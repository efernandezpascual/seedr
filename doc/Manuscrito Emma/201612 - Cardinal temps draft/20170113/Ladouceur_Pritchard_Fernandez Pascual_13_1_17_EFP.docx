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E1FA7" w14:textId="5ADEA95A" w:rsidR="009E6C9B" w:rsidRDefault="007B0731" w:rsidP="009E6C9B">
      <w:r w:rsidRPr="00FD62C5">
        <w:rPr>
          <w:b/>
        </w:rPr>
        <w:t>Title:</w:t>
      </w:r>
      <w:r>
        <w:t xml:space="preserve"> </w:t>
      </w:r>
      <w:r w:rsidR="00955CD2">
        <w:t>An easy and automated calculation of the germination cardinal temperatures</w:t>
      </w:r>
      <w:r w:rsidR="000677F8">
        <w:t xml:space="preserve"> and thermal time</w:t>
      </w:r>
      <w:r w:rsidR="00955CD2">
        <w:t xml:space="preserve"> using R</w:t>
      </w:r>
      <w:r>
        <w:t xml:space="preserve"> </w:t>
      </w:r>
    </w:p>
    <w:p w14:paraId="746148F8" w14:textId="77777777" w:rsidR="007B0731" w:rsidRDefault="007B0731" w:rsidP="009E6C9B">
      <w:r w:rsidRPr="00823821">
        <w:rPr>
          <w:b/>
        </w:rPr>
        <w:t>Running Head:</w:t>
      </w:r>
      <w:r w:rsidR="00041D35">
        <w:t xml:space="preserve"> Thermal Time &amp; Cardinal Temperatures in R</w:t>
      </w:r>
    </w:p>
    <w:p w14:paraId="5339434F" w14:textId="07454915" w:rsidR="009E6C9B" w:rsidRPr="007C5F42" w:rsidRDefault="009E6C9B" w:rsidP="009E6C9B">
      <w:pPr>
        <w:rPr>
          <w:lang w:val="es-ES"/>
        </w:rPr>
      </w:pPr>
      <w:r w:rsidRPr="007C5F42">
        <w:rPr>
          <w:lang w:val="es-ES"/>
        </w:rPr>
        <w:t>Emma Ladouceur</w:t>
      </w:r>
      <w:r w:rsidRPr="007C5F42">
        <w:rPr>
          <w:vertAlign w:val="superscript"/>
          <w:lang w:val="es-ES"/>
        </w:rPr>
        <w:t>1,2</w:t>
      </w:r>
      <w:r w:rsidRPr="007C5F42">
        <w:rPr>
          <w:lang w:val="es-ES"/>
        </w:rPr>
        <w:t xml:space="preserve">, Hugh </w:t>
      </w:r>
      <w:r w:rsidR="00955CD2">
        <w:rPr>
          <w:lang w:val="es-ES"/>
        </w:rPr>
        <w:t xml:space="preserve">W. </w:t>
      </w:r>
      <w:r w:rsidRPr="007C5F42">
        <w:rPr>
          <w:lang w:val="es-ES"/>
        </w:rPr>
        <w:t>Pritchard</w:t>
      </w:r>
      <w:r w:rsidRPr="007C5F42">
        <w:rPr>
          <w:vertAlign w:val="superscript"/>
          <w:lang w:val="es-ES"/>
        </w:rPr>
        <w:t>3</w:t>
      </w:r>
      <w:r w:rsidRPr="007C5F42">
        <w:rPr>
          <w:lang w:val="es-ES"/>
        </w:rPr>
        <w:t xml:space="preserve">, Eduardo </w:t>
      </w:r>
      <w:r w:rsidR="00EA7DBF" w:rsidRPr="007C5F42">
        <w:rPr>
          <w:lang w:val="es-ES"/>
        </w:rPr>
        <w:t>Fern</w:t>
      </w:r>
      <w:r w:rsidR="00EA7DBF">
        <w:rPr>
          <w:lang w:val="es-ES"/>
        </w:rPr>
        <w:t>á</w:t>
      </w:r>
      <w:r w:rsidR="00EA7DBF" w:rsidRPr="007C5F42">
        <w:rPr>
          <w:lang w:val="es-ES"/>
        </w:rPr>
        <w:t>ndez</w:t>
      </w:r>
      <w:r w:rsidR="00EA7DBF">
        <w:rPr>
          <w:lang w:val="es-ES"/>
        </w:rPr>
        <w:t>-</w:t>
      </w:r>
      <w:r w:rsidRPr="007C5F42">
        <w:rPr>
          <w:lang w:val="es-ES"/>
        </w:rPr>
        <w:t>Pascual</w:t>
      </w:r>
      <w:r w:rsidRPr="007C5F42">
        <w:rPr>
          <w:vertAlign w:val="superscript"/>
          <w:lang w:val="es-ES"/>
        </w:rPr>
        <w:t>3</w:t>
      </w:r>
      <w:r w:rsidR="00041D35" w:rsidRPr="007C5F42">
        <w:rPr>
          <w:vertAlign w:val="superscript"/>
          <w:lang w:val="es-ES"/>
        </w:rPr>
        <w:t>*</w:t>
      </w:r>
    </w:p>
    <w:p w14:paraId="56D81938" w14:textId="697E681F" w:rsidR="00041D35" w:rsidRPr="007C5F42" w:rsidRDefault="00041D35" w:rsidP="009E6C9B">
      <w:pPr>
        <w:rPr>
          <w:lang w:val="es-ES"/>
        </w:rPr>
      </w:pPr>
      <w:r w:rsidRPr="007C5F42">
        <w:rPr>
          <w:vertAlign w:val="superscript"/>
          <w:lang w:val="es-ES"/>
        </w:rPr>
        <w:t>1</w:t>
      </w:r>
      <w:r w:rsidRPr="007C5F42">
        <w:rPr>
          <w:lang w:val="es-ES"/>
        </w:rPr>
        <w:t xml:space="preserve">Museo </w:t>
      </w:r>
      <w:proofErr w:type="spellStart"/>
      <w:r w:rsidRPr="007C5F42">
        <w:rPr>
          <w:lang w:val="es-ES"/>
        </w:rPr>
        <w:t>Delle</w:t>
      </w:r>
      <w:proofErr w:type="spellEnd"/>
      <w:r w:rsidRPr="007C5F42">
        <w:rPr>
          <w:lang w:val="es-ES"/>
        </w:rPr>
        <w:t xml:space="preserve"> </w:t>
      </w:r>
      <w:proofErr w:type="spellStart"/>
      <w:r w:rsidRPr="007C5F42">
        <w:rPr>
          <w:lang w:val="es-ES"/>
        </w:rPr>
        <w:t>Scienze</w:t>
      </w:r>
      <w:proofErr w:type="spellEnd"/>
      <w:r w:rsidR="00823821" w:rsidRPr="007C5F42">
        <w:rPr>
          <w:lang w:val="es-ES"/>
        </w:rPr>
        <w:t xml:space="preserve"> (Muse)</w:t>
      </w:r>
      <w:r w:rsidRPr="007C5F42">
        <w:rPr>
          <w:lang w:val="es-ES"/>
        </w:rPr>
        <w:t xml:space="preserve">, Corso del </w:t>
      </w:r>
      <w:proofErr w:type="spellStart"/>
      <w:r w:rsidRPr="007C5F42">
        <w:rPr>
          <w:lang w:val="es-ES"/>
        </w:rPr>
        <w:t>Lavoro</w:t>
      </w:r>
      <w:proofErr w:type="spellEnd"/>
      <w:r w:rsidRPr="007C5F42">
        <w:rPr>
          <w:lang w:val="es-ES"/>
        </w:rPr>
        <w:t xml:space="preserve"> e </w:t>
      </w:r>
      <w:proofErr w:type="spellStart"/>
      <w:r w:rsidRPr="007C5F42">
        <w:rPr>
          <w:lang w:val="es-ES"/>
        </w:rPr>
        <w:t>Scienze</w:t>
      </w:r>
      <w:proofErr w:type="spellEnd"/>
      <w:r w:rsidRPr="007C5F42">
        <w:rPr>
          <w:lang w:val="es-ES"/>
        </w:rPr>
        <w:t xml:space="preserve">, 3, Trento, </w:t>
      </w:r>
      <w:proofErr w:type="spellStart"/>
      <w:r w:rsidRPr="007C5F42">
        <w:rPr>
          <w:lang w:val="es-ES"/>
        </w:rPr>
        <w:t>Italy</w:t>
      </w:r>
      <w:proofErr w:type="spellEnd"/>
    </w:p>
    <w:p w14:paraId="3B4C6C49" w14:textId="77777777" w:rsidR="00041D35" w:rsidRPr="00041D35" w:rsidRDefault="00041D35" w:rsidP="009E6C9B">
      <w:r>
        <w:rPr>
          <w:vertAlign w:val="superscript"/>
        </w:rPr>
        <w:t>2</w:t>
      </w:r>
      <w:r>
        <w:t>University of Pavia, Pavia, Italy</w:t>
      </w:r>
    </w:p>
    <w:p w14:paraId="7DE2F86B" w14:textId="77777777" w:rsidR="00041D35" w:rsidRDefault="00041D35" w:rsidP="009E6C9B">
      <w:r w:rsidRPr="00041D35">
        <w:rPr>
          <w:vertAlign w:val="superscript"/>
        </w:rPr>
        <w:t>3</w:t>
      </w:r>
      <w:r>
        <w:t xml:space="preserve">Royal Botanic Gardens, Kew, </w:t>
      </w:r>
      <w:proofErr w:type="spellStart"/>
      <w:r>
        <w:t>Wellcome</w:t>
      </w:r>
      <w:proofErr w:type="spellEnd"/>
      <w:r>
        <w:t xml:space="preserve"> Trust Millennium Building, </w:t>
      </w:r>
      <w:proofErr w:type="spellStart"/>
      <w:r>
        <w:t>Wakehurst</w:t>
      </w:r>
      <w:proofErr w:type="spellEnd"/>
      <w:r>
        <w:t xml:space="preserve"> Place, West Sussex RH17 6TN, England</w:t>
      </w:r>
    </w:p>
    <w:p w14:paraId="07612127" w14:textId="66D8991A" w:rsidR="00041D35" w:rsidRDefault="00041D35" w:rsidP="009E6C9B">
      <w:r w:rsidRPr="00FD62C5">
        <w:rPr>
          <w:b/>
        </w:rPr>
        <w:t>*Corresponding author:</w:t>
      </w:r>
      <w:r w:rsidR="00823821">
        <w:rPr>
          <w:b/>
        </w:rPr>
        <w:t xml:space="preserve"> </w:t>
      </w:r>
      <w:hyperlink r:id="rId5" w:history="1">
        <w:r w:rsidRPr="00D61FF2">
          <w:rPr>
            <w:rStyle w:val="Hyperlink"/>
          </w:rPr>
          <w:t>eduardofp.indurot@uniovi.es</w:t>
        </w:r>
      </w:hyperlink>
      <w:r w:rsidR="00955CD2">
        <w:t>;</w:t>
      </w:r>
      <w:r w:rsidR="00955CD2" w:rsidRPr="00916B02">
        <w:t xml:space="preserve"> Tel.: +44(0)1444894184</w:t>
      </w:r>
    </w:p>
    <w:p w14:paraId="356FCB94" w14:textId="574D590C" w:rsidR="009E6C9B" w:rsidRDefault="009E6C9B" w:rsidP="009E6C9B">
      <w:r w:rsidRPr="00FD62C5">
        <w:rPr>
          <w:b/>
        </w:rPr>
        <w:t>Keywords</w:t>
      </w:r>
      <w:r w:rsidR="007B0731" w:rsidRPr="00FD62C5">
        <w:rPr>
          <w:b/>
        </w:rPr>
        <w:t xml:space="preserve"> (7</w:t>
      </w:r>
      <w:r w:rsidR="00C247F9">
        <w:rPr>
          <w:b/>
        </w:rPr>
        <w:t xml:space="preserve"> max</w:t>
      </w:r>
      <w:r w:rsidR="007B0731" w:rsidRPr="00FD62C5">
        <w:rPr>
          <w:b/>
        </w:rPr>
        <w:t>)</w:t>
      </w:r>
      <w:r w:rsidRPr="00FD62C5">
        <w:rPr>
          <w:b/>
        </w:rPr>
        <w:t>:</w:t>
      </w:r>
      <w:r>
        <w:t xml:space="preserve"> cardinal temperatures, thermal time models,</w:t>
      </w:r>
      <w:r w:rsidR="007B0731">
        <w:t xml:space="preserve"> </w:t>
      </w:r>
      <w:r w:rsidR="008232BF">
        <w:t xml:space="preserve">thermal thresholds, </w:t>
      </w:r>
      <w:r w:rsidR="007B0731">
        <w:t xml:space="preserve">seed traits, </w:t>
      </w:r>
      <w:r w:rsidR="005C153B">
        <w:t xml:space="preserve">segmented model, </w:t>
      </w:r>
      <w:r w:rsidR="005C153B" w:rsidRPr="005C153B">
        <w:t>piecewise regression</w:t>
      </w:r>
      <w:r w:rsidR="005C153B">
        <w:t>,</w:t>
      </w:r>
      <w:r w:rsidR="005C153B" w:rsidRPr="005C153B">
        <w:t xml:space="preserve"> </w:t>
      </w:r>
      <w:r w:rsidR="005C153B">
        <w:t>broken-stick regression</w:t>
      </w:r>
    </w:p>
    <w:p w14:paraId="68C2169B" w14:textId="77777777" w:rsidR="0074130E" w:rsidRPr="00FD62C5" w:rsidRDefault="0074130E" w:rsidP="0074130E">
      <w:pPr>
        <w:rPr>
          <w:b/>
        </w:rPr>
      </w:pPr>
      <w:r w:rsidRPr="00FD62C5">
        <w:rPr>
          <w:b/>
        </w:rPr>
        <w:t>Abstract (250</w:t>
      </w:r>
      <w:r>
        <w:rPr>
          <w:b/>
        </w:rPr>
        <w:t xml:space="preserve"> max</w:t>
      </w:r>
      <w:r w:rsidRPr="00FD62C5">
        <w:rPr>
          <w:b/>
        </w:rPr>
        <w:t>)</w:t>
      </w:r>
    </w:p>
    <w:p w14:paraId="1CE1CA81" w14:textId="07192726" w:rsidR="009E6C9B" w:rsidRPr="00FD62C5" w:rsidRDefault="009E6C9B" w:rsidP="007C5F42">
      <w:pPr>
        <w:spacing w:line="480" w:lineRule="auto"/>
        <w:rPr>
          <w:b/>
        </w:rPr>
      </w:pPr>
      <w:r w:rsidRPr="00FD62C5">
        <w:rPr>
          <w:b/>
        </w:rPr>
        <w:t>In</w:t>
      </w:r>
      <w:r w:rsidR="0074130E">
        <w:rPr>
          <w:b/>
        </w:rPr>
        <w:t>t</w:t>
      </w:r>
      <w:r w:rsidRPr="00FD62C5">
        <w:rPr>
          <w:b/>
        </w:rPr>
        <w:t>roduction</w:t>
      </w:r>
    </w:p>
    <w:p w14:paraId="1D227342" w14:textId="4B6FABA1" w:rsidR="009E6C9B" w:rsidRDefault="009E6C9B" w:rsidP="007C5F42">
      <w:pPr>
        <w:spacing w:line="480" w:lineRule="auto"/>
        <w:ind w:firstLine="720"/>
      </w:pPr>
      <w:r w:rsidRPr="00E468B2">
        <w:t>Germination is the transition from seed to seedling</w:t>
      </w:r>
      <w:r w:rsidR="00E30394">
        <w:t>, and</w:t>
      </w:r>
      <w:r>
        <w:t xml:space="preserve"> occurs in response to a series of environmental cues including temperature, moisture, light and chemical signals </w:t>
      </w:r>
      <w:r w:rsidR="00FD62C5">
        <w:fldChar w:fldCharType="begin"/>
      </w:r>
      <w:r w:rsidR="00656D8B">
        <w:instrText xml:space="preserve"> ADDIN PAPERS2_CITATIONS &lt;citation&gt;&lt;uuid&gt;E96A0D93-AA76-43A7-801B-95BF53CBDB25&lt;/uuid&gt;&lt;priority&gt;0&lt;/priority&gt;&lt;publications&gt;&lt;publication&gt;&lt;uuid&gt;0BD0A9FA-BEE4-414C-BC47-A1B958DC5ECF&lt;/uuid&gt;&lt;startpage&gt;1&lt;/startpage&gt;&lt;version&gt;Third&lt;/version&gt;&lt;publication_date&gt;99201307051200000000222000&lt;/publication_date&gt;&lt;url&gt;http://bookzz.org/s/?q=Seeds%3A+Physiology+of+Development%2C+Germination+and+Dormancy&amp;amp;yearFrom=&amp;amp;yearTo=&amp;amp;language=&amp;amp;extension=&amp;amp;t=0&lt;/url&gt;&lt;citekey&gt;Anonymous:C9Cp-r7k&lt;/citekey&gt;&lt;type&gt;0&lt;/type&gt;&lt;title&gt;Seeds Physiology of development Germination and Dormancy&lt;/title&gt;&lt;publisher&gt;Springer&lt;/publisher&gt;&lt;subtype&gt;0&lt;/subtype&gt;&lt;place&gt;New York&lt;/place&gt;&lt;endpage&gt;407&lt;/endpage&gt;&lt;authors&gt;&lt;author&gt;&lt;firstName&gt;Derek&lt;/firstName&gt;&lt;middleNames&gt;J&lt;/middleNames&gt;&lt;lastName&gt;Bewley&lt;/lastName&gt;&lt;/author&gt;&lt;author&gt;&lt;firstName&gt;Kent&lt;/firstName&gt;&lt;middleNames&gt;J&lt;/middleNames&gt;&lt;lastName&gt;Bradford&lt;/lastName&gt;&lt;/author&gt;&lt;author&gt;&lt;firstName&gt;Henk&lt;/firstName&gt;&lt;middleNames&gt;W M&lt;/middleNames&gt;&lt;lastName&gt;Hilhorst&lt;/lastName&gt;&lt;/author&gt;&lt;author&gt;&lt;firstName&gt;Hiro&lt;/firstName&gt;&lt;lastName&gt;Nonogaki&lt;/lastName&gt;&lt;/author&gt;&lt;/authors&gt;&lt;/publication&gt;&lt;/publications&gt;&lt;cites&gt;&lt;/cites&gt;&lt;/citation&gt;</w:instrText>
      </w:r>
      <w:r w:rsidR="00FD62C5">
        <w:fldChar w:fldCharType="separate"/>
      </w:r>
      <w:r w:rsidR="00256429">
        <w:rPr>
          <w:rFonts w:eastAsiaTheme="minorEastAsia"/>
          <w:lang w:val="en-US" w:eastAsia="ja-JP"/>
        </w:rPr>
        <w:t>(Bewley et al 2013)</w:t>
      </w:r>
      <w:r w:rsidR="00FD62C5">
        <w:fldChar w:fldCharType="end"/>
      </w:r>
      <w:r w:rsidR="00FD62C5">
        <w:t xml:space="preserve">. </w:t>
      </w:r>
      <w:r>
        <w:t xml:space="preserve">For each of these cues there is an optimal value at which the rate of germination is maximal. Below and above this optimum, the rate progressively decreases until the cue reaches base and ceiling thresholds beyond which germination stops. Thus, the rate of germination as a function of temperature can be described in non-dormant seeds as an accumulation of degrees-day above or below these thresholds </w:t>
      </w:r>
      <w:r w:rsidR="00FD62C5">
        <w:fldChar w:fldCharType="begin"/>
      </w:r>
      <w:r w:rsidR="00656D8B">
        <w:instrText xml:space="preserve"> ADDIN PAPERS2_CITATIONS &lt;citation&gt;&lt;uuid&gt;4940D0AF-24C3-4A6A-820D-F1FC0C35046F&lt;/uuid&gt;&lt;priority&gt;0&lt;/priority&gt;&lt;publications&gt;&lt;publication&gt;&lt;volume&gt;33&lt;/volume&gt;&lt;number&gt;133&lt;/number&gt;&lt;startpage&gt;288&lt;/startpage&gt;&lt;title&gt;Time, Temperature and Germination of Pearl Millet (Pennisetum typhoides S. &amp;amp; H.)&lt;/title&gt;&lt;uuid&gt;F558A560-46BF-4451-A7CF-B2AEFCD4F607&lt;/uuid&gt;&lt;subtype&gt;400&lt;/subtype&gt;&lt;endpage&gt;296&lt;/endpage&gt;&lt;type&gt;400&lt;/type&gt;&lt;citekey&gt;Anonymous:9VilYEa_&lt;/citekey&gt;&lt;publication_date&gt;99198201281200000000222000&lt;/publication_date&gt;&lt;bundle&gt;&lt;publication&gt;&lt;title&gt;Journal of Experimental Botany&lt;/title&gt;&lt;type&gt;-100&lt;/type&gt;&lt;subtype&gt;-100&lt;/subtype&gt;&lt;uuid&gt;4A35B51C-136D-48D9-BF95-CE8C2030EED8&lt;/uuid&gt;&lt;/publication&gt;&lt;/bundle&gt;&lt;authors&gt;&lt;author&gt;&lt;firstName&gt;J&lt;/firstName&gt;&lt;lastName&gt;Garcia-Huidobro&lt;/lastName&gt;&lt;/author&gt;&lt;author&gt;&lt;firstName&gt;Monteithm&lt;/firstName&gt;&lt;middleNames&gt;J&lt;/middleNames&gt;&lt;lastName&gt;L&lt;/lastName&gt;&lt;/author&gt;&lt;author&gt;&lt;firstName&gt;G&lt;/firstName&gt;&lt;middleNames&gt;R&lt;/middleNames&gt;&lt;lastName&gt;Squires&lt;/lastName&gt;&lt;/author&gt;&lt;/authors&gt;&lt;/publication&gt;&lt;/publications&gt;&lt;cites&gt;&lt;/cites&gt;&lt;/citation&gt;</w:instrText>
      </w:r>
      <w:r w:rsidR="00FD62C5">
        <w:fldChar w:fldCharType="separate"/>
      </w:r>
      <w:r w:rsidR="00DC6843">
        <w:rPr>
          <w:rFonts w:eastAsiaTheme="minorEastAsia"/>
          <w:lang w:val="en-US" w:eastAsia="ja-JP"/>
        </w:rPr>
        <w:t>(Garcia-Huidobro et al 1982)</w:t>
      </w:r>
      <w:r w:rsidR="00FD62C5">
        <w:fldChar w:fldCharType="end"/>
      </w:r>
      <w:r w:rsidR="00FD62C5">
        <w:t xml:space="preserve">. </w:t>
      </w:r>
      <w:r>
        <w:t xml:space="preserve">When a certain amount of degrees-day has been accumulated, the seed germinates. Every seed will require its own amount, but since experiments need to be done with a seed population, thermal time is expressed as the degrees-day needed to </w:t>
      </w:r>
      <w:r w:rsidR="00E30394">
        <w:t xml:space="preserve">produce </w:t>
      </w:r>
      <w:r>
        <w:t xml:space="preserve">germination in a percentage of this population, usually the 50 %. </w:t>
      </w:r>
      <w:r w:rsidR="00E30394">
        <w:t>M</w:t>
      </w:r>
      <w:r>
        <w:t xml:space="preserve">easuring the germination cue in degrees-day, i.e. in thermal time, has the advantage of </w:t>
      </w:r>
      <w:r>
        <w:lastRenderedPageBreak/>
        <w:t>integrating time and temperature</w:t>
      </w:r>
      <w:r w:rsidR="00FD62C5">
        <w:t xml:space="preserve"> </w:t>
      </w:r>
      <w:r w:rsidR="00FD62C5">
        <w:fldChar w:fldCharType="begin"/>
      </w:r>
      <w:r w:rsidR="00656D8B">
        <w:instrText xml:space="preserve"> ADDIN PAPERS2_CITATIONS &lt;citation&gt;&lt;uuid&gt;99E17B14-3BD1-46FE-A54B-C05D5677754D&lt;/uuid&gt;&lt;priority&gt;0&lt;/priority&gt;&lt;publications&gt;&lt;publication&gt;&lt;uuid&gt;03E8F02A-87CD-40C1-9147-455D15005B4E&lt;/uuid&gt;&lt;volume&gt;48&lt;/volume&gt;&lt;doi&gt;10.2307/4002244&lt;/doi&gt;&lt;startpage&gt;410&lt;/startpage&gt;&lt;publication_date&gt;99199509001200000000220000&lt;/publication_date&gt;&lt;url&gt;http://www.jstor.org/stable/4002244?origin=crossref&lt;/url&gt;&lt;citekey&gt;Anonymous:A-jwKofN&lt;/citekey&gt;&lt;type&gt;400&lt;/type&gt;&lt;title&gt;Use of Degree-Days in Multiple-Temperature  Experiments&lt;/title&gt;&lt;number&gt;5&lt;/number&gt;&lt;subtype&gt;400&lt;/subtype&gt;&lt;endpage&gt;416&lt;/endpage&gt;&lt;bundle&gt;&lt;publication&gt;&lt;title&gt;Journal of Range Management&lt;/title&gt;&lt;type&gt;-100&lt;/type&gt;&lt;subtype&gt;-100&lt;/subtype&gt;&lt;uuid&gt;25911D6C-13F2-4E08-ACCF-E6B7D4A0D982&lt;/uuid&gt;&lt;/publication&gt;&lt;/bundle&gt;&lt;authors&gt;&lt;author&gt;&lt;firstName&gt;J&lt;/firstName&gt;&lt;middleNames&gt;T&lt;/middleNames&gt;&lt;lastName&gt;Romo&lt;/lastName&gt;&lt;/author&gt;&lt;author&gt;&lt;firstName&gt;L&lt;/firstName&gt;&lt;middleNames&gt;E&lt;/middleNames&gt;&lt;lastName&gt;Eddelman&lt;/lastName&gt;&lt;/author&gt;&lt;/authors&gt;&lt;/publication&gt;&lt;/publications&gt;&lt;cites&gt;&lt;/cites&gt;&lt;/citation&gt;</w:instrText>
      </w:r>
      <w:r w:rsidR="00FD62C5">
        <w:fldChar w:fldCharType="separate"/>
      </w:r>
      <w:r w:rsidR="00256429">
        <w:rPr>
          <w:rFonts w:eastAsiaTheme="minorEastAsia"/>
          <w:lang w:val="en-US" w:eastAsia="ja-JP"/>
        </w:rPr>
        <w:t>(Romo and Eddelman 1995)</w:t>
      </w:r>
      <w:r w:rsidR="00FD62C5">
        <w:fldChar w:fldCharType="end"/>
      </w:r>
      <w:r w:rsidR="00FD62C5">
        <w:t>.</w:t>
      </w:r>
      <w:r>
        <w:t xml:space="preserve"> Therefore, the thermal control of germination can be described in a mechanistic way using a handful of seed traits: the three cardinal temperatures</w:t>
      </w:r>
      <w:r w:rsidR="00E30394">
        <w:t>,</w:t>
      </w:r>
      <w:r w:rsidR="006371B4">
        <w:t xml:space="preserve"> sub-</w:t>
      </w:r>
      <w:r w:rsidR="00FE5EED">
        <w:t>optimal (base</w:t>
      </w:r>
      <w:r w:rsidR="00E617A2">
        <w:t xml:space="preserve"> temperature</w:t>
      </w:r>
      <w:r w:rsidR="00FE5EED">
        <w:t xml:space="preserve"> Tb</w:t>
      </w:r>
      <w:r w:rsidR="006371B4">
        <w:t>), optimal (To) and supra-</w:t>
      </w:r>
      <w:r w:rsidR="00FE5EED">
        <w:t>optimal (ceiling</w:t>
      </w:r>
      <w:r w:rsidR="00E617A2">
        <w:t xml:space="preserve"> temperature</w:t>
      </w:r>
      <w:r w:rsidR="00FE5EED">
        <w:t xml:space="preserve"> Tc)</w:t>
      </w:r>
      <w:r w:rsidR="00E30394">
        <w:t xml:space="preserve">; </w:t>
      </w:r>
      <w:r>
        <w:t xml:space="preserve">and </w:t>
      </w:r>
      <w:commentRangeStart w:id="0"/>
      <w:commentRangeStart w:id="1"/>
      <w:r w:rsidRPr="00E617A2">
        <w:rPr>
          <w:highlight w:val="yellow"/>
        </w:rPr>
        <w:t>the thermal time</w:t>
      </w:r>
      <w:r>
        <w:t xml:space="preserve">. </w:t>
      </w:r>
      <w:commentRangeEnd w:id="0"/>
      <w:r w:rsidR="00E617A2">
        <w:rPr>
          <w:rStyle w:val="CommentReference"/>
        </w:rPr>
        <w:commentReference w:id="0"/>
      </w:r>
      <w:commentRangeEnd w:id="1"/>
      <w:r w:rsidR="00392EF3">
        <w:rPr>
          <w:rStyle w:val="CommentReference"/>
        </w:rPr>
        <w:commentReference w:id="1"/>
      </w:r>
      <w:r>
        <w:t>Thermal time traits have two powerful applications. First, parameters calculated in a restricted set of experimental treatments can give good estimations of germination in mo</w:t>
      </w:r>
      <w:r w:rsidR="00FE5EED">
        <w:t>re complex thermal environments</w:t>
      </w:r>
      <w:r w:rsidR="00FD62C5">
        <w:t xml:space="preserve"> </w:t>
      </w:r>
      <w:r w:rsidR="00FD62C5">
        <w:fldChar w:fldCharType="begin"/>
      </w:r>
      <w:r w:rsidR="00656D8B">
        <w:instrText xml:space="preserve"> ADDIN PAPERS2_CITATIONS &lt;citation&gt;&lt;uuid&gt;98E0FEE3-83CC-49D9-9CE9-68F3F6F9E2F4&lt;/uuid&gt;&lt;priority&gt;0&lt;/priority&gt;&lt;publications&gt;&lt;publication&gt;&lt;uuid&gt;248992B6-B503-4B5B-8098-FDDB2BAB1532&lt;/uuid&gt;&lt;volume&gt;52&lt;/volume&gt;&lt;doi&gt;10.2307/4003496&lt;/doi&gt;&lt;startpage&gt;83&lt;/startpage&gt;&lt;publication_date&gt;99199901001200000000220000&lt;/publication_date&gt;&lt;url&gt;http://www.jstor.org/stable/4003496?origin=crossref&lt;/url&gt;&lt;citekey&gt;Anonymous:JImStrUD&lt;/citekey&gt;&lt;type&gt;400&lt;/type&gt;&lt;title&gt;Predicting variable-temperature response of non-dormant seeds from constant-temperature germination data&lt;/title&gt;&lt;number&gt;1&lt;/number&gt;&lt;subtype&gt;400&lt;/subtype&gt;&lt;endpage&gt;91&lt;/endpage&gt;&lt;bundle&gt;&lt;publication&gt;&lt;title&gt;Journal of Range Management&lt;/title&gt;&lt;type&gt;-100&lt;/type&gt;&lt;subtype&gt;-100&lt;/subtype&gt;&lt;uuid&gt;25911D6C-13F2-4E08-ACCF-E6B7D4A0D982&lt;/uuid&gt;&lt;/publication&gt;&lt;/bundle&gt;&lt;authors&gt;&lt;author&gt;&lt;firstName&gt;S&lt;/firstName&gt;&lt;middleNames&gt;P&lt;/middleNames&gt;&lt;lastName&gt;Hardegree&lt;/lastName&gt;&lt;/author&gt;&lt;author&gt;&lt;lastName&gt;Vactor&lt;/lastName&gt;&lt;nonDroppingParticle&gt;Van&lt;/nonDroppingParticle&gt;&lt;firstName&gt;S&lt;/firstName&gt;&lt;middleNames&gt;S&lt;/middleNames&gt;&lt;/author&gt;&lt;author&gt;&lt;firstName&gt;F&lt;/firstName&gt;&lt;middleNames&gt;B&lt;/middleNames&gt;&lt;lastName&gt;Pierson&lt;/lastName&gt;&lt;/author&gt;&lt;author&gt;&lt;firstName&gt;D&lt;/firstName&gt;&lt;middleNames&gt;E&lt;/middleNames&gt;&lt;lastName&gt;Palmquist&lt;/lastName&gt;&lt;/author&gt;&lt;/authors&gt;&lt;/publication&gt;&lt;/publications&gt;&lt;cites&gt;&lt;/cites&gt;&lt;/citation&gt;</w:instrText>
      </w:r>
      <w:r w:rsidR="00FD62C5">
        <w:fldChar w:fldCharType="separate"/>
      </w:r>
      <w:r w:rsidR="00256429">
        <w:rPr>
          <w:rFonts w:eastAsiaTheme="minorEastAsia"/>
          <w:lang w:val="en-US" w:eastAsia="ja-JP"/>
        </w:rPr>
        <w:t>(Hardegree et al 1999)</w:t>
      </w:r>
      <w:r w:rsidR="00FD62C5">
        <w:fldChar w:fldCharType="end"/>
      </w:r>
      <w:r w:rsidR="00FD62C5">
        <w:t xml:space="preserve">. </w:t>
      </w:r>
      <w:r>
        <w:t>Second, thermal time parameters can be compared in a standard way across seed individuals, populations and species</w:t>
      </w:r>
      <w:r w:rsidR="00FD62C5">
        <w:t xml:space="preserve"> </w:t>
      </w:r>
      <w:r w:rsidR="00FD62C5">
        <w:fldChar w:fldCharType="begin"/>
      </w:r>
      <w:r w:rsidR="00656D8B">
        <w:instrText xml:space="preserve"> ADDIN PAPERS2_CITATIONS &lt;citation&gt;&lt;uuid&gt;D765F268-B26B-4D42-BDE5-FA6DE5A9F770&lt;/uuid&gt;&lt;priority&gt;0&lt;/priority&gt;&lt;publications&gt;&lt;publication&gt;&lt;uuid&gt;2B6236B3-B623-46DA-A134-FCEAFD2B6CBF&lt;/uuid&gt;&lt;volume&gt;145&lt;/volume&gt;&lt;doi&gt;10.1046/j.1469-8137.2000.00554.x&lt;/doi&gt;&lt;subtitle&gt;Thermal requirements of British herbaceous plants&lt;/subtitle&gt;&lt;startpage&gt;107&lt;/startpage&gt;&lt;publication_date&gt;99200001001200000000220000&lt;/publication_date&gt;&lt;url&gt;http://doi.wiley.com/10.1046/j.1469-8137.2000.00554.x&lt;/url&gt;&lt;citekey&gt;Anonymous:K2I2s7Yj&lt;/citekey&gt;&lt;type&gt;400&lt;/type&gt;&lt;title&gt;A thermal time basis for comparing the germination requirements of some British herbaceous plants&lt;/title&gt;&lt;publisher&gt;Cambridge University Press&lt;/publisher&gt;&lt;number&gt;1&lt;/number&gt;&lt;subtype&gt;400&lt;/subtype&gt;&lt;endpage&gt;114&lt;/endpage&gt;&lt;bundle&gt;&lt;publication&gt;&lt;title&gt;New Phytologist&lt;/title&gt;&lt;type&gt;-100&lt;/type&gt;&lt;subtype&gt;-100&lt;/subtype&gt;&lt;uuid&gt;A53C9D38-282C-42B1-B243-EE54C249D7D0&lt;/uuid&gt;&lt;/publication&gt;&lt;/bundle&gt;&lt;authors&gt;&lt;author&gt;&lt;firstName&gt;D&lt;/firstName&gt;&lt;middleNames&gt;L&lt;/middleNames&gt;&lt;lastName&gt;Trudgill&lt;/lastName&gt;&lt;/author&gt;&lt;author&gt;&lt;firstName&gt;G&lt;/firstName&gt;&lt;middleNames&gt;R&lt;/middleNames&gt;&lt;lastName&gt;Squire&lt;/lastName&gt;&lt;/author&gt;&lt;author&gt;&lt;firstName&gt;K.&lt;/firstName&gt;&lt;lastName&gt;Thompson&lt;/lastName&gt;&lt;/author&gt;&lt;/authors&gt;&lt;/publication&gt;&lt;/publications&gt;&lt;cites&gt;&lt;/cites&gt;&lt;/citation&gt;</w:instrText>
      </w:r>
      <w:r w:rsidR="00FD62C5">
        <w:fldChar w:fldCharType="separate"/>
      </w:r>
      <w:r w:rsidR="00256429">
        <w:rPr>
          <w:rFonts w:eastAsiaTheme="minorEastAsia"/>
          <w:lang w:val="en-US" w:eastAsia="ja-JP"/>
        </w:rPr>
        <w:t>(Trudgill et al 2000)</w:t>
      </w:r>
      <w:r w:rsidR="00FD62C5">
        <w:fldChar w:fldCharType="end"/>
      </w:r>
      <w:r w:rsidR="00FD62C5">
        <w:t xml:space="preserve">. </w:t>
      </w:r>
      <w:r>
        <w:t>As such, thermal time models provide the broadest base to conduct comparative studies of germination</w:t>
      </w:r>
      <w:r w:rsidR="00FD62C5">
        <w:t xml:space="preserve"> </w:t>
      </w:r>
      <w:r w:rsidR="00FD62C5">
        <w:fldChar w:fldCharType="begin"/>
      </w:r>
      <w:r w:rsidR="00656D8B">
        <w:instrText xml:space="preserve"> ADDIN PAPERS2_CITATIONS &lt;citation&gt;&lt;uuid&gt;B4EF8571-52FB-4603-9D04-CA71A7EC6E03&lt;/uuid&gt;&lt;priority&gt;0&lt;/priority&gt;&lt;publications&gt;&lt;publication&gt;&lt;uuid&gt;660C5D21-EE4D-4A24-BA27-2282B9E5310F&lt;/uuid&gt;&lt;volume&gt;200&lt;/volume&gt;&lt;doi&gt;10.1016/j.agrformet.2014.09.024&lt;/doi&gt;&lt;startpage&gt;222&lt;/startpage&gt;&lt;publication_date&gt;99201501151200000000222000&lt;/publication_date&gt;&lt;url&gt;http://dx.doi.org/10.1016/j.agrformet.2014.09.024&lt;/url&gt;&lt;citekey&gt;Durr:2015kda&lt;/citekey&gt;&lt;type&gt;400&lt;/type&gt;&lt;title&gt;Ranges of critical temperature and water potential values for the germination of species worldwide: Contribution to a seed trait database&lt;/title&gt;&lt;publisher&gt;Elsevier B.V.&lt;/publisher&gt;&lt;subtype&gt;400&lt;/subtype&gt;&lt;endpage&gt;232&lt;/endpage&gt;&lt;bundle&gt;&lt;publication&gt;&lt;publisher&gt;Elsevier B.V.&lt;/publisher&gt;&lt;title&gt;Agricultural and Forest Meteorology&lt;/title&gt;&lt;type&gt;-100&lt;/type&gt;&lt;subtype&gt;-100&lt;/subtype&gt;&lt;uuid&gt;9AE26515-2345-439C-BA37-B2E40750BD87&lt;/uuid&gt;&lt;/publication&gt;&lt;/bundle&gt;&lt;authors&gt;&lt;author&gt;&lt;firstName&gt;C&lt;/firstName&gt;&lt;lastName&gt;Dürr&lt;/lastName&gt;&lt;/author&gt;&lt;author&gt;&lt;firstName&gt;J&lt;/firstName&gt;&lt;middleNames&gt;B&lt;/middleNames&gt;&lt;lastName&gt;Dickie&lt;/lastName&gt;&lt;/author&gt;&lt;author&gt;&lt;firstName&gt;X&lt;/firstName&gt;&lt;middleNames&gt;Y&lt;/middleNames&gt;&lt;lastName&gt;Yang&lt;/lastName&gt;&lt;/author&gt;&lt;author&gt;&lt;firstName&gt;H&lt;/firstName&gt;&lt;middleNames&gt;W&lt;/middleNames&gt;&lt;lastName&gt;Pritchard&lt;/lastName&gt;&lt;/author&gt;&lt;/authors&gt;&lt;/publication&gt;&lt;/publications&gt;&lt;cites&gt;&lt;/cites&gt;&lt;/citation&gt;</w:instrText>
      </w:r>
      <w:r w:rsidR="00FD62C5">
        <w:fldChar w:fldCharType="separate"/>
      </w:r>
      <w:r w:rsidR="00256429">
        <w:rPr>
          <w:rFonts w:eastAsiaTheme="minorEastAsia"/>
          <w:lang w:val="en-US" w:eastAsia="ja-JP"/>
        </w:rPr>
        <w:t>(Dürr et al 2015)</w:t>
      </w:r>
      <w:r w:rsidR="00FD62C5">
        <w:fldChar w:fldCharType="end"/>
      </w:r>
      <w:r w:rsidR="00FD62C5">
        <w:t>.</w:t>
      </w:r>
      <w:r w:rsidR="00FE5EED">
        <w:t xml:space="preserve">  </w:t>
      </w:r>
    </w:p>
    <w:p w14:paraId="7A46B40A" w14:textId="4D25373A" w:rsidR="00A545E0" w:rsidRDefault="00A545E0" w:rsidP="007C5F42">
      <w:pPr>
        <w:spacing w:line="480" w:lineRule="auto"/>
      </w:pPr>
      <w:r>
        <w:tab/>
        <w:t xml:space="preserve">Here, we present a novel method to calculate </w:t>
      </w:r>
      <w:r w:rsidR="002B7441">
        <w:t xml:space="preserve">the </w:t>
      </w:r>
      <w:r w:rsidR="00855547">
        <w:t xml:space="preserve">thermal time and the </w:t>
      </w:r>
      <w:r w:rsidR="002B7441">
        <w:t>germination</w:t>
      </w:r>
      <w:r>
        <w:t xml:space="preserve"> cardinal temperatures</w:t>
      </w:r>
      <w:r w:rsidR="002B7441">
        <w:t xml:space="preserve"> using </w:t>
      </w:r>
      <w:r w:rsidR="000677F8">
        <w:t xml:space="preserve">segmented regression in </w:t>
      </w:r>
      <w:r w:rsidR="002B7441">
        <w:t>the open</w:t>
      </w:r>
      <w:r w:rsidR="00855547">
        <w:t>-source</w:t>
      </w:r>
      <w:r w:rsidR="00E617A2">
        <w:t xml:space="preserve"> software</w:t>
      </w:r>
      <w:r w:rsidR="00855547">
        <w:t xml:space="preserve"> </w:t>
      </w:r>
      <w:r w:rsidR="006863A6" w:rsidRPr="00E617A2">
        <w:rPr>
          <w:i/>
        </w:rPr>
        <w:t>‘R statistical computing language and platform’</w:t>
      </w:r>
      <w:r w:rsidR="0081320F" w:rsidRPr="00E617A2">
        <w:rPr>
          <w:i/>
        </w:rPr>
        <w:t xml:space="preserve"> </w:t>
      </w:r>
      <w:r w:rsidR="006863A6">
        <w:fldChar w:fldCharType="begin"/>
      </w:r>
      <w:r w:rsidR="00656D8B">
        <w:instrText xml:space="preserve"> ADDIN PAPERS2_CITATIONS &lt;citation&gt;&lt;uuid&gt;97A1C630-5A8F-46D1-B346-5FC5C4172C77&lt;/uuid&gt;&lt;priority&gt;0&lt;/priority&gt;&lt;publications&gt;&lt;publication&gt;&lt;institution&gt;RFFS Computing&lt;/institution&gt;&lt;title&gt;R: language and environment for statistical computing&lt;/title&gt;&lt;uuid&gt;583DE64B-7007-4391-83C0-33AC3AF31166&lt;/uuid&gt;&lt;subtype&gt;341&lt;/subtype&gt;&lt;type&gt;300&lt;/type&gt;&lt;place&gt;Vienna, Austria&lt;/place&gt;&lt;citekey&gt;Rlanguageandenvi:vv&lt;/citekey&gt;&lt;url&gt;http://www.R-project.org/&lt;/url&gt;&lt;authors&gt;&lt;author&gt;&lt;lastName&gt;R Core Development Team &lt;/lastName&gt;&lt;/author&gt;&lt;/authors&gt;&lt;/publication&gt;&lt;/publications&gt;&lt;cites&gt;&lt;/cites&gt;&lt;/citation&gt;</w:instrText>
      </w:r>
      <w:r w:rsidR="006863A6">
        <w:fldChar w:fldCharType="separate"/>
      </w:r>
      <w:r w:rsidR="00656D8B">
        <w:rPr>
          <w:rFonts w:eastAsiaTheme="minorEastAsia"/>
          <w:lang w:val="en-US" w:eastAsia="ja-JP"/>
        </w:rPr>
        <w:t>(R Core Development Team (n.d.))</w:t>
      </w:r>
      <w:r w:rsidR="006863A6">
        <w:fldChar w:fldCharType="end"/>
      </w:r>
      <w:r w:rsidR="006863A6">
        <w:t xml:space="preserve"> . </w:t>
      </w:r>
      <w:r>
        <w:t xml:space="preserve">This method </w:t>
      </w:r>
      <w:r w:rsidR="002B7441">
        <w:t>has three advantages over</w:t>
      </w:r>
      <w:r>
        <w:t xml:space="preserve"> methods currently </w:t>
      </w:r>
      <w:r w:rsidR="00E30394">
        <w:t>in use</w:t>
      </w:r>
      <w:r w:rsidR="002B7441">
        <w:t>:</w:t>
      </w:r>
      <w:r>
        <w:t xml:space="preserve"> </w:t>
      </w:r>
      <w:r w:rsidR="002B7441">
        <w:t xml:space="preserve">1. The </w:t>
      </w:r>
      <w:r w:rsidR="006863A6">
        <w:t xml:space="preserve">method systematically </w:t>
      </w:r>
      <w:r w:rsidR="00855547">
        <w:t>identifies</w:t>
      </w:r>
      <w:r w:rsidR="002B7441">
        <w:t xml:space="preserve"> the breaking point in the data (i.e. the separation between </w:t>
      </w:r>
      <w:r w:rsidR="00EA7DBF">
        <w:t xml:space="preserve">the </w:t>
      </w:r>
      <w:r w:rsidR="002B7441">
        <w:t>sub</w:t>
      </w:r>
      <w:r w:rsidR="00656D8B">
        <w:t>-</w:t>
      </w:r>
      <w:r w:rsidR="002B7441">
        <w:t>optimal and supra</w:t>
      </w:r>
      <w:r w:rsidR="00656D8B">
        <w:t>-</w:t>
      </w:r>
      <w:r w:rsidR="002B7441">
        <w:t>optimal germination temperature</w:t>
      </w:r>
      <w:r w:rsidR="00EA7DBF">
        <w:t xml:space="preserve"> range</w:t>
      </w:r>
      <w:r w:rsidR="002B7441">
        <w:t>s), rather than the user estimating breaking points visually and on a case-by-case basis, which can lead to personal bias; 2</w:t>
      </w:r>
      <w:r>
        <w:t xml:space="preserve">. The analysis is computed </w:t>
      </w:r>
      <w:r w:rsidR="002B7441">
        <w:t>in seconds</w:t>
      </w:r>
      <w:r>
        <w:t>, in contrast to the hours or days it may take usi</w:t>
      </w:r>
      <w:r w:rsidR="00F2550A">
        <w:t>ng alternative methods</w:t>
      </w:r>
      <w:r w:rsidR="002B7441">
        <w:t>; and 3. The method does not require the purchase of commercial statistical software.</w:t>
      </w:r>
      <w:r w:rsidR="00F2550A">
        <w:t xml:space="preserve"> </w:t>
      </w:r>
      <w:r w:rsidR="00451D27">
        <w:t>We</w:t>
      </w:r>
      <w:r>
        <w:t xml:space="preserve"> test the method calculating cardinal temperatures</w:t>
      </w:r>
      <w:r w:rsidR="00725FF3">
        <w:t xml:space="preserve"> </w:t>
      </w:r>
      <w:r w:rsidR="00EA7DBF">
        <w:t xml:space="preserve">in </w:t>
      </w:r>
      <w:r w:rsidR="00725FF3">
        <w:t xml:space="preserve">two </w:t>
      </w:r>
      <w:r w:rsidR="00427002">
        <w:t>mock species</w:t>
      </w:r>
      <w:r w:rsidR="00725FF3">
        <w:t xml:space="preserve">; one in which </w:t>
      </w:r>
      <w:r w:rsidR="00EA7DBF">
        <w:t xml:space="preserve">the three </w:t>
      </w:r>
      <w:r w:rsidR="00725FF3">
        <w:t xml:space="preserve">cardinal temperatures can be identified, and one in which experimental results did not lead to the successful identification of </w:t>
      </w:r>
      <w:r w:rsidR="00EA7DBF">
        <w:t xml:space="preserve">all the </w:t>
      </w:r>
      <w:r w:rsidR="00725FF3">
        <w:t>cardinal temperatures</w:t>
      </w:r>
      <w:r>
        <w:t>.</w:t>
      </w:r>
      <w:r w:rsidR="004D19DF">
        <w:t xml:space="preserve"> We present here the format in which the data should be </w:t>
      </w:r>
      <w:r w:rsidR="00855547">
        <w:t>arranged</w:t>
      </w:r>
      <w:r w:rsidR="004D19DF">
        <w:t xml:space="preserve"> (Supplementary Information 1)</w:t>
      </w:r>
      <w:r w:rsidR="00EA7DBF">
        <w:t xml:space="preserve"> and</w:t>
      </w:r>
      <w:r w:rsidR="004D19DF">
        <w:t xml:space="preserve"> the script to analyse the data </w:t>
      </w:r>
      <w:r w:rsidR="00EA7DBF">
        <w:t>(Supplementary Information 2),</w:t>
      </w:r>
      <w:r w:rsidR="004D19DF">
        <w:t xml:space="preserve"> </w:t>
      </w:r>
      <w:r w:rsidR="00E617A2">
        <w:t xml:space="preserve"> and  basic instructions for users new to </w:t>
      </w:r>
      <w:r w:rsidR="00E617A2" w:rsidRPr="00E617A2">
        <w:rPr>
          <w:i/>
        </w:rPr>
        <w:t>R</w:t>
      </w:r>
      <w:r w:rsidR="00E617A2">
        <w:t xml:space="preserve"> (Supplementary Information 3) </w:t>
      </w:r>
      <w:r w:rsidR="004D19DF">
        <w:t xml:space="preserve">so that out method </w:t>
      </w:r>
      <w:r w:rsidR="00EA7DBF">
        <w:t xml:space="preserve">can </w:t>
      </w:r>
      <w:r w:rsidR="004D19DF">
        <w:lastRenderedPageBreak/>
        <w:t>be completely transparent and rigorously reproducible</w:t>
      </w:r>
      <w:r w:rsidR="00EA7DBF">
        <w:t xml:space="preserve"> by all seed researchers</w:t>
      </w:r>
      <w:r w:rsidR="004D19DF">
        <w:t xml:space="preserve"> </w:t>
      </w:r>
      <w:r w:rsidR="004D19DF">
        <w:fldChar w:fldCharType="begin"/>
      </w:r>
      <w:r w:rsidR="00656D8B">
        <w:instrText xml:space="preserve"> ADDIN PAPERS2_CITATIONS &lt;citation&gt;&lt;uuid&gt;C85D9965-43A3-4750-AA84-166160813882&lt;/uuid&gt;&lt;priority&gt;0&lt;/priority&gt;&lt;publications&gt;&lt;publication&gt;&lt;uuid&gt;CBF027CE-C8B5-4944-B732-1FAE4240D1E3&lt;/uuid&gt;&lt;volume&gt;27&lt;/volume&gt;&lt;doi&gt;10.1016/j.tree.2012.03.009&lt;/doi&gt;&lt;startpage&gt;310&lt;/startpage&gt;&lt;publication_date&gt;99201206011200000000222000&lt;/publication_date&gt;&lt;url&gt;http://dx.doi.org/10.1016/j.tree.2012.03.009&lt;/url&gt;&lt;citekey&gt;Rocchini:2012eo&lt;/citekey&gt;&lt;type&gt;400&lt;/type&gt;&lt;title&gt;Let the four freedoms paradigm apply to ecology&lt;/title&gt;&lt;publisher&gt;Elsevier Ltd&lt;/publisher&gt;&lt;number&gt;6&lt;/number&gt;&lt;subtype&gt;400&lt;/subtype&gt;&lt;endpage&gt;311&lt;/endpage&gt;&lt;bundle&gt;&lt;publication&gt;&lt;publisher&gt;Elsevier Ltd&lt;/publisher&gt;&lt;title&gt;Trends in Ecology &amp;amp; Evolution&lt;/title&gt;&lt;type&gt;-100&lt;/type&gt;&lt;subtype&gt;-100&lt;/subtype&gt;&lt;uuid&gt;C8738D40-B597-453E-B698-7CB4F04844C9&lt;/uuid&gt;&lt;/publication&gt;&lt;/bundle&gt;&lt;authors&gt;&lt;author&gt;&lt;firstName&gt;Duccio&lt;/firstName&gt;&lt;lastName&gt;Rocchini&lt;/lastName&gt;&lt;/author&gt;&lt;author&gt;&lt;firstName&gt;Markus&lt;/firstName&gt;&lt;lastName&gt;Neteler&lt;/lastName&gt;&lt;/author&gt;&lt;/authors&gt;&lt;/publication&gt;&lt;/publications&gt;&lt;cites&gt;&lt;/cites&gt;&lt;/citation&gt;</w:instrText>
      </w:r>
      <w:r w:rsidR="004D19DF">
        <w:fldChar w:fldCharType="separate"/>
      </w:r>
      <w:r w:rsidR="004D19DF">
        <w:rPr>
          <w:rFonts w:eastAsiaTheme="minorEastAsia"/>
          <w:lang w:val="en-US" w:eastAsia="ja-JP"/>
        </w:rPr>
        <w:t>(Rocchini and Neteler 2012)</w:t>
      </w:r>
      <w:r w:rsidR="004D19DF">
        <w:fldChar w:fldCharType="end"/>
      </w:r>
      <w:r w:rsidR="004D19DF">
        <w:t>.</w:t>
      </w:r>
    </w:p>
    <w:p w14:paraId="4DAC6DE3" w14:textId="1B87A597" w:rsidR="009E6C9B" w:rsidRPr="00FD62C5" w:rsidRDefault="0081320F" w:rsidP="007C5F42">
      <w:pPr>
        <w:spacing w:line="480" w:lineRule="auto"/>
        <w:rPr>
          <w:b/>
        </w:rPr>
      </w:pPr>
      <w:del w:id="2" w:author="Edu" w:date="2017-01-13T17:49:00Z">
        <w:r w:rsidDel="00392EF3">
          <w:rPr>
            <w:b/>
          </w:rPr>
          <w:delText xml:space="preserve">Materials, </w:delText>
        </w:r>
        <w:r w:rsidR="009E6C9B" w:rsidRPr="00FD62C5" w:rsidDel="00392EF3">
          <w:rPr>
            <w:b/>
          </w:rPr>
          <w:delText>Methods</w:delText>
        </w:r>
        <w:r w:rsidDel="00392EF3">
          <w:rPr>
            <w:b/>
          </w:rPr>
          <w:delText xml:space="preserve"> &amp; Results</w:delText>
        </w:r>
      </w:del>
      <w:ins w:id="3" w:author="Edu" w:date="2017-01-13T17:49:00Z">
        <w:r w:rsidR="00392EF3">
          <w:rPr>
            <w:b/>
          </w:rPr>
          <w:t>Description of the method</w:t>
        </w:r>
      </w:ins>
    </w:p>
    <w:p w14:paraId="3FCF63EC" w14:textId="7D4593C5" w:rsidR="00A07C41" w:rsidRPr="007C5F42" w:rsidRDefault="00A07C41" w:rsidP="007C5F42">
      <w:pPr>
        <w:spacing w:line="480" w:lineRule="auto"/>
        <w:ind w:firstLine="720"/>
        <w:rPr>
          <w:i/>
        </w:rPr>
      </w:pPr>
      <w:r w:rsidRPr="007C5F42">
        <w:rPr>
          <w:i/>
        </w:rPr>
        <w:t>Data preparation</w:t>
      </w:r>
    </w:p>
    <w:p w14:paraId="63BC8433" w14:textId="0995BA56" w:rsidR="00A07C41" w:rsidRDefault="006C518E" w:rsidP="007C5F42">
      <w:pPr>
        <w:spacing w:line="480" w:lineRule="auto"/>
        <w:ind w:firstLine="720"/>
      </w:pPr>
      <w:r>
        <w:t xml:space="preserve">The </w:t>
      </w:r>
      <w:r w:rsidR="006863A6">
        <w:t>dataset used here was</w:t>
      </w:r>
      <w:r>
        <w:t xml:space="preserve"> assembled from the data presented by </w:t>
      </w:r>
      <w:r w:rsidRPr="006A39A8">
        <w:t xml:space="preserve">Fernández-Pascual et al. </w:t>
      </w:r>
      <w:r w:rsidR="00D2055F" w:rsidRPr="006863A6">
        <w:fldChar w:fldCharType="begin"/>
      </w:r>
      <w:r w:rsidR="00656D8B">
        <w:instrText xml:space="preserve"> ADDIN PAPERS2_CITATIONS &lt;citation&gt;&lt;uuid&gt;BBC180C0-EBAD-4C8D-ADEA-F2F63C122FD2&lt;/uuid&gt;&lt;priority&gt;0&lt;/priority&gt;&lt;publications&gt;&lt;publication&gt;&lt;uuid&gt;C02DF298-AA80-4C8D-A098-345985DC2547&lt;/uuid&gt;&lt;volume&gt;115&lt;/volume&gt;&lt;doi&gt;10.1093/aob/mcu234&lt;/doi&gt;&lt;startpage&gt;201&lt;/startpage&gt;&lt;publication_date&gt;99201502031200000000222000&lt;/publication_date&gt;&lt;url&gt;http://aob.oxfordjournals.org/cgi/doi/10.1093/aob/mcu234&lt;/url&gt;&lt;citekey&gt;FernandezPascual:2015jc&lt;/citekey&gt;&lt;type&gt;400&lt;/type&gt;&lt;title&gt;Simulating the germination response to diurnally alternating temperatures under climate change scenarios: comparative studies on Carex diandra seeds&lt;/title&gt;&lt;number&gt;2&lt;/number&gt;&lt;subtype&gt;400&lt;/subtype&gt;&lt;endpage&gt;209&lt;/endpage&gt;&lt;bundle&gt;&lt;publication&gt;&lt;title&gt;Annals of Botany&lt;/title&gt;&lt;type&gt;-100&lt;/type&gt;&lt;subtype&gt;-100&lt;/subtype&gt;&lt;uuid&gt;B215CCBD-0789-492F-9AE9-F60A2F13EBE1&lt;/uuid&gt;&lt;/publication&gt;&lt;/bundle&gt;&lt;authors&gt;&lt;author&gt;&lt;firstName&gt;E&lt;/firstName&gt;&lt;lastName&gt;Fernandez-Pascual&lt;/lastName&gt;&lt;/author&gt;&lt;author&gt;&lt;firstName&gt;C&lt;/firstName&gt;&lt;middleNames&gt;E&lt;/middleNames&gt;&lt;lastName&gt;Seal&lt;/lastName&gt;&lt;/author&gt;&lt;author&gt;&lt;firstName&gt;H&lt;/firstName&gt;&lt;middleNames&gt;W&lt;/middleNames&gt;&lt;lastName&gt;Pritchard&lt;/lastName&gt;&lt;/author&gt;&lt;/authors&gt;&lt;/publication&gt;&lt;/publications&gt;&lt;cites&gt;&lt;/cites&gt;&lt;/citation&gt;</w:instrText>
      </w:r>
      <w:r w:rsidR="00D2055F" w:rsidRPr="006863A6">
        <w:fldChar w:fldCharType="separate"/>
      </w:r>
      <w:r w:rsidR="00656D8B">
        <w:rPr>
          <w:rFonts w:eastAsiaTheme="minorEastAsia"/>
          <w:lang w:val="en-US" w:eastAsia="ja-JP"/>
        </w:rPr>
        <w:t>(Fernandez-Pascual et al 2015)</w:t>
      </w:r>
      <w:r w:rsidR="00D2055F" w:rsidRPr="006863A6">
        <w:fldChar w:fldCharType="end"/>
      </w:r>
      <w:r w:rsidR="006863A6">
        <w:t xml:space="preserve"> and </w:t>
      </w:r>
      <w:del w:id="4" w:author="Edu" w:date="2017-01-13T17:49:00Z">
        <w:r w:rsidR="0081320F" w:rsidDel="00392EF3">
          <w:delText>used here</w:delText>
        </w:r>
      </w:del>
      <w:ins w:id="5" w:author="Edu" w:date="2017-01-13T17:49:00Z">
        <w:r w:rsidR="00392EF3">
          <w:t>is given as</w:t>
        </w:r>
      </w:ins>
      <w:r w:rsidR="0081320F">
        <w:t xml:space="preserve"> a</w:t>
      </w:r>
      <w:del w:id="6" w:author="Edu" w:date="2017-01-13T17:50:00Z">
        <w:r w:rsidR="0081320F" w:rsidDel="00392EF3">
          <w:delText>n</w:delText>
        </w:r>
      </w:del>
      <w:r w:rsidR="0081320F">
        <w:t xml:space="preserve"> working example</w:t>
      </w:r>
      <w:r w:rsidR="006863A6">
        <w:t xml:space="preserve"> in </w:t>
      </w:r>
      <w:r w:rsidR="006863A6" w:rsidRPr="006863A6">
        <w:rPr>
          <w:i/>
        </w:rPr>
        <w:t>‘Supplementary Information 1’</w:t>
      </w:r>
      <w:r w:rsidR="00D2055F" w:rsidRPr="006863A6">
        <w:t>.</w:t>
      </w:r>
      <w:r w:rsidR="00D2055F">
        <w:rPr>
          <w:color w:val="FF0000"/>
        </w:rPr>
        <w:t xml:space="preserve"> </w:t>
      </w:r>
      <w:r w:rsidR="006863A6">
        <w:t xml:space="preserve">We present two species in the dataset, </w:t>
      </w:r>
      <w:r w:rsidR="006A39A8">
        <w:t>‘</w:t>
      </w:r>
      <w:r w:rsidR="006863A6" w:rsidRPr="006A39A8">
        <w:rPr>
          <w:i/>
        </w:rPr>
        <w:t>species A</w:t>
      </w:r>
      <w:r w:rsidR="006A39A8">
        <w:rPr>
          <w:i/>
        </w:rPr>
        <w:t>’</w:t>
      </w:r>
      <w:r w:rsidR="006863A6">
        <w:t xml:space="preserve"> and </w:t>
      </w:r>
      <w:r w:rsidR="006A39A8">
        <w:t>‘</w:t>
      </w:r>
      <w:r w:rsidR="006863A6" w:rsidRPr="006A39A8">
        <w:rPr>
          <w:i/>
        </w:rPr>
        <w:t xml:space="preserve">species </w:t>
      </w:r>
      <w:r w:rsidR="006A39A8">
        <w:rPr>
          <w:i/>
        </w:rPr>
        <w:t>‘</w:t>
      </w:r>
      <w:r w:rsidR="006863A6" w:rsidRPr="006A39A8">
        <w:rPr>
          <w:i/>
        </w:rPr>
        <w:t>B</w:t>
      </w:r>
      <w:r w:rsidR="006863A6">
        <w:t xml:space="preserve">, indicated in the first column, </w:t>
      </w:r>
      <w:r w:rsidR="006863A6" w:rsidRPr="006A39A8">
        <w:rPr>
          <w:i/>
        </w:rPr>
        <w:t>‘Grouping’</w:t>
      </w:r>
      <w:r w:rsidR="006863A6">
        <w:t xml:space="preserve">. The second column, </w:t>
      </w:r>
      <w:r w:rsidR="006863A6" w:rsidRPr="006A39A8">
        <w:rPr>
          <w:i/>
        </w:rPr>
        <w:t>‘Treatment’</w:t>
      </w:r>
      <w:r w:rsidR="006863A6">
        <w:t xml:space="preserve"> indicates</w:t>
      </w:r>
      <w:r w:rsidR="00E617A2">
        <w:t xml:space="preserve"> the range</w:t>
      </w:r>
      <w:r w:rsidR="006863A6">
        <w:t xml:space="preserve"> of temperatures each species was tested by. The third column </w:t>
      </w:r>
      <w:r w:rsidR="006863A6" w:rsidRPr="006A39A8">
        <w:rPr>
          <w:i/>
        </w:rPr>
        <w:t>‘Dish’</w:t>
      </w:r>
      <w:r w:rsidR="006863A6">
        <w:t xml:space="preserve"> indicates the </w:t>
      </w:r>
      <w:r w:rsidR="0081320F">
        <w:t>petri dish number</w:t>
      </w:r>
      <w:r w:rsidR="006863A6">
        <w:t xml:space="preserve"> of each </w:t>
      </w:r>
      <w:r w:rsidR="006863A6" w:rsidRPr="006A39A8">
        <w:rPr>
          <w:i/>
        </w:rPr>
        <w:t>‘Treatment’</w:t>
      </w:r>
      <w:r w:rsidR="006863A6">
        <w:t xml:space="preserve">. Next, </w:t>
      </w:r>
      <w:r w:rsidR="006863A6" w:rsidRPr="006A39A8">
        <w:rPr>
          <w:i/>
        </w:rPr>
        <w:t>‘Time’</w:t>
      </w:r>
      <w:r w:rsidR="006863A6">
        <w:t xml:space="preserve"> is time </w:t>
      </w:r>
      <w:del w:id="7" w:author="Edu" w:date="2017-01-13T17:52:00Z">
        <w:r w:rsidR="006863A6" w:rsidDel="00392EF3">
          <w:delText>indicated in days</w:delText>
        </w:r>
      </w:del>
      <w:ins w:id="8" w:author="Edu" w:date="2017-01-13T17:52:00Z">
        <w:r w:rsidR="00392EF3">
          <w:t>(in days in the example, but can be in any other unit)</w:t>
        </w:r>
      </w:ins>
      <w:r w:rsidR="006863A6">
        <w:t xml:space="preserve"> in which</w:t>
      </w:r>
      <w:r w:rsidR="0081320F">
        <w:t xml:space="preserve"> each data point was recorded. </w:t>
      </w:r>
      <w:r w:rsidR="006863A6" w:rsidRPr="006A39A8">
        <w:rPr>
          <w:i/>
        </w:rPr>
        <w:t>‘G’</w:t>
      </w:r>
      <w:r w:rsidR="006863A6">
        <w:t xml:space="preserve"> indicates cumulative germination count, and </w:t>
      </w:r>
      <w:r w:rsidR="006863A6" w:rsidRPr="006A39A8">
        <w:rPr>
          <w:i/>
        </w:rPr>
        <w:t>‘PG’</w:t>
      </w:r>
      <w:r w:rsidR="006863A6">
        <w:t xml:space="preserve"> indicates the </w:t>
      </w:r>
      <w:r w:rsidR="006A39A8">
        <w:t xml:space="preserve">total </w:t>
      </w:r>
      <w:r w:rsidR="006863A6">
        <w:t>sample size of each dish, which in this case is 25 seeds</w:t>
      </w:r>
      <w:r w:rsidR="006A39A8">
        <w:t xml:space="preserve">. </w:t>
      </w:r>
      <w:r w:rsidR="0081320F">
        <w:t>In this example</w:t>
      </w:r>
      <w:r w:rsidR="005F71E9">
        <w:t xml:space="preserve"> dataset we present here</w:t>
      </w:r>
      <w:r w:rsidR="0081320F">
        <w:t>,</w:t>
      </w:r>
      <w:r w:rsidR="005F71E9">
        <w:t xml:space="preserve"> there is only one </w:t>
      </w:r>
      <w:r w:rsidR="005F71E9" w:rsidRPr="005F71E9">
        <w:rPr>
          <w:i/>
        </w:rPr>
        <w:t>Dish</w:t>
      </w:r>
      <w:r w:rsidR="0081320F">
        <w:t xml:space="preserve"> </w:t>
      </w:r>
      <w:r w:rsidR="005F71E9">
        <w:t xml:space="preserve">for each </w:t>
      </w:r>
      <w:r w:rsidR="005F71E9" w:rsidRPr="005F71E9">
        <w:rPr>
          <w:i/>
        </w:rPr>
        <w:t>Treatment</w:t>
      </w:r>
      <w:del w:id="9" w:author="Edu" w:date="2017-01-13T17:46:00Z">
        <w:r w:rsidR="005F71E9" w:rsidDel="00392EF3">
          <w:delText xml:space="preserve"> and </w:delText>
        </w:r>
        <w:r w:rsidR="0081320F" w:rsidDel="00392EF3">
          <w:delText xml:space="preserve">each </w:delText>
        </w:r>
        <w:r w:rsidR="00656D8B" w:rsidDel="00392EF3">
          <w:delText xml:space="preserve">individual </w:delText>
        </w:r>
        <w:r w:rsidR="0081320F" w:rsidDel="00392EF3">
          <w:delText>seed is considered the replicate</w:delText>
        </w:r>
      </w:del>
      <w:r w:rsidR="0081320F">
        <w:t xml:space="preserve">. </w:t>
      </w:r>
      <w:commentRangeStart w:id="10"/>
      <w:commentRangeStart w:id="11"/>
      <w:r w:rsidR="0081320F" w:rsidRPr="0081320F">
        <w:rPr>
          <w:highlight w:val="yellow"/>
        </w:rPr>
        <w:t>In other cases</w:t>
      </w:r>
      <w:commentRangeEnd w:id="10"/>
      <w:r w:rsidR="00656D8B">
        <w:rPr>
          <w:rStyle w:val="CommentReference"/>
        </w:rPr>
        <w:commentReference w:id="10"/>
      </w:r>
      <w:commentRangeEnd w:id="11"/>
      <w:r w:rsidR="00392EF3">
        <w:rPr>
          <w:rStyle w:val="CommentReference"/>
        </w:rPr>
        <w:commentReference w:id="11"/>
      </w:r>
      <w:r w:rsidR="0081320F" w:rsidRPr="0081320F">
        <w:rPr>
          <w:highlight w:val="yellow"/>
        </w:rPr>
        <w:t>,</w:t>
      </w:r>
      <w:r w:rsidR="005F71E9">
        <w:t xml:space="preserve"> where an experiment may have several </w:t>
      </w:r>
      <w:r w:rsidR="005F71E9" w:rsidRPr="005F71E9">
        <w:rPr>
          <w:i/>
        </w:rPr>
        <w:t>Dishes</w:t>
      </w:r>
      <w:del w:id="12" w:author="Edu" w:date="2017-01-13T17:46:00Z">
        <w:r w:rsidR="005F71E9" w:rsidDel="00392EF3">
          <w:delText>, which are pseudoreplicates</w:delText>
        </w:r>
        <w:r w:rsidR="00656D8B" w:rsidDel="00392EF3">
          <w:delText xml:space="preserve"> but still offer an acceptable approach </w:delText>
        </w:r>
        <w:r w:rsidR="00656D8B" w:rsidDel="00392EF3">
          <w:fldChar w:fldCharType="begin"/>
        </w:r>
        <w:r w:rsidR="00656D8B" w:rsidDel="00392EF3">
          <w:delInstrText xml:space="preserve"> ADDIN PAPERS2_CITATIONS &lt;citation&gt;&lt;uuid&gt;64A20337-D863-45AF-9076-21E2FB08EE1D&lt;/uuid&gt;&lt;priority&gt;0&lt;/priority&gt;&lt;publications&gt;&lt;publication&gt;&lt;startpage&gt;1&lt;/startpage&gt;&lt;endpage&gt;1602&lt;/endpage&gt;&lt;title&gt;Seeds: Ecology, Biogeography, and Evolution of Dormancy and Germination&lt;/title&gt;&lt;uuid&gt;87DCEEF1-921B-4B42-82E1-02A0B2A43D22&lt;/uuid&gt;&lt;subtype&gt;0&lt;/subtype&gt;&lt;publisher&gt;Elsevier Inc.&lt;/publisher&gt;&lt;version&gt;Second Edition&lt;/version&gt;&lt;type&gt;0&lt;/type&gt;&lt;citekey&gt;Baskin:2014ur&lt;/citekey&gt;&lt;publication_date&gt;99201400001200000000200000&lt;/publication_date&gt;&lt;authors&gt;&lt;author&gt;&lt;firstName&gt;Carol&lt;/firstName&gt;&lt;middleNames&gt;C&lt;/middleNames&gt;&lt;lastName&gt;Baskin&lt;/lastName&gt;&lt;/author&gt;&lt;author&gt;&lt;firstName&gt;Jerry&lt;/firstName&gt;&lt;middleNames&gt;M&lt;/middleNames&gt;&lt;lastName&gt;Baskin&lt;/lastName&gt;&lt;/author&gt;&lt;/authors&gt;&lt;/publication&gt;&lt;/publications&gt;&lt;cites&gt;&lt;/cites&gt;&lt;/citation&gt;</w:delInstrText>
        </w:r>
        <w:r w:rsidR="00656D8B" w:rsidDel="00392EF3">
          <w:fldChar w:fldCharType="separate"/>
        </w:r>
        <w:r w:rsidR="00656D8B" w:rsidDel="00392EF3">
          <w:rPr>
            <w:rFonts w:eastAsiaTheme="minorEastAsia"/>
            <w:lang w:val="en-US" w:eastAsia="ja-JP"/>
          </w:rPr>
          <w:delText>(Carol C Baskin and Baskin 2014)</w:delText>
        </w:r>
        <w:r w:rsidR="00656D8B" w:rsidDel="00392EF3">
          <w:fldChar w:fldCharType="end"/>
        </w:r>
      </w:del>
      <w:r w:rsidR="005F71E9">
        <w:t xml:space="preserve">, the script should work in the same way as </w:t>
      </w:r>
      <w:r w:rsidR="003C1506">
        <w:t>in this example</w:t>
      </w:r>
      <w:r w:rsidR="00656D8B">
        <w:t xml:space="preserve">. </w:t>
      </w:r>
      <w:r w:rsidR="006A39A8">
        <w:t xml:space="preserve">The </w:t>
      </w:r>
      <w:r w:rsidR="00427002">
        <w:t xml:space="preserve">two </w:t>
      </w:r>
      <w:ins w:id="13" w:author="Edu" w:date="2017-01-13T17:53:00Z">
        <w:r w:rsidR="00392EF3" w:rsidRPr="006A39A8">
          <w:rPr>
            <w:i/>
          </w:rPr>
          <w:t>Grouping</w:t>
        </w:r>
        <w:r w:rsidR="00392EF3">
          <w:t xml:space="preserve"> </w:t>
        </w:r>
      </w:ins>
      <w:r w:rsidR="00427002">
        <w:t>species used here can also be subst</w:t>
      </w:r>
      <w:r w:rsidR="009F6FE0">
        <w:t>ituted for</w:t>
      </w:r>
      <w:r w:rsidR="00427002">
        <w:t xml:space="preserve"> different individuals, populations or experimental treatments, depending on the data being analysed. Although the example is presented with two species, the script is prepared to analyse larger numbers.</w:t>
      </w:r>
    </w:p>
    <w:p w14:paraId="08ACA9AB" w14:textId="66E0E514" w:rsidR="00A07C41" w:rsidRPr="007C5F42" w:rsidRDefault="00A07C41" w:rsidP="007C5F42">
      <w:pPr>
        <w:spacing w:line="480" w:lineRule="auto"/>
        <w:ind w:firstLine="720"/>
        <w:rPr>
          <w:i/>
        </w:rPr>
      </w:pPr>
      <w:r w:rsidRPr="007C5F42">
        <w:rPr>
          <w:i/>
        </w:rPr>
        <w:t>R and R packages needed</w:t>
      </w:r>
    </w:p>
    <w:p w14:paraId="61D473EB" w14:textId="118DD1D5" w:rsidR="006C518E" w:rsidRDefault="002F157E" w:rsidP="007C5F42">
      <w:pPr>
        <w:spacing w:line="480" w:lineRule="auto"/>
        <w:ind w:firstLine="720"/>
      </w:pPr>
      <w:r>
        <w:t xml:space="preserve">All </w:t>
      </w:r>
      <w:r w:rsidR="006C518E">
        <w:t xml:space="preserve">analyses have </w:t>
      </w:r>
      <w:r>
        <w:t xml:space="preserve">been performed in the </w:t>
      </w:r>
      <w:r w:rsidRPr="009F6FE0">
        <w:rPr>
          <w:i/>
        </w:rPr>
        <w:t xml:space="preserve">R language </w:t>
      </w:r>
      <w:r w:rsidR="008A7018" w:rsidRPr="009F6FE0">
        <w:rPr>
          <w:i/>
        </w:rPr>
        <w:t>and environment for statistical computing</w:t>
      </w:r>
      <w:r w:rsidR="008A7018">
        <w:t xml:space="preserve"> </w:t>
      </w:r>
      <w:r w:rsidR="008A7018">
        <w:fldChar w:fldCharType="begin"/>
      </w:r>
      <w:r w:rsidR="00656D8B">
        <w:instrText xml:space="preserve"> ADDIN PAPERS2_CITATIONS &lt;citation&gt;&lt;uuid&gt;CC4538E7-D9DB-42F2-AD45-C5144A0EA07A&lt;/uuid&gt;&lt;priority&gt;0&lt;/priority&gt;&lt;publications&gt;&lt;publication&gt;&lt;institution&gt;RFFS Computing&lt;/institution&gt;&lt;title&gt;R: language and environment for statistical computing&lt;/title&gt;&lt;uuid&gt;583DE64B-7007-4391-83C0-33AC3AF31166&lt;/uuid&gt;&lt;subtype&gt;341&lt;/subtype&gt;&lt;type&gt;300&lt;/type&gt;&lt;place&gt;Vienna, Austria&lt;/place&gt;&lt;citekey&gt;Rlanguageandenvi:vv&lt;/citekey&gt;&lt;url&gt;http://www.R-project.org/&lt;/url&gt;&lt;authors&gt;&lt;author&gt;&lt;lastName&gt;R Core Development Team &lt;/lastName&gt;&lt;/author&gt;&lt;/authors&gt;&lt;/publication&gt;&lt;/publications&gt;&lt;cites&gt;&lt;/cites&gt;&lt;/citation&gt;</w:instrText>
      </w:r>
      <w:r w:rsidR="008A7018">
        <w:fldChar w:fldCharType="separate"/>
      </w:r>
      <w:r w:rsidR="00E85A4B">
        <w:rPr>
          <w:rFonts w:eastAsiaTheme="minorEastAsia"/>
          <w:lang w:val="en-US" w:eastAsia="ja-JP"/>
        </w:rPr>
        <w:t>(R Core Development Team (n.d.))</w:t>
      </w:r>
      <w:r w:rsidR="008A7018">
        <w:fldChar w:fldCharType="end"/>
      </w:r>
      <w:r w:rsidR="00D9422D">
        <w:t xml:space="preserve"> and all plots created using the </w:t>
      </w:r>
      <w:r w:rsidR="00D9422D" w:rsidRPr="009F6FE0">
        <w:rPr>
          <w:i/>
        </w:rPr>
        <w:t>ggplot2</w:t>
      </w:r>
      <w:r w:rsidR="00D9422D">
        <w:t xml:space="preserve"> package in </w:t>
      </w:r>
      <w:r w:rsidR="00D9422D">
        <w:lastRenderedPageBreak/>
        <w:t xml:space="preserve">R </w:t>
      </w:r>
      <w:r w:rsidR="00D9422D">
        <w:fldChar w:fldCharType="begin"/>
      </w:r>
      <w:r w:rsidR="00656D8B">
        <w:instrText xml:space="preserve"> ADDIN PAPERS2_CITATIONS &lt;citation&gt;&lt;uuid&gt;609585D0-307D-401D-BC4F-BA4EBDAF668D&lt;/uuid&gt;&lt;priority&gt;0&lt;/priority&gt;&lt;publications&gt;&lt;publication&gt;&lt;title&gt;ggplot2: Elegant Graphics for Data Analysis&lt;/title&gt;&lt;uuid&gt;52EC4640-F3BD-4EFE-8CDE-E23E702C7868&lt;/uuid&gt;&lt;subtype&gt;0&lt;/subtype&gt;&lt;publisher&gt;Springer-Verlag&lt;/publisher&gt;&lt;type&gt;0&lt;/type&gt;&lt;place&gt;New York&lt;/place&gt;&lt;citekey&gt;Wickham:2009tn&lt;/citekey&gt;&lt;publication_date&gt;99200900001200000000200000&lt;/publication_date&gt;&lt;authors&gt;&lt;author&gt;&lt;firstName&gt;H&lt;/firstName&gt;&lt;lastName&gt;Wickham&lt;/lastName&gt;&lt;/author&gt;&lt;/authors&gt;&lt;/publication&gt;&lt;/publications&gt;&lt;cites&gt;&lt;/cites&gt;&lt;/citation&gt;</w:instrText>
      </w:r>
      <w:r w:rsidR="00D9422D">
        <w:fldChar w:fldCharType="separate"/>
      </w:r>
      <w:r w:rsidR="00E85A4B">
        <w:rPr>
          <w:rFonts w:eastAsiaTheme="minorEastAsia"/>
          <w:lang w:val="en-US" w:eastAsia="ja-JP"/>
        </w:rPr>
        <w:t>(Wickham 2009)</w:t>
      </w:r>
      <w:r w:rsidR="00D9422D">
        <w:fldChar w:fldCharType="end"/>
      </w:r>
      <w:r w:rsidR="00F2550A">
        <w:t xml:space="preserve"> (Supplementary Information 2)</w:t>
      </w:r>
      <w:r w:rsidR="008A7018">
        <w:t>.</w:t>
      </w:r>
      <w:del w:id="14" w:author="Edu" w:date="2017-01-13T17:53:00Z">
        <w:r w:rsidR="008A7018" w:rsidDel="00392EF3">
          <w:delText xml:space="preserve"> </w:delText>
        </w:r>
      </w:del>
      <w:r w:rsidR="009654E7">
        <w:t xml:space="preserve"> The script we have prepared</w:t>
      </w:r>
      <w:r w:rsidR="003C1506">
        <w:t xml:space="preserve"> (Supplementary Informationv2)</w:t>
      </w:r>
      <w:r w:rsidR="009654E7">
        <w:t>, presents the method we have developed, and when used with the example dataset we have prepared (Supplementary Information 1) produces four tables, and t</w:t>
      </w:r>
      <w:r w:rsidR="003C1506">
        <w:t xml:space="preserve">he four figures we present here. </w:t>
      </w:r>
      <w:r w:rsidR="006A39A8">
        <w:t xml:space="preserve">For users new to </w:t>
      </w:r>
      <w:r w:rsidR="006A39A8" w:rsidRPr="009F6FE0">
        <w:rPr>
          <w:i/>
        </w:rPr>
        <w:t>R</w:t>
      </w:r>
      <w:r w:rsidR="006A39A8">
        <w:t xml:space="preserve">, we have prepared the essential basic information to get started </w:t>
      </w:r>
      <w:del w:id="15" w:author="Edu" w:date="2017-01-13T17:54:00Z">
        <w:r w:rsidR="006A39A8" w:rsidDel="00392EF3">
          <w:delText xml:space="preserve">with using the script we present here </w:delText>
        </w:r>
      </w:del>
      <w:r w:rsidR="006A39A8">
        <w:t xml:space="preserve">in </w:t>
      </w:r>
      <w:r w:rsidR="006A39A8" w:rsidRPr="006A39A8">
        <w:rPr>
          <w:i/>
        </w:rPr>
        <w:t xml:space="preserve">Supplementary Information </w:t>
      </w:r>
      <w:r w:rsidR="003C1506">
        <w:rPr>
          <w:i/>
        </w:rPr>
        <w:t>3,</w:t>
      </w:r>
      <w:r w:rsidR="009F6FE0">
        <w:t xml:space="preserve"> which can be used as a complimentary resource to understand the following</w:t>
      </w:r>
      <w:r w:rsidR="006A39A8" w:rsidRPr="006A39A8">
        <w:rPr>
          <w:i/>
        </w:rPr>
        <w:t>.</w:t>
      </w:r>
      <w:r w:rsidR="006A39A8">
        <w:t xml:space="preserve"> In total six specialist packages are required to inst</w:t>
      </w:r>
      <w:r w:rsidR="009F6FE0">
        <w:t xml:space="preserve">all into your </w:t>
      </w:r>
      <w:r w:rsidR="009F6FE0" w:rsidRPr="003C1506">
        <w:rPr>
          <w:i/>
        </w:rPr>
        <w:t>R</w:t>
      </w:r>
      <w:r w:rsidR="009F6FE0">
        <w:t xml:space="preserve"> library. First, </w:t>
      </w:r>
      <w:r w:rsidR="006A39A8">
        <w:t xml:space="preserve">we used the packages </w:t>
      </w:r>
      <w:proofErr w:type="spellStart"/>
      <w:r w:rsidR="006A39A8" w:rsidRPr="006A39A8">
        <w:rPr>
          <w:i/>
        </w:rPr>
        <w:t>plyr</w:t>
      </w:r>
      <w:proofErr w:type="spellEnd"/>
      <w:r w:rsidR="006A39A8">
        <w:t xml:space="preserve"> and </w:t>
      </w:r>
      <w:proofErr w:type="spellStart"/>
      <w:r w:rsidR="006A39A8" w:rsidRPr="00EC587E">
        <w:rPr>
          <w:i/>
        </w:rPr>
        <w:t>dplyr</w:t>
      </w:r>
      <w:proofErr w:type="spellEnd"/>
      <w:r w:rsidR="006A39A8">
        <w:t xml:space="preserve"> </w:t>
      </w:r>
      <w:r w:rsidR="006A39A8">
        <w:fldChar w:fldCharType="begin"/>
      </w:r>
      <w:r w:rsidR="00656D8B">
        <w:instrText xml:space="preserve"> ADDIN PAPERS2_CITATIONS &lt;citation&gt;&lt;uuid&gt;EB2E3133-337B-40CF-AED6-CEA91A77E96B&lt;/uuid&gt;&lt;priority&gt;0&lt;/priority&gt;&lt;publications&gt;&lt;publication&gt;&lt;type&gt;300&lt;/type&gt;&lt;publication_date&gt;99201600001200000000200000&lt;/publication_date&gt;&lt;title&gt;dplyr: A Grammar of Data Manipulation&lt;/title&gt;&lt;url&gt;http://CRAN.R-project.org/package=dplyr&lt;/url&gt;&lt;subtype&gt;341&lt;/subtype&gt;&lt;uuid&gt;B7D1BC56-FF79-4492-8A0D-9B7F6AB9A5D5&lt;/uuid&gt;&lt;authors&gt;&lt;author&gt;&lt;firstName&gt;Hadley&lt;/firstName&gt;&lt;lastName&gt;Wickham&lt;/lastName&gt;&lt;/author&gt;&lt;author&gt;&lt;firstName&gt;Romain&lt;/firstName&gt;&lt;lastName&gt;Francois&lt;/lastName&gt;&lt;/author&gt;&lt;/authors&gt;&lt;/publication&gt;&lt;/publications&gt;&lt;cites&gt;&lt;/cites&gt;&lt;/citation&gt;</w:instrText>
      </w:r>
      <w:r w:rsidR="006A39A8">
        <w:fldChar w:fldCharType="separate"/>
      </w:r>
      <w:r w:rsidR="006A39A8">
        <w:rPr>
          <w:rFonts w:eastAsiaTheme="minorEastAsia"/>
          <w:lang w:val="en-US" w:eastAsia="ja-JP"/>
        </w:rPr>
        <w:t>(Wickham and Francois 2016)</w:t>
      </w:r>
      <w:r w:rsidR="006A39A8">
        <w:fldChar w:fldCharType="end"/>
      </w:r>
      <w:r w:rsidR="006A39A8">
        <w:t xml:space="preserve"> for all acti</w:t>
      </w:r>
      <w:r w:rsidR="003C1506">
        <w:t>vities</w:t>
      </w:r>
      <w:r w:rsidR="006A39A8">
        <w:t xml:space="preserve"> related to management and filtering of data.</w:t>
      </w:r>
      <w:r w:rsidR="006A39A8" w:rsidRPr="006A39A8">
        <w:rPr>
          <w:i/>
        </w:rPr>
        <w:t xml:space="preserve"> </w:t>
      </w:r>
      <w:r w:rsidR="006A39A8" w:rsidRPr="006A39A8">
        <w:t>The package</w:t>
      </w:r>
      <w:r w:rsidR="006A39A8">
        <w:rPr>
          <w:i/>
        </w:rPr>
        <w:t xml:space="preserve"> </w:t>
      </w:r>
      <w:proofErr w:type="spellStart"/>
      <w:r w:rsidR="006A39A8" w:rsidRPr="00EC587E">
        <w:rPr>
          <w:i/>
        </w:rPr>
        <w:t>binom</w:t>
      </w:r>
      <w:proofErr w:type="spellEnd"/>
      <w:r w:rsidR="006A39A8">
        <w:t xml:space="preserve"> </w:t>
      </w:r>
      <w:r w:rsidR="006A39A8">
        <w:fldChar w:fldCharType="begin"/>
      </w:r>
      <w:r w:rsidR="00656D8B">
        <w:instrText xml:space="preserve"> ADDIN PAPERS2_CITATIONS &lt;citation&gt;&lt;uuid&gt;80E2AD4C-B16C-4548-B273-5E2463DC5022&lt;/uuid&gt;&lt;priority&gt;0&lt;/priority&gt;&lt;publications&gt;&lt;publication&gt;&lt;version&gt;1.1-1&lt;/version&gt;&lt;type&gt;300&lt;/type&gt;&lt;title&gt;binom: Binomial Confidence Intervals For Several Parameterizations&lt;/title&gt;&lt;url&gt;http://CRAN.R-project.org/package=binom&lt;/url&gt;&lt;subtype&gt;341&lt;/subtype&gt;&lt;uuid&gt;919BEE62-5224-44E8-81D2-BC546D36BD4B&lt;/uuid&gt;&lt;authors&gt;&lt;author&gt;&lt;firstName&gt;Sundar&lt;/firstName&gt;&lt;lastName&gt;Dorai-Raj&lt;/lastName&gt;&lt;/author&gt;&lt;/authors&gt;&lt;/publication&gt;&lt;/publications&gt;&lt;cites&gt;&lt;/cites&gt;&lt;/citation&gt;</w:instrText>
      </w:r>
      <w:r w:rsidR="006A39A8">
        <w:fldChar w:fldCharType="separate"/>
      </w:r>
      <w:r w:rsidR="006A39A8">
        <w:rPr>
          <w:rFonts w:eastAsiaTheme="minorEastAsia"/>
          <w:lang w:val="en-US" w:eastAsia="ja-JP"/>
        </w:rPr>
        <w:t>(Dorai-Raj (n.d.))</w:t>
      </w:r>
      <w:r w:rsidR="006A39A8">
        <w:fldChar w:fldCharType="end"/>
      </w:r>
      <w:r w:rsidR="006A39A8">
        <w:t xml:space="preserve"> was used to manage and analyse binomial data</w:t>
      </w:r>
      <w:r w:rsidR="009F6FE0">
        <w:t xml:space="preserve"> which is a particularity of data analysis in germination experiments</w:t>
      </w:r>
      <w:r w:rsidR="006A39A8">
        <w:t xml:space="preserve">. The package </w:t>
      </w:r>
      <w:proofErr w:type="spellStart"/>
      <w:r w:rsidR="006A39A8" w:rsidRPr="00EC587E">
        <w:rPr>
          <w:i/>
        </w:rPr>
        <w:t>drc</w:t>
      </w:r>
      <w:proofErr w:type="spellEnd"/>
      <w:r w:rsidR="006A39A8">
        <w:t xml:space="preserve"> </w:t>
      </w:r>
      <w:r w:rsidR="006A39A8">
        <w:fldChar w:fldCharType="begin"/>
      </w:r>
      <w:r w:rsidR="00656D8B">
        <w:instrText xml:space="preserve"> ADDIN PAPERS2_CITATIONS &lt;citation&gt;&lt;uuid&gt;4BE74A5D-EF2E-4158-9B5D-0C1CE38CFF62&lt;/uuid&gt;&lt;priority&gt;0&lt;/priority&gt;&lt;publications&gt;&lt;publication&gt;&lt;publication_date&gt;99201500001200000000200000&lt;/publication_date&gt;&lt;title&gt;Dose-Response Analysis Using R&lt;/title&gt;&lt;type&gt;400&lt;/type&gt;&lt;subtype&gt;400&lt;/subtype&gt;&lt;uuid&gt;AAE75B71-3594-4015-BEC8-92ABD5DC4E0C&lt;/uuid&gt;&lt;bundle&gt;&lt;publication&gt;&lt;url&gt;http://www.plosone.org/&lt;/url&gt;&lt;title&gt;PLoS ONE&lt;/title&gt;&lt;type&gt;-100&lt;/type&gt;&lt;subtype&gt;-100&lt;/subtype&gt;&lt;uuid&gt;ACAF1BA6-453D-415E-84BB-D524AEB9E453&lt;/uuid&gt;&lt;/publication&gt;&lt;/bundle&gt;&lt;authors&gt;&lt;author&gt;&lt;firstName&gt;C&lt;/firstName&gt;&lt;lastName&gt;Ritz&lt;/lastName&gt;&lt;/author&gt;&lt;author&gt;&lt;firstName&gt;F&lt;/firstName&gt;&lt;lastName&gt;Baty&lt;/lastName&gt;&lt;/author&gt;&lt;author&gt;&lt;firstName&gt;J&lt;/firstName&gt;&lt;middleNames&gt;C&lt;/middleNames&gt;&lt;lastName&gt;Sreibig&lt;/lastName&gt;&lt;/author&gt;&lt;author&gt;&lt;firstName&gt;D&lt;/firstName&gt;&lt;lastName&gt;Gerhard&lt;/lastName&gt;&lt;/author&gt;&lt;/authors&gt;&lt;/publication&gt;&lt;/publications&gt;&lt;cites&gt;&lt;/cites&gt;&lt;/citation&gt;</w:instrText>
      </w:r>
      <w:r w:rsidR="006A39A8">
        <w:fldChar w:fldCharType="separate"/>
      </w:r>
      <w:r w:rsidR="006A39A8">
        <w:rPr>
          <w:rFonts w:eastAsiaTheme="minorEastAsia"/>
          <w:lang w:val="en-US" w:eastAsia="ja-JP"/>
        </w:rPr>
        <w:t>(Ritz et al 2015)</w:t>
      </w:r>
      <w:r w:rsidR="006A39A8">
        <w:fldChar w:fldCharType="end"/>
      </w:r>
      <w:r w:rsidR="006A39A8">
        <w:t xml:space="preserve"> was used to fit a dose-response model to the cumulative germination data. The package </w:t>
      </w:r>
      <w:r w:rsidR="006A39A8" w:rsidRPr="00EC587E">
        <w:rPr>
          <w:i/>
        </w:rPr>
        <w:t>segmented</w:t>
      </w:r>
      <w:r w:rsidR="006A39A8">
        <w:t xml:space="preserve"> </w:t>
      </w:r>
      <w:r w:rsidR="006A39A8">
        <w:fldChar w:fldCharType="begin"/>
      </w:r>
      <w:r w:rsidR="00656D8B">
        <w:instrText xml:space="preserve"> ADDIN PAPERS2_CITATIONS &lt;citation&gt;&lt;uuid&gt;A5D26784-4A1C-4C92-BDA0-7B936FE993DA&lt;/uuid&gt;&lt;priority&gt;0&lt;/priority&gt;&lt;publications&gt;&lt;publication&gt;&lt;volume&gt;8&lt;/volume&gt;&lt;number&gt;1&lt;/number&gt;&lt;startpage&gt;20&lt;/startpage&gt;&lt;title&gt;Segmented: An R Package to Fit Regression Models with Broken-Line Relationships&lt;/title&gt;&lt;uuid&gt;D84FD37F-61D6-482D-ADDA-765E3096C6EE&lt;/uuid&gt;&lt;subtype&gt;400&lt;/subtype&gt;&lt;endpage&gt;25&lt;/endpage&gt;&lt;type&gt;400&lt;/type&gt;&lt;url&gt;http://cran.r-project.org/doc/Rnews/&lt;/url&gt;&lt;bundle&gt;&lt;publication&gt;&lt;title&gt;R News&lt;/title&gt;&lt;type&gt;-100&lt;/type&gt;&lt;subtype&gt;-100&lt;/subtype&gt;&lt;uuid&gt;444D5C5E-0067-43DC-B16D-816658A230E5&lt;/uuid&gt;&lt;/publication&gt;&lt;/bundle&gt;&lt;authors&gt;&lt;author&gt;&lt;firstName&gt;M&lt;/firstName&gt;&lt;middleNames&gt;R&lt;/middleNames&gt;&lt;lastName&gt;Vito&lt;/lastName&gt;&lt;/author&gt;&lt;/authors&gt;&lt;/publication&gt;&lt;/publications&gt;&lt;cites&gt;&lt;/cites&gt;&lt;/citation&gt;</w:instrText>
      </w:r>
      <w:r w:rsidR="006A39A8">
        <w:fldChar w:fldCharType="separate"/>
      </w:r>
      <w:r w:rsidR="006A39A8">
        <w:rPr>
          <w:rFonts w:eastAsiaTheme="minorEastAsia"/>
          <w:lang w:val="en-US" w:eastAsia="ja-JP"/>
        </w:rPr>
        <w:t>(Vito (n.d.))</w:t>
      </w:r>
      <w:r w:rsidR="006A39A8">
        <w:fldChar w:fldCharType="end"/>
      </w:r>
      <w:r w:rsidR="006A39A8">
        <w:t xml:space="preserve"> was used to set a function to fit a segmented  regression and compute the intercept and the slope for each segmented relationship in the model.</w:t>
      </w:r>
    </w:p>
    <w:p w14:paraId="5B8B937F" w14:textId="4138B7F1" w:rsidR="006C518E" w:rsidRPr="007C5F42" w:rsidRDefault="006C518E" w:rsidP="007C5F42">
      <w:pPr>
        <w:spacing w:line="480" w:lineRule="auto"/>
        <w:ind w:firstLine="720"/>
        <w:rPr>
          <w:i/>
        </w:rPr>
      </w:pPr>
      <w:r w:rsidRPr="007C5F42">
        <w:rPr>
          <w:i/>
        </w:rPr>
        <w:t>Step 1: Check</w:t>
      </w:r>
      <w:r w:rsidR="008661A4">
        <w:rPr>
          <w:i/>
        </w:rPr>
        <w:t>ing</w:t>
      </w:r>
      <w:r w:rsidRPr="007C5F42">
        <w:rPr>
          <w:i/>
        </w:rPr>
        <w:t xml:space="preserve"> whether the data represent</w:t>
      </w:r>
      <w:r w:rsidR="009F6FE0">
        <w:rPr>
          <w:i/>
        </w:rPr>
        <w:t>s</w:t>
      </w:r>
      <w:r w:rsidRPr="007C5F42">
        <w:rPr>
          <w:i/>
        </w:rPr>
        <w:t xml:space="preserve"> the full germination temperature range</w:t>
      </w:r>
    </w:p>
    <w:p w14:paraId="002747FF" w14:textId="3C50A6F4" w:rsidR="00A07C41" w:rsidRDefault="009F6FE0" w:rsidP="007C5F42">
      <w:pPr>
        <w:spacing w:line="480" w:lineRule="auto"/>
        <w:ind w:firstLine="720"/>
      </w:pPr>
      <w:r>
        <w:t>The data is first grouped</w:t>
      </w:r>
      <w:r w:rsidR="00786871">
        <w:t xml:space="preserve"> </w:t>
      </w:r>
      <w:r>
        <w:t xml:space="preserve">by </w:t>
      </w:r>
      <w:r w:rsidR="00786871">
        <w:t>germination treatment</w:t>
      </w:r>
      <w:r w:rsidR="008A7018">
        <w:t xml:space="preserve"> and replicate, and then filter</w:t>
      </w:r>
      <w:r>
        <w:t>ed</w:t>
      </w:r>
      <w:r w:rsidR="008A7018">
        <w:t xml:space="preserve"> into a new file to only represent the results of the final scoring date</w:t>
      </w:r>
      <w:r w:rsidR="006C518E">
        <w:t xml:space="preserve"> (i.e., the final germination proportions)</w:t>
      </w:r>
      <w:r>
        <w:t>. Then, a function is</w:t>
      </w:r>
      <w:r w:rsidR="008A7018">
        <w:t xml:space="preserve"> created to </w:t>
      </w:r>
      <w:r w:rsidR="00786871">
        <w:t>es</w:t>
      </w:r>
      <w:r w:rsidR="009F1386">
        <w:t xml:space="preserve">timate the mean </w:t>
      </w:r>
      <w:r w:rsidR="006C518E">
        <w:t>final</w:t>
      </w:r>
      <w:r w:rsidR="009F1386">
        <w:t xml:space="preserve"> </w:t>
      </w:r>
      <w:r w:rsidR="00786871">
        <w:t xml:space="preserve">germination </w:t>
      </w:r>
      <w:r w:rsidR="006C518E">
        <w:t xml:space="preserve">proportions and binomial confidence intervals </w:t>
      </w:r>
      <w:r w:rsidR="00786871">
        <w:t xml:space="preserve">and </w:t>
      </w:r>
      <w:del w:id="16" w:author="Edu" w:date="2017-01-13T17:55:00Z">
        <w:r w:rsidDel="001E5D7E">
          <w:delText>applied</w:delText>
        </w:r>
        <w:r w:rsidR="00786871" w:rsidDel="001E5D7E">
          <w:delText xml:space="preserve"> </w:delText>
        </w:r>
      </w:del>
      <w:ins w:id="17" w:author="Edu" w:date="2017-01-13T17:55:00Z">
        <w:r w:rsidR="001E5D7E">
          <w:t>this function</w:t>
        </w:r>
        <w:r w:rsidR="001E5D7E">
          <w:t xml:space="preserve"> </w:t>
        </w:r>
      </w:ins>
      <w:r>
        <w:t>is applied across</w:t>
      </w:r>
      <w:r w:rsidR="00786871">
        <w:t xml:space="preserve"> treatment</w:t>
      </w:r>
      <w:r>
        <w:t>s</w:t>
      </w:r>
      <w:r w:rsidR="0015024C">
        <w:t xml:space="preserve"> and the first new dataset is produced, </w:t>
      </w:r>
      <w:r w:rsidR="00656D8B" w:rsidRPr="00656D8B">
        <w:rPr>
          <w:i/>
        </w:rPr>
        <w:t>Table 1:</w:t>
      </w:r>
      <w:r w:rsidR="0015024C" w:rsidRPr="00656D8B">
        <w:rPr>
          <w:i/>
        </w:rPr>
        <w:t>‘</w:t>
      </w:r>
      <w:r w:rsidR="0015024C" w:rsidRPr="003C1506">
        <w:rPr>
          <w:i/>
        </w:rPr>
        <w:t>FGP</w:t>
      </w:r>
      <w:r w:rsidR="0015024C">
        <w:t>’ (Final germination proportions)</w:t>
      </w:r>
      <w:r w:rsidR="008A7018">
        <w:t>.</w:t>
      </w:r>
      <w:r w:rsidR="00BA0C09">
        <w:t xml:space="preserve"> The</w:t>
      </w:r>
      <w:r w:rsidR="0015024C">
        <w:t xml:space="preserve">n this new dataset is plotted in the </w:t>
      </w:r>
      <w:r w:rsidR="00BA0C09">
        <w:t>first plots</w:t>
      </w:r>
      <w:r w:rsidR="0015024C">
        <w:t xml:space="preserve"> we create</w:t>
      </w:r>
      <w:r w:rsidR="003C1506">
        <w:t xml:space="preserve"> </w:t>
      </w:r>
      <w:r w:rsidR="003C1506" w:rsidRPr="00656D8B">
        <w:rPr>
          <w:i/>
        </w:rPr>
        <w:t>Figure 1:</w:t>
      </w:r>
      <w:r w:rsidR="00A2542B">
        <w:t xml:space="preserve"> </w:t>
      </w:r>
      <w:proofErr w:type="spellStart"/>
      <w:r w:rsidR="00A2542B" w:rsidRPr="00A2542B">
        <w:rPr>
          <w:i/>
        </w:rPr>
        <w:t>FGPfig</w:t>
      </w:r>
      <w:proofErr w:type="spellEnd"/>
      <w:r w:rsidR="0015024C">
        <w:t xml:space="preserve">, which </w:t>
      </w:r>
      <w:r w:rsidR="00BA0C09">
        <w:t>represent</w:t>
      </w:r>
      <w:r w:rsidR="003C1506">
        <w:t>s the</w:t>
      </w:r>
      <w:r w:rsidR="00BA0C09">
        <w:t xml:space="preserve"> total mean germination of each treatment, plotted against temperature treatment</w:t>
      </w:r>
      <w:r w:rsidR="00B0118B">
        <w:t xml:space="preserve"> (Figure 1)</w:t>
      </w:r>
      <w:r w:rsidR="00BA0C09">
        <w:t>.</w:t>
      </w:r>
      <w:r w:rsidR="003C1506">
        <w:t xml:space="preserve"> At this point,</w:t>
      </w:r>
      <w:r w:rsidR="00B0118B">
        <w:t xml:space="preserve"> </w:t>
      </w:r>
      <w:r w:rsidR="00B0118B" w:rsidRPr="006371B4">
        <w:rPr>
          <w:i/>
        </w:rPr>
        <w:t>Figure 1</w:t>
      </w:r>
      <w:r w:rsidR="00FE5EED">
        <w:t xml:space="preserve"> </w:t>
      </w:r>
      <w:r w:rsidR="00A07C41">
        <w:t xml:space="preserve">needs to be </w:t>
      </w:r>
      <w:r w:rsidR="00FE5EED">
        <w:t xml:space="preserve">visually inspected for evidence that the temperature treatments </w:t>
      </w:r>
      <w:r w:rsidR="00A07C41">
        <w:t xml:space="preserve">used in the experiment </w:t>
      </w:r>
      <w:r w:rsidR="00FE5EED">
        <w:t xml:space="preserve">resulted in representing the </w:t>
      </w:r>
      <w:r w:rsidR="00A07C41">
        <w:t xml:space="preserve">full </w:t>
      </w:r>
      <w:r w:rsidR="00B27BA8">
        <w:t xml:space="preserve">germination temperature range of </w:t>
      </w:r>
      <w:r w:rsidR="0015024C">
        <w:t>the study species</w:t>
      </w:r>
      <w:r w:rsidR="00092A96">
        <w:t xml:space="preserve">. </w:t>
      </w:r>
      <w:r w:rsidR="00A07C41">
        <w:lastRenderedPageBreak/>
        <w:t xml:space="preserve">If this is the case, </w:t>
      </w:r>
      <w:r w:rsidR="00FE5EED">
        <w:t>the segmented model we present here ca</w:t>
      </w:r>
      <w:r w:rsidR="00A07C41">
        <w:t xml:space="preserve">n be fitted and used to calculate the three cardinal temperatures. </w:t>
      </w:r>
      <w:r w:rsidR="0015024C">
        <w:t xml:space="preserve">In </w:t>
      </w:r>
      <w:r w:rsidR="0015024C" w:rsidRPr="00B27BA8">
        <w:rPr>
          <w:i/>
        </w:rPr>
        <w:t>species A</w:t>
      </w:r>
      <w:r w:rsidR="0015024C">
        <w:t xml:space="preserve">, we generated data representing the full range of germination temperatures (Figure 1A).  </w:t>
      </w:r>
      <w:r w:rsidR="00A07C41">
        <w:t>When the</w:t>
      </w:r>
      <w:r>
        <w:t xml:space="preserve"> experimental treatments only gi</w:t>
      </w:r>
      <w:r w:rsidR="00A07C41">
        <w:t>ve results in either the sub- or the supra</w:t>
      </w:r>
      <w:r w:rsidR="003C1506">
        <w:t>-</w:t>
      </w:r>
      <w:r w:rsidR="00A07C41">
        <w:t>optimal germinati</w:t>
      </w:r>
      <w:r w:rsidR="0015024C">
        <w:t>on temperature range</w:t>
      </w:r>
      <w:r w:rsidR="00A07C41">
        <w:t>, the segmented model cannot be fitted and only the base or ceiling temperatures can be calculated.</w:t>
      </w:r>
      <w:r w:rsidR="0015024C">
        <w:t xml:space="preserve"> In </w:t>
      </w:r>
      <w:r w:rsidR="0015024C" w:rsidRPr="00B27BA8">
        <w:rPr>
          <w:i/>
        </w:rPr>
        <w:t>species B</w:t>
      </w:r>
      <w:r w:rsidR="0015024C">
        <w:rPr>
          <w:i/>
        </w:rPr>
        <w:t xml:space="preserve">, </w:t>
      </w:r>
      <w:r w:rsidR="0015024C">
        <w:t xml:space="preserve">the supra-optimal temperatures were not identified, as after the best germination rate was reached at </w:t>
      </w:r>
      <w:r w:rsidR="0015024C" w:rsidRPr="0015024C">
        <w:t>treatment ‘23.75’,</w:t>
      </w:r>
      <w:r w:rsidR="0015024C">
        <w:t xml:space="preserve"> higher temperatures did not produce any germination and had a total cumulative germination of zero (0)</w:t>
      </w:r>
      <w:r w:rsidR="00936B58">
        <w:t xml:space="preserve"> (</w:t>
      </w:r>
      <w:r w:rsidR="003C1506">
        <w:t>Figure 1B</w:t>
      </w:r>
      <w:r w:rsidR="00936B58">
        <w:t>)</w:t>
      </w:r>
      <w:r w:rsidR="0015024C">
        <w:t>.</w:t>
      </w:r>
    </w:p>
    <w:p w14:paraId="6B007F2B" w14:textId="36B9DAB2" w:rsidR="009E6C9B" w:rsidRPr="007C5F42" w:rsidRDefault="00A07C41" w:rsidP="007C5F42">
      <w:pPr>
        <w:spacing w:line="480" w:lineRule="auto"/>
        <w:ind w:firstLine="720"/>
        <w:rPr>
          <w:i/>
        </w:rPr>
      </w:pPr>
      <w:r w:rsidRPr="007C5F42">
        <w:rPr>
          <w:i/>
        </w:rPr>
        <w:t>Step 2: Estimating germination rates from the cumulative germination curves</w:t>
      </w:r>
    </w:p>
    <w:p w14:paraId="21342B66" w14:textId="35592D65" w:rsidR="00C345DB" w:rsidRDefault="009F6FE0" w:rsidP="007C5F42">
      <w:pPr>
        <w:spacing w:line="480" w:lineRule="auto"/>
        <w:ind w:firstLine="720"/>
      </w:pPr>
      <w:r w:rsidRPr="009F6FE0">
        <w:t>A</w:t>
      </w:r>
      <w:r w:rsidR="00C247F9" w:rsidRPr="009F6FE0">
        <w:t xml:space="preserve"> </w:t>
      </w:r>
      <w:r w:rsidR="00BA0C09" w:rsidRPr="009F6FE0">
        <w:t>dose-response model</w:t>
      </w:r>
      <w:r w:rsidRPr="009F6FE0">
        <w:t xml:space="preserve"> is fitted</w:t>
      </w:r>
      <w:r w:rsidR="00A07C41" w:rsidRPr="009F6FE0">
        <w:t xml:space="preserve"> to the cumulative germination data.</w:t>
      </w:r>
      <w:r w:rsidR="00A07C41">
        <w:t xml:space="preserve"> </w:t>
      </w:r>
      <w:r>
        <w:t>This stages allows you to test and</w:t>
      </w:r>
      <w:r w:rsidR="00A07C41">
        <w:t xml:space="preserve"> to fit different </w:t>
      </w:r>
      <w:r w:rsidR="00F1550D">
        <w:t>functions</w:t>
      </w:r>
      <w:r w:rsidR="00C247F9">
        <w:t xml:space="preserve">, and </w:t>
      </w:r>
      <w:r w:rsidR="00F1550D">
        <w:t>we have chosen by default the log-logistic</w:t>
      </w:r>
      <w:r w:rsidR="003C1506">
        <w:t xml:space="preserve"> in the example dataset </w:t>
      </w:r>
      <w:del w:id="18" w:author="Edu" w:date="2017-01-13T17:56:00Z">
        <w:r w:rsidR="003C1506" w:rsidDel="001E5D7E">
          <w:delText>with use here</w:delText>
        </w:r>
        <w:r w:rsidR="00F1550D" w:rsidDel="001E5D7E">
          <w:delText xml:space="preserve"> </w:delText>
        </w:r>
      </w:del>
      <w:r w:rsidR="00F1550D">
        <w:t xml:space="preserve">because it gave the best fit in </w:t>
      </w:r>
      <w:del w:id="19" w:author="Edu" w:date="2017-01-13T17:56:00Z">
        <w:r w:rsidR="003C1506" w:rsidDel="001E5D7E">
          <w:delText xml:space="preserve">both </w:delText>
        </w:r>
        <w:r w:rsidR="003C1506" w:rsidRPr="003C1506" w:rsidDel="001E5D7E">
          <w:rPr>
            <w:i/>
          </w:rPr>
          <w:delText>species A &amp; B</w:delText>
        </w:r>
      </w:del>
      <w:ins w:id="20" w:author="Edu" w:date="2017-01-13T17:56:00Z">
        <w:r w:rsidR="001E5D7E">
          <w:t>previous experiences with other dataset</w:t>
        </w:r>
      </w:ins>
      <w:r w:rsidR="00F1550D">
        <w:t>. The user needs to check if this function gives the best fit to his/her own data.</w:t>
      </w:r>
      <w:commentRangeStart w:id="21"/>
      <w:commentRangeStart w:id="22"/>
      <w:r w:rsidR="00F1550D">
        <w:t xml:space="preserve"> </w:t>
      </w:r>
      <w:r w:rsidR="00F1550D" w:rsidRPr="009F6FE0">
        <w:rPr>
          <w:highlight w:val="yellow"/>
        </w:rPr>
        <w:t xml:space="preserve">The script automatically tests the fit of different functions, and the user should use this information to change </w:t>
      </w:r>
      <w:r w:rsidR="003C1506">
        <w:rPr>
          <w:highlight w:val="yellow"/>
        </w:rPr>
        <w:t xml:space="preserve">the function chosen manually </w:t>
      </w:r>
      <w:r w:rsidR="001F642D" w:rsidRPr="009F6FE0">
        <w:rPr>
          <w:highlight w:val="yellow"/>
        </w:rPr>
        <w:t>(</w:t>
      </w:r>
      <w:ins w:id="23" w:author="Edu" w:date="2017-01-13T17:57:00Z">
        <w:r w:rsidR="001E5D7E">
          <w:rPr>
            <w:highlight w:val="yellow"/>
          </w:rPr>
          <w:t xml:space="preserve">see comments within </w:t>
        </w:r>
      </w:ins>
      <w:r w:rsidR="001F642D" w:rsidRPr="009F6FE0">
        <w:rPr>
          <w:highlight w:val="yellow"/>
        </w:rPr>
        <w:t xml:space="preserve">Supplementary </w:t>
      </w:r>
      <w:r w:rsidR="003C1506">
        <w:rPr>
          <w:highlight w:val="yellow"/>
        </w:rPr>
        <w:t>Information</w:t>
      </w:r>
      <w:r w:rsidR="001F642D" w:rsidRPr="009F6FE0">
        <w:rPr>
          <w:highlight w:val="yellow"/>
        </w:rPr>
        <w:t xml:space="preserve"> 2).</w:t>
      </w:r>
      <w:r w:rsidR="00F1550D">
        <w:t xml:space="preserve"> </w:t>
      </w:r>
      <w:commentRangeEnd w:id="21"/>
      <w:r w:rsidR="006A0084">
        <w:rPr>
          <w:rStyle w:val="CommentReference"/>
        </w:rPr>
        <w:commentReference w:id="21"/>
      </w:r>
      <w:commentRangeEnd w:id="22"/>
      <w:r w:rsidR="001E5D7E">
        <w:rPr>
          <w:rStyle w:val="CommentReference"/>
        </w:rPr>
        <w:commentReference w:id="22"/>
      </w:r>
      <w:r w:rsidR="00C247F9">
        <w:t xml:space="preserve">Then the model with the best fit </w:t>
      </w:r>
      <w:r w:rsidR="00091AA8">
        <w:t xml:space="preserve">is </w:t>
      </w:r>
      <w:r w:rsidR="00C247F9">
        <w:t>used to plot the</w:t>
      </w:r>
      <w:r w:rsidR="00BA0C09">
        <w:t xml:space="preserve"> cumulative germination of each treatment against time, </w:t>
      </w:r>
      <w:r w:rsidR="00091AA8">
        <w:t>and</w:t>
      </w:r>
      <w:r w:rsidR="00BA0C09">
        <w:t xml:space="preserve"> </w:t>
      </w:r>
      <w:r w:rsidR="00AF67B6">
        <w:t>the function fit</w:t>
      </w:r>
      <w:r w:rsidR="00091AA8">
        <w:t xml:space="preserve"> need</w:t>
      </w:r>
      <w:r w:rsidR="00427002">
        <w:t>s</w:t>
      </w:r>
      <w:r w:rsidR="00091AA8">
        <w:t xml:space="preserve"> to be checked</w:t>
      </w:r>
      <w:r w:rsidR="00AF67B6">
        <w:t xml:space="preserve"> visually</w:t>
      </w:r>
      <w:r w:rsidR="00A2542B">
        <w:t xml:space="preserve"> in our second figure</w:t>
      </w:r>
      <w:r w:rsidR="003C1506">
        <w:t xml:space="preserve"> </w:t>
      </w:r>
      <w:proofErr w:type="spellStart"/>
      <w:r w:rsidR="003C1506" w:rsidRPr="00656D8B">
        <w:rPr>
          <w:i/>
        </w:rPr>
        <w:t>Figure</w:t>
      </w:r>
      <w:proofErr w:type="spellEnd"/>
      <w:r w:rsidR="003C1506" w:rsidRPr="00656D8B">
        <w:rPr>
          <w:i/>
        </w:rPr>
        <w:t xml:space="preserve"> 2:</w:t>
      </w:r>
      <w:r w:rsidR="00A2542B">
        <w:t xml:space="preserve"> </w:t>
      </w:r>
      <w:proofErr w:type="spellStart"/>
      <w:r w:rsidR="00A2542B" w:rsidRPr="00A2542B">
        <w:rPr>
          <w:i/>
        </w:rPr>
        <w:t>CGfig</w:t>
      </w:r>
      <w:proofErr w:type="spellEnd"/>
      <w:r w:rsidR="00B0118B">
        <w:t xml:space="preserve"> (Figure 2)</w:t>
      </w:r>
      <w:r w:rsidR="00AF67B6">
        <w:t xml:space="preserve">. </w:t>
      </w:r>
      <w:r w:rsidR="00091AA8">
        <w:t>The models are used to calculate the time to reach successive deciles of germination (from 10 to 90 %) in each treatment</w:t>
      </w:r>
      <w:r w:rsidR="00AF67B6">
        <w:t>.</w:t>
      </w:r>
      <w:r w:rsidR="00BA0C09">
        <w:t xml:space="preserve"> </w:t>
      </w:r>
      <w:r w:rsidR="00786871">
        <w:t xml:space="preserve">The </w:t>
      </w:r>
      <w:r w:rsidR="00E575AC">
        <w:t>inverse of the time</w:t>
      </w:r>
      <w:r w:rsidR="00091AA8">
        <w:t xml:space="preserve"> is then</w:t>
      </w:r>
      <w:r w:rsidR="00AF67B6">
        <w:t xml:space="preserve"> calculate</w:t>
      </w:r>
      <w:r w:rsidR="0015024C">
        <w:t>d to obtain</w:t>
      </w:r>
      <w:r w:rsidR="00AF67B6">
        <w:t xml:space="preserve"> the germinatio</w:t>
      </w:r>
      <w:r w:rsidR="00786871">
        <w:t xml:space="preserve">n rate of each </w:t>
      </w:r>
      <w:r w:rsidR="00091AA8">
        <w:t xml:space="preserve">temperature </w:t>
      </w:r>
      <w:r w:rsidR="00786871">
        <w:t>treatment</w:t>
      </w:r>
      <w:r w:rsidR="0015024C">
        <w:t xml:space="preserve">, and we create a second new dataset, </w:t>
      </w:r>
      <w:r w:rsidR="003C1506" w:rsidRPr="003C1506">
        <w:rPr>
          <w:i/>
        </w:rPr>
        <w:t xml:space="preserve">Table 2: </w:t>
      </w:r>
      <w:r w:rsidR="0015024C" w:rsidRPr="003C1506">
        <w:rPr>
          <w:i/>
        </w:rPr>
        <w:t>GR</w:t>
      </w:r>
      <w:r w:rsidR="0015024C">
        <w:t xml:space="preserve"> (Germination rates)</w:t>
      </w:r>
      <w:r w:rsidR="00091AA8">
        <w:t>.</w:t>
      </w:r>
    </w:p>
    <w:p w14:paraId="4286E08B" w14:textId="0E134C8A" w:rsidR="00BA0C09" w:rsidRPr="007C5F42" w:rsidRDefault="00C345DB" w:rsidP="007C5F42">
      <w:pPr>
        <w:spacing w:line="480" w:lineRule="auto"/>
        <w:ind w:firstLine="720"/>
        <w:rPr>
          <w:i/>
        </w:rPr>
      </w:pPr>
      <w:r w:rsidRPr="007C5F42">
        <w:rPr>
          <w:i/>
        </w:rPr>
        <w:t>Step 3</w:t>
      </w:r>
      <w:r w:rsidR="001A02A4">
        <w:rPr>
          <w:i/>
        </w:rPr>
        <w:t>a</w:t>
      </w:r>
      <w:r w:rsidRPr="007C5F42">
        <w:rPr>
          <w:i/>
        </w:rPr>
        <w:t>: Fitting a segmented model to the full germination temperature range</w:t>
      </w:r>
      <w:r w:rsidR="00B60945" w:rsidRPr="007C5F42">
        <w:rPr>
          <w:i/>
        </w:rPr>
        <w:t xml:space="preserve"> </w:t>
      </w:r>
    </w:p>
    <w:p w14:paraId="09E830CE" w14:textId="4047C4A7" w:rsidR="00AF67B6" w:rsidRDefault="006371B4" w:rsidP="007C5F42">
      <w:pPr>
        <w:spacing w:line="480" w:lineRule="auto"/>
        <w:ind w:firstLine="720"/>
      </w:pPr>
      <w:r>
        <w:lastRenderedPageBreak/>
        <w:t>Where sub-</w:t>
      </w:r>
      <w:r w:rsidR="00725FF3">
        <w:t>optimal and supra-o</w:t>
      </w:r>
      <w:r w:rsidR="00FE5EED">
        <w:t xml:space="preserve">ptimal temperatures </w:t>
      </w:r>
      <w:r w:rsidR="00955CD2">
        <w:t xml:space="preserve">are </w:t>
      </w:r>
      <w:r w:rsidR="00FE5EED">
        <w:t>available in the data set</w:t>
      </w:r>
      <w:r w:rsidR="002D4100">
        <w:t xml:space="preserve"> (Figure 1a)</w:t>
      </w:r>
      <w:r w:rsidR="00FE5EED">
        <w:t>,</w:t>
      </w:r>
      <w:r w:rsidR="0015024C">
        <w:t xml:space="preserve"> germination rates in the suboptimal</w:t>
      </w:r>
      <w:r w:rsidR="007F295A">
        <w:t xml:space="preserve"> (Tb-To)</w:t>
      </w:r>
      <w:r w:rsidR="0015024C">
        <w:t xml:space="preserve"> and </w:t>
      </w:r>
      <w:proofErr w:type="spellStart"/>
      <w:r w:rsidR="0015024C">
        <w:t>supraoptimal</w:t>
      </w:r>
      <w:proofErr w:type="spellEnd"/>
      <w:r w:rsidR="007F295A">
        <w:t xml:space="preserve"> (To-Tc)</w:t>
      </w:r>
      <w:r w:rsidR="0015024C">
        <w:t xml:space="preserve"> temperature ranges and thermal time</w:t>
      </w:r>
      <w:r w:rsidR="007F295A">
        <w:t xml:space="preserve"> (theta-sub, theta-supra)</w:t>
      </w:r>
      <w:r w:rsidR="0015024C">
        <w:t xml:space="preserve"> </w:t>
      </w:r>
      <w:del w:id="24" w:author="Edu" w:date="2017-01-13T17:58:00Z">
        <w:r w:rsidR="0015024C" w:rsidDel="001E5D7E">
          <w:delText>are able to</w:delText>
        </w:r>
      </w:del>
      <w:ins w:id="25" w:author="Edu" w:date="2017-01-13T17:58:00Z">
        <w:r w:rsidR="001E5D7E">
          <w:t>can</w:t>
        </w:r>
      </w:ins>
      <w:r w:rsidR="0015024C">
        <w:t xml:space="preserve"> be calculated</w:t>
      </w:r>
      <w:ins w:id="26" w:author="Edu" w:date="2017-01-13T18:00:00Z">
        <w:r w:rsidR="001E5D7E">
          <w:t>.</w:t>
        </w:r>
      </w:ins>
      <w:r w:rsidR="0015024C">
        <w:t xml:space="preserve"> </w:t>
      </w:r>
      <w:moveFromRangeStart w:id="27" w:author="Edu" w:date="2017-01-13T18:00:00Z" w:name="move472093785"/>
      <w:moveFrom w:id="28" w:author="Edu" w:date="2017-01-13T18:00:00Z">
        <w:r w:rsidR="0015024C" w:rsidDel="001E5D7E">
          <w:t xml:space="preserve">and </w:t>
        </w:r>
        <w:r w:rsidR="00810A92" w:rsidDel="001E5D7E">
          <w:t xml:space="preserve">here we </w:t>
        </w:r>
        <w:r w:rsidR="0015024C" w:rsidDel="001E5D7E">
          <w:t xml:space="preserve">produce the third new dataset, </w:t>
        </w:r>
        <w:r w:rsidR="003C1506" w:rsidRPr="003C1506" w:rsidDel="001E5D7E">
          <w:rPr>
            <w:i/>
          </w:rPr>
          <w:t xml:space="preserve">Table 3: </w:t>
        </w:r>
        <w:r w:rsidR="0015024C" w:rsidRPr="003C1506" w:rsidDel="001E5D7E">
          <w:rPr>
            <w:i/>
          </w:rPr>
          <w:t>CT</w:t>
        </w:r>
        <w:r w:rsidR="00810A92" w:rsidRPr="003C1506" w:rsidDel="001E5D7E">
          <w:rPr>
            <w:i/>
          </w:rPr>
          <w:t xml:space="preserve"> </w:t>
        </w:r>
        <w:r w:rsidR="00810A92" w:rsidDel="001E5D7E">
          <w:t xml:space="preserve">which </w:t>
        </w:r>
        <w:r w:rsidR="00656D8B" w:rsidDel="001E5D7E">
          <w:t>compiles</w:t>
        </w:r>
        <w:r w:rsidR="00810A92" w:rsidDel="001E5D7E">
          <w:t xml:space="preserve"> this information</w:t>
        </w:r>
        <w:r w:rsidR="00E575AC" w:rsidDel="001E5D7E">
          <w:t xml:space="preserve"> (Cardinal temperatures). </w:t>
        </w:r>
      </w:moveFrom>
      <w:moveFromRangeEnd w:id="27"/>
      <w:r w:rsidR="00936B58">
        <w:t>In this scenario, a</w:t>
      </w:r>
      <w:r w:rsidR="00FE5EED">
        <w:t xml:space="preserve"> segmented </w:t>
      </w:r>
      <w:r w:rsidR="00936B58">
        <w:t xml:space="preserve">regression </w:t>
      </w:r>
      <w:r w:rsidR="00FE5EED">
        <w:t xml:space="preserve">model </w:t>
      </w:r>
      <w:del w:id="29" w:author="Edu" w:date="2017-01-13T17:58:00Z">
        <w:r w:rsidR="00955CD2" w:rsidDel="001E5D7E">
          <w:delText xml:space="preserve">can </w:delText>
        </w:r>
        <w:r w:rsidR="00FE5EED" w:rsidDel="001E5D7E">
          <w:delText>then be</w:delText>
        </w:r>
      </w:del>
      <w:ins w:id="30" w:author="Edu" w:date="2017-01-13T17:58:00Z">
        <w:r w:rsidR="001E5D7E">
          <w:t>is</w:t>
        </w:r>
      </w:ins>
      <w:r w:rsidR="00FE5EED">
        <w:t xml:space="preserve"> </w:t>
      </w:r>
      <w:r w:rsidR="00810A92">
        <w:t>fitted</w:t>
      </w:r>
      <w:r w:rsidR="007F295A">
        <w:t xml:space="preserve"> to the data </w:t>
      </w:r>
      <w:r w:rsidR="003C1506">
        <w:t>(Figure 3A</w:t>
      </w:r>
      <w:r w:rsidR="00B0118B">
        <w:t>)</w:t>
      </w:r>
      <w:r w:rsidR="00FE5EED">
        <w:t xml:space="preserve">. </w:t>
      </w:r>
      <w:r w:rsidR="00936B58">
        <w:t xml:space="preserve">A segmented model allows the identification of </w:t>
      </w:r>
      <w:r w:rsidR="008661A4">
        <w:t xml:space="preserve">breaking points in the data (i.e., the optimal germination temperature in which the germination rate is maximal). Then the model fits linear regressions separately to the </w:t>
      </w:r>
      <w:r w:rsidR="00936B58">
        <w:t xml:space="preserve">two </w:t>
      </w:r>
      <w:r w:rsidR="008661A4">
        <w:t>segments defined by this breaking point (</w:t>
      </w:r>
      <w:r w:rsidR="008661A4" w:rsidRPr="00656D8B">
        <w:rPr>
          <w:i/>
        </w:rPr>
        <w:t>i.e</w:t>
      </w:r>
      <w:r w:rsidR="008661A4">
        <w:t xml:space="preserve">., the suboptimal and </w:t>
      </w:r>
      <w:proofErr w:type="spellStart"/>
      <w:r w:rsidR="008661A4">
        <w:t>supraoptimal</w:t>
      </w:r>
      <w:proofErr w:type="spellEnd"/>
      <w:r w:rsidR="008661A4">
        <w:t xml:space="preserve"> germination temperature ranges)</w:t>
      </w:r>
      <w:r w:rsidR="003C1506">
        <w:t xml:space="preserve"> (Figure 3A</w:t>
      </w:r>
      <w:r w:rsidR="00955CD2">
        <w:t>)</w:t>
      </w:r>
      <w:r w:rsidR="008661A4">
        <w:t xml:space="preserve">. </w:t>
      </w:r>
      <w:r w:rsidR="00936B58" w:rsidRPr="00A2542B">
        <w:t>A function is set to fit a segmented regression and compute the intercept and the slope for each segmented relationship in the model.</w:t>
      </w:r>
      <w:r w:rsidR="00936B58">
        <w:t xml:space="preserve">  </w:t>
      </w:r>
      <w:r w:rsidR="005709EF">
        <w:t>The function</w:t>
      </w:r>
      <w:r w:rsidR="002D4100">
        <w:t xml:space="preserve"> require</w:t>
      </w:r>
      <w:r w:rsidR="005709EF">
        <w:t>s</w:t>
      </w:r>
      <w:r w:rsidR="00955CD2">
        <w:t xml:space="preserve"> the user to give an estimation of the breaking point</w:t>
      </w:r>
      <w:r w:rsidR="005709EF">
        <w:t xml:space="preserve"> </w:t>
      </w:r>
      <w:commentRangeStart w:id="31"/>
      <w:commentRangeStart w:id="32"/>
      <w:r w:rsidR="005709EF">
        <w:t xml:space="preserve">(‘psi=’) </w:t>
      </w:r>
      <w:commentRangeEnd w:id="31"/>
      <w:r w:rsidR="00A2542B">
        <w:rPr>
          <w:rStyle w:val="CommentReference"/>
        </w:rPr>
        <w:commentReference w:id="31"/>
      </w:r>
      <w:commentRangeEnd w:id="32"/>
      <w:r w:rsidR="001E5D7E">
        <w:rPr>
          <w:rStyle w:val="CommentReference"/>
        </w:rPr>
        <w:commentReference w:id="32"/>
      </w:r>
      <w:r w:rsidR="00955CD2">
        <w:t>, which can be based on the</w:t>
      </w:r>
      <w:r w:rsidR="003C1506">
        <w:t xml:space="preserve"> visual inspection of </w:t>
      </w:r>
      <w:r w:rsidR="003C1506" w:rsidRPr="003C1506">
        <w:rPr>
          <w:i/>
        </w:rPr>
        <w:t>F</w:t>
      </w:r>
      <w:r w:rsidR="003C1506">
        <w:rPr>
          <w:i/>
        </w:rPr>
        <w:t>igures 1 &amp;</w:t>
      </w:r>
      <w:r w:rsidR="00955CD2" w:rsidRPr="003C1506">
        <w:rPr>
          <w:i/>
        </w:rPr>
        <w:t xml:space="preserve"> 2</w:t>
      </w:r>
      <w:r w:rsidR="00955CD2">
        <w:t>. Once the model is fitted</w:t>
      </w:r>
      <w:r w:rsidR="00CA18C3">
        <w:t xml:space="preserve">, </w:t>
      </w:r>
      <w:r w:rsidR="00955CD2">
        <w:t xml:space="preserve">the </w:t>
      </w:r>
      <w:r w:rsidR="00CA18C3">
        <w:t xml:space="preserve">base temperature (Tb) </w:t>
      </w:r>
      <w:r w:rsidR="00955CD2">
        <w:t xml:space="preserve">is </w:t>
      </w:r>
      <w:r w:rsidR="00CA18C3">
        <w:t xml:space="preserve">calculated by </w:t>
      </w:r>
      <w:r w:rsidR="00955CD2">
        <w:t>solving the suboptimal linear regression for the x-intercept (i.e., the temperature in which the value of the germination rate equals zero). An analogous procedure calculates the Tc using the supra</w:t>
      </w:r>
      <w:r w:rsidR="00656D8B">
        <w:t>-</w:t>
      </w:r>
      <w:r w:rsidR="00955CD2">
        <w:t xml:space="preserve">optimal linear regression. </w:t>
      </w:r>
      <w:r w:rsidR="000677F8">
        <w:t xml:space="preserve">The inverse of the slopes of each regression gives the estimated thermal </w:t>
      </w:r>
      <w:r w:rsidR="00427002">
        <w:t>time for germination in degrees-day</w:t>
      </w:r>
      <w:r w:rsidR="000677F8">
        <w:t xml:space="preserve">. </w:t>
      </w:r>
      <w:r w:rsidR="00CA18C3">
        <w:t>The</w:t>
      </w:r>
      <w:r w:rsidR="00955CD2">
        <w:t xml:space="preserve"> script calculates the</w:t>
      </w:r>
      <w:r w:rsidR="00CA18C3">
        <w:t xml:space="preserve"> cardinal temperatures </w:t>
      </w:r>
      <w:r w:rsidR="000677F8">
        <w:t xml:space="preserve">and thermal times </w:t>
      </w:r>
      <w:r w:rsidR="00CA18C3">
        <w:t xml:space="preserve">for each </w:t>
      </w:r>
      <w:r w:rsidR="00EC587E">
        <w:t>of th</w:t>
      </w:r>
      <w:r w:rsidR="005709EF">
        <w:t xml:space="preserve">e ten </w:t>
      </w:r>
      <w:r w:rsidR="00CA18C3">
        <w:t>decile</w:t>
      </w:r>
      <w:r w:rsidR="002B77F7">
        <w:t xml:space="preserve"> </w:t>
      </w:r>
      <w:r w:rsidR="00955CD2">
        <w:t>germination rates</w:t>
      </w:r>
      <w:r w:rsidR="002B77F7">
        <w:t xml:space="preserve"> </w:t>
      </w:r>
      <w:r w:rsidR="00955CD2">
        <w:t>(</w:t>
      </w:r>
      <w:r w:rsidR="002B77F7">
        <w:t>10-90%</w:t>
      </w:r>
      <w:r w:rsidR="00955CD2">
        <w:t>)</w:t>
      </w:r>
      <w:r w:rsidR="00CA18C3">
        <w:t>.</w:t>
      </w:r>
      <w:r w:rsidR="00B57CB7">
        <w:t xml:space="preserve"> </w:t>
      </w:r>
      <w:moveToRangeStart w:id="33" w:author="Edu" w:date="2017-01-13T18:00:00Z" w:name="move472093785"/>
      <w:moveTo w:id="34" w:author="Edu" w:date="2017-01-13T18:00:00Z">
        <w:del w:id="35" w:author="Edu" w:date="2017-01-13T18:01:00Z">
          <w:r w:rsidR="001E5D7E" w:rsidDel="001E5D7E">
            <w:delText>and here we produce the</w:delText>
          </w:r>
        </w:del>
      </w:moveTo>
      <w:ins w:id="36" w:author="Edu" w:date="2017-01-13T18:01:00Z">
        <w:r w:rsidR="001E5D7E">
          <w:t>The script exports this in a</w:t>
        </w:r>
      </w:ins>
      <w:moveTo w:id="37" w:author="Edu" w:date="2017-01-13T18:00:00Z">
        <w:r w:rsidR="001E5D7E">
          <w:t xml:space="preserve"> third new dataset, </w:t>
        </w:r>
        <w:r w:rsidR="001E5D7E" w:rsidRPr="003C1506">
          <w:rPr>
            <w:i/>
          </w:rPr>
          <w:t xml:space="preserve">Table 3: CT </w:t>
        </w:r>
        <w:r w:rsidR="001E5D7E">
          <w:t xml:space="preserve">which compiles </w:t>
        </w:r>
        <w:del w:id="38" w:author="Edu" w:date="2017-01-13T18:01:00Z">
          <w:r w:rsidR="001E5D7E" w:rsidDel="001E5D7E">
            <w:delText>this information (Cardinal temperatures)</w:delText>
          </w:r>
        </w:del>
      </w:moveTo>
      <w:ins w:id="39" w:author="Edu" w:date="2017-01-13T18:01:00Z">
        <w:r w:rsidR="001E5D7E">
          <w:t>the estimated cardinal temperatures and thermal time</w:t>
        </w:r>
      </w:ins>
      <w:moveTo w:id="40" w:author="Edu" w:date="2017-01-13T18:00:00Z">
        <w:r w:rsidR="001E5D7E">
          <w:t xml:space="preserve">. </w:t>
        </w:r>
      </w:moveTo>
      <w:moveToRangeEnd w:id="33"/>
      <w:r w:rsidR="00B57CB7">
        <w:t>T</w:t>
      </w:r>
      <w:r w:rsidR="00D9422D">
        <w:t xml:space="preserve">he </w:t>
      </w:r>
      <w:del w:id="41" w:author="Edu" w:date="2017-01-13T18:02:00Z">
        <w:r w:rsidR="00B57CB7" w:rsidDel="001E5D7E">
          <w:delText xml:space="preserve">fitted line for each segmented relationship were tested with the </w:delText>
        </w:r>
        <w:r w:rsidR="002B77F7" w:rsidDel="001E5D7E">
          <w:delText xml:space="preserve">germination rate </w:delText>
        </w:r>
        <w:r w:rsidR="00B57CB7" w:rsidDel="001E5D7E">
          <w:delText>plotted</w:delText>
        </w:r>
      </w:del>
      <w:ins w:id="42" w:author="Edu" w:date="2017-01-13T18:02:00Z">
        <w:r w:rsidR="001E5D7E">
          <w:t xml:space="preserve">plots with the germination rate versus temperature and the fitted </w:t>
        </w:r>
        <w:proofErr w:type="spellStart"/>
        <w:r w:rsidR="001E5D7E">
          <w:t>models</w:t>
        </w:r>
      </w:ins>
      <w:del w:id="43" w:author="Edu" w:date="2017-01-13T18:02:00Z">
        <w:r w:rsidR="00B57CB7" w:rsidDel="001E5D7E">
          <w:delText xml:space="preserve"> </w:delText>
        </w:r>
        <w:r w:rsidR="00D9422D" w:rsidDel="001E5D7E">
          <w:delText xml:space="preserve">against temperature </w:delText>
        </w:r>
      </w:del>
      <w:r w:rsidR="00D9422D">
        <w:t>for</w:t>
      </w:r>
      <w:proofErr w:type="spellEnd"/>
      <w:r w:rsidR="00D9422D">
        <w:t xml:space="preserve"> every decile</w:t>
      </w:r>
      <w:r w:rsidR="00A2542B">
        <w:t xml:space="preserve"> </w:t>
      </w:r>
      <w:ins w:id="44" w:author="Edu" w:date="2017-01-13T18:02:00Z">
        <w:r w:rsidR="001E5D7E">
          <w:t xml:space="preserve">are exported </w:t>
        </w:r>
      </w:ins>
      <w:r w:rsidR="00A2542B">
        <w:t>in the third figure we create</w:t>
      </w:r>
      <w:r w:rsidR="003C1506">
        <w:t xml:space="preserve"> </w:t>
      </w:r>
      <w:r w:rsidR="003C1506" w:rsidRPr="003C1506">
        <w:rPr>
          <w:i/>
        </w:rPr>
        <w:t>Figure 3:</w:t>
      </w:r>
      <w:r w:rsidR="00A2542B">
        <w:t xml:space="preserve"> </w:t>
      </w:r>
      <w:proofErr w:type="spellStart"/>
      <w:r w:rsidR="00A2542B" w:rsidRPr="00A2542B">
        <w:rPr>
          <w:i/>
        </w:rPr>
        <w:t>BLfig</w:t>
      </w:r>
      <w:proofErr w:type="spellEnd"/>
      <w:r w:rsidR="00D9422D">
        <w:t>.</w:t>
      </w:r>
      <w:r w:rsidR="00D9422D" w:rsidRPr="003C1506">
        <w:rPr>
          <w:i/>
        </w:rPr>
        <w:t xml:space="preserve"> </w:t>
      </w:r>
      <w:r w:rsidR="003C1506" w:rsidRPr="003C1506">
        <w:rPr>
          <w:i/>
        </w:rPr>
        <w:t>Figure 3A</w:t>
      </w:r>
      <w:r w:rsidR="00955CD2" w:rsidRPr="003C1506">
        <w:rPr>
          <w:i/>
        </w:rPr>
        <w:t xml:space="preserve"> </w:t>
      </w:r>
      <w:r w:rsidR="00955CD2">
        <w:t xml:space="preserve">allows to the user to </w:t>
      </w:r>
      <w:r w:rsidR="00936B58">
        <w:t xml:space="preserve">visually </w:t>
      </w:r>
      <w:r w:rsidR="00955CD2">
        <w:t>check the fit of the model to the data.</w:t>
      </w:r>
    </w:p>
    <w:p w14:paraId="3EB32B43" w14:textId="229E635E" w:rsidR="00936B58" w:rsidRDefault="00936B58" w:rsidP="00936B58">
      <w:pPr>
        <w:spacing w:line="480" w:lineRule="auto"/>
        <w:ind w:firstLine="720"/>
      </w:pPr>
      <w:r>
        <w:lastRenderedPageBreak/>
        <w:t xml:space="preserve">It may be the case that the temperatures used in a given experiment fall only on the suboptimal or </w:t>
      </w:r>
      <w:proofErr w:type="spellStart"/>
      <w:r>
        <w:t>supraoptimal</w:t>
      </w:r>
      <w:proofErr w:type="spellEnd"/>
      <w:r>
        <w:t xml:space="preserve"> germination temperature range, and do not succeed to identify the full </w:t>
      </w:r>
      <w:r w:rsidR="003C1506">
        <w:t>range of temperatures (Figure 1B</w:t>
      </w:r>
      <w:r>
        <w:t xml:space="preserve">).  In this case, the dataset </w:t>
      </w:r>
      <w:r w:rsidR="003C1506" w:rsidRPr="003C1506">
        <w:rPr>
          <w:i/>
        </w:rPr>
        <w:t>Table 3:</w:t>
      </w:r>
      <w:r w:rsidR="003C1506">
        <w:t xml:space="preserve"> </w:t>
      </w:r>
      <w:r w:rsidRPr="00936B58">
        <w:rPr>
          <w:i/>
        </w:rPr>
        <w:t>CT</w:t>
      </w:r>
      <w:r>
        <w:t xml:space="preserve"> cannot be produced. In the example of </w:t>
      </w:r>
      <w:r w:rsidRPr="00AC6DDC">
        <w:rPr>
          <w:i/>
        </w:rPr>
        <w:t>species B</w:t>
      </w:r>
      <w:r>
        <w:t xml:space="preserve"> it is impossible to determine the Tc nor the To, and the segmented model cann</w:t>
      </w:r>
      <w:r w:rsidR="003C1506">
        <w:t>ot be fit to the data (Figure 3B</w:t>
      </w:r>
      <w:r>
        <w:t>)</w:t>
      </w:r>
      <w:r w:rsidR="00A2542B">
        <w:t>, and it is necessary to skip forward to the next step in the script</w:t>
      </w:r>
      <w:r>
        <w:t>.</w:t>
      </w:r>
    </w:p>
    <w:p w14:paraId="0967AE9E" w14:textId="778609C8" w:rsidR="00C345DB" w:rsidRPr="007C5F42" w:rsidRDefault="00C345DB" w:rsidP="007C5F42">
      <w:pPr>
        <w:spacing w:line="480" w:lineRule="auto"/>
        <w:ind w:firstLine="720"/>
        <w:rPr>
          <w:i/>
        </w:rPr>
      </w:pPr>
      <w:r w:rsidRPr="007C5F42">
        <w:rPr>
          <w:i/>
        </w:rPr>
        <w:t xml:space="preserve">Step 3b: Fitting a linear model to the sub- or </w:t>
      </w:r>
      <w:proofErr w:type="spellStart"/>
      <w:r w:rsidRPr="007C5F42">
        <w:rPr>
          <w:i/>
        </w:rPr>
        <w:t>supraoptimal</w:t>
      </w:r>
      <w:proofErr w:type="spellEnd"/>
      <w:r w:rsidRPr="007C5F42">
        <w:rPr>
          <w:i/>
        </w:rPr>
        <w:t xml:space="preserve"> germination temperature range</w:t>
      </w:r>
    </w:p>
    <w:p w14:paraId="39AB430F" w14:textId="39EC612B" w:rsidR="0074130E" w:rsidRPr="00A2542B" w:rsidRDefault="00936B58" w:rsidP="007C5F42">
      <w:pPr>
        <w:spacing w:line="480" w:lineRule="auto"/>
        <w:ind w:firstLine="720"/>
        <w:rPr>
          <w:b/>
        </w:rPr>
      </w:pPr>
      <w:r>
        <w:t xml:space="preserve">In the case of </w:t>
      </w:r>
      <w:r w:rsidRPr="00936B58">
        <w:rPr>
          <w:i/>
        </w:rPr>
        <w:t>species B</w:t>
      </w:r>
      <w:r>
        <w:t xml:space="preserve">, or any experiment which fails to identify the full </w:t>
      </w:r>
      <w:r w:rsidR="003C1506">
        <w:t>range of temperatures (Figure 3B</w:t>
      </w:r>
      <w:r>
        <w:t xml:space="preserve">), </w:t>
      </w:r>
      <w:r w:rsidR="002B77F7">
        <w:t xml:space="preserve">a standard linear regression can be used to identify </w:t>
      </w:r>
      <w:r w:rsidR="005C153B">
        <w:t>either the Tb</w:t>
      </w:r>
      <w:r>
        <w:t xml:space="preserve"> or the Tc. </w:t>
      </w:r>
      <w:r w:rsidR="00C46EF8">
        <w:t>The inverse of the slope of this regression gives the thermal time for germination in degrees</w:t>
      </w:r>
      <w:r w:rsidR="00427002">
        <w:t>-</w:t>
      </w:r>
      <w:r w:rsidR="00C46EF8">
        <w:t>day.</w:t>
      </w:r>
      <w:r w:rsidR="006F40FB">
        <w:t xml:space="preserve"> </w:t>
      </w:r>
      <w:r w:rsidR="00A2542B">
        <w:t xml:space="preserve">Here, we can produce a </w:t>
      </w:r>
      <w:r>
        <w:t xml:space="preserve">fourth new dataset, which indicates the suboptimal temperatures  </w:t>
      </w:r>
      <w:r w:rsidR="00A2542B">
        <w:t xml:space="preserve">identified for </w:t>
      </w:r>
      <w:r w:rsidR="00A2542B" w:rsidRPr="00A2542B">
        <w:rPr>
          <w:i/>
        </w:rPr>
        <w:t>species B</w:t>
      </w:r>
      <w:r w:rsidR="003C1506">
        <w:rPr>
          <w:i/>
        </w:rPr>
        <w:t>;  Table 4: LM</w:t>
      </w:r>
      <w:r w:rsidR="00A2542B">
        <w:t xml:space="preserve">. This will automatically produce information for whichever single segment was identified in each unique dataset either Tb or Tc and thermal time. </w:t>
      </w:r>
      <w:r w:rsidR="006F40FB">
        <w:t xml:space="preserve">We plot the </w:t>
      </w:r>
      <w:r w:rsidR="00EC587E">
        <w:t>germination rate against</w:t>
      </w:r>
      <w:r w:rsidR="006F40FB">
        <w:t xml:space="preserve"> each temperature treatment</w:t>
      </w:r>
      <w:r w:rsidR="00EC587E">
        <w:t xml:space="preserve"> using a smooth linear model</w:t>
      </w:r>
      <w:r w:rsidR="006F40FB">
        <w:t xml:space="preserve"> for each decile in </w:t>
      </w:r>
      <w:r w:rsidR="006F40FB" w:rsidRPr="00656D8B">
        <w:rPr>
          <w:i/>
        </w:rPr>
        <w:t>Fig</w:t>
      </w:r>
      <w:r w:rsidR="00B0118B" w:rsidRPr="00656D8B">
        <w:rPr>
          <w:i/>
        </w:rPr>
        <w:t>ure 4</w:t>
      </w:r>
      <w:r w:rsidR="003C1506" w:rsidRPr="00656D8B">
        <w:rPr>
          <w:i/>
        </w:rPr>
        <w:t>B</w:t>
      </w:r>
      <w:r w:rsidR="00A2542B">
        <w:t xml:space="preserve"> (</w:t>
      </w:r>
      <w:proofErr w:type="spellStart"/>
      <w:r w:rsidR="00A2542B" w:rsidRPr="00810A92">
        <w:rPr>
          <w:i/>
        </w:rPr>
        <w:t>LMfig</w:t>
      </w:r>
      <w:proofErr w:type="spellEnd"/>
      <w:r w:rsidR="00A2542B">
        <w:t>)</w:t>
      </w:r>
      <w:r w:rsidR="006F40FB">
        <w:t>.</w:t>
      </w:r>
      <w:r w:rsidR="00427002">
        <w:t xml:space="preserve"> Furthermore, it must be noted that this script can be used to calculate the germination base water potential</w:t>
      </w:r>
      <w:ins w:id="45" w:author="Edu" w:date="2017-01-13T18:03:00Z">
        <w:r w:rsidR="001E5D7E">
          <w:t>, if the data set</w:t>
        </w:r>
      </w:ins>
      <w:ins w:id="46" w:author="Edu" w:date="2017-01-13T18:04:00Z">
        <w:r w:rsidR="001E5D7E">
          <w:t xml:space="preserve"> that is analysed</w:t>
        </w:r>
      </w:ins>
      <w:ins w:id="47" w:author="Edu" w:date="2017-01-13T18:03:00Z">
        <w:r w:rsidR="001E5D7E">
          <w:t xml:space="preserve"> represents an experiment of germination in different water potential solutions.</w:t>
        </w:r>
      </w:ins>
      <w:ins w:id="48" w:author="Edu" w:date="2017-01-13T18:04:00Z">
        <w:r w:rsidR="001E5D7E">
          <w:t xml:space="preserve"> In this case, the values of the column </w:t>
        </w:r>
        <w:r w:rsidR="001E5D7E" w:rsidRPr="001E5D7E">
          <w:rPr>
            <w:i/>
            <w:rPrChange w:id="49" w:author="Edu" w:date="2017-01-13T18:05:00Z">
              <w:rPr/>
            </w:rPrChange>
          </w:rPr>
          <w:t>Treatment</w:t>
        </w:r>
        <w:r w:rsidR="001E5D7E">
          <w:t xml:space="preserve"> would be the water potentials instead of the temperatures.</w:t>
        </w:r>
      </w:ins>
      <w:r w:rsidR="005709EF">
        <w:t xml:space="preserve"> </w:t>
      </w:r>
      <w:r w:rsidR="005709EF" w:rsidRPr="0081320F">
        <w:rPr>
          <w:color w:val="FF0000"/>
          <w:highlight w:val="yellow"/>
        </w:rPr>
        <w:t>(How? And where? I need more information here)</w:t>
      </w:r>
      <w:r w:rsidR="00427002" w:rsidRPr="0081320F">
        <w:rPr>
          <w:color w:val="FF0000"/>
          <w:highlight w:val="yellow"/>
        </w:rPr>
        <w:t>.</w:t>
      </w:r>
      <w:r w:rsidR="00427002" w:rsidRPr="0081320F">
        <w:rPr>
          <w:color w:val="FF0000"/>
        </w:rPr>
        <w:t xml:space="preserve"> </w:t>
      </w:r>
      <w:r w:rsidR="00A2542B">
        <w:t xml:space="preserve"> Lastly, we attach a </w:t>
      </w:r>
      <w:r w:rsidR="003C1506">
        <w:t xml:space="preserve">short </w:t>
      </w:r>
      <w:r w:rsidR="00A2542B">
        <w:t xml:space="preserve">script to produce a smooth curve in the case of irregular data exploration in </w:t>
      </w:r>
      <w:proofErr w:type="spellStart"/>
      <w:r w:rsidR="00A2542B" w:rsidRPr="00A2542B">
        <w:rPr>
          <w:i/>
        </w:rPr>
        <w:t>SMTHfig</w:t>
      </w:r>
      <w:proofErr w:type="spellEnd"/>
      <w:r w:rsidR="00A2542B">
        <w:t>.</w:t>
      </w:r>
    </w:p>
    <w:p w14:paraId="4D3CFBD7" w14:textId="1CF556AE" w:rsidR="007905F5" w:rsidRDefault="007905F5" w:rsidP="007C5F42">
      <w:pPr>
        <w:spacing w:line="480" w:lineRule="auto"/>
        <w:rPr>
          <w:b/>
        </w:rPr>
      </w:pPr>
      <w:r w:rsidRPr="007905F5">
        <w:rPr>
          <w:b/>
        </w:rPr>
        <w:t>Discussion</w:t>
      </w:r>
    </w:p>
    <w:p w14:paraId="1DFBC0F4" w14:textId="64EAD780" w:rsidR="00B27BA8" w:rsidRPr="007905F5" w:rsidRDefault="007905F5" w:rsidP="007C5F42">
      <w:pPr>
        <w:spacing w:line="480" w:lineRule="auto"/>
        <w:ind w:firstLine="720"/>
      </w:pPr>
      <w:r>
        <w:lastRenderedPageBreak/>
        <w:t>This method is appropriate for the analysis of germination data to identify cardinal temperatures</w:t>
      </w:r>
      <w:r w:rsidR="00403FF1">
        <w:t xml:space="preserve"> and thermal time</w:t>
      </w:r>
      <w:r>
        <w:t>.</w:t>
      </w:r>
      <w:r w:rsidR="005A4AD7">
        <w:t xml:space="preserve"> </w:t>
      </w:r>
      <w:r w:rsidR="006371B4">
        <w:t>The method we present here offers an</w:t>
      </w:r>
      <w:r w:rsidR="005A4AD7">
        <w:t xml:space="preserve"> opportunity to </w:t>
      </w:r>
      <w:r w:rsidR="002A54B3">
        <w:t xml:space="preserve">calculate </w:t>
      </w:r>
      <w:r w:rsidR="00A545E0">
        <w:t>th</w:t>
      </w:r>
      <w:r w:rsidR="00403FF1">
        <w:t>e</w:t>
      </w:r>
      <w:r w:rsidR="00A545E0">
        <w:t xml:space="preserve"> </w:t>
      </w:r>
      <w:r w:rsidR="00403FF1">
        <w:t xml:space="preserve">analyses </w:t>
      </w:r>
      <w:r w:rsidR="00A545E0">
        <w:t>rapidly, and to select the breaking point in the data</w:t>
      </w:r>
      <w:r w:rsidR="008173A2">
        <w:t xml:space="preserve"> </w:t>
      </w:r>
      <w:r w:rsidR="00403FF1">
        <w:t>without</w:t>
      </w:r>
      <w:r w:rsidR="00105657">
        <w:t xml:space="preserve"> user bias</w:t>
      </w:r>
      <w:r w:rsidR="00A545E0">
        <w:t xml:space="preserve">. </w:t>
      </w:r>
      <w:r w:rsidR="005A4AD7">
        <w:t xml:space="preserve">When using this script, we recommend that users become familiar with the basics to using R, and seek out </w:t>
      </w:r>
      <w:r w:rsidR="00451D27">
        <w:t xml:space="preserve">one of </w:t>
      </w:r>
      <w:r w:rsidR="005A4AD7">
        <w:t>the many introductory tutorials that exist online.</w:t>
      </w:r>
      <w:r w:rsidR="00092A96">
        <w:t xml:space="preserve"> </w:t>
      </w:r>
      <w:r w:rsidR="00D2055F">
        <w:t>We provide some guidance here (Supplementary Information 2</w:t>
      </w:r>
      <w:r w:rsidR="003C1506">
        <w:t xml:space="preserve"> &amp; 3</w:t>
      </w:r>
      <w:r w:rsidR="00D2055F">
        <w:t xml:space="preserve">). </w:t>
      </w:r>
      <w:r w:rsidR="00092A96">
        <w:t>We suggest to ensure all packages are installed, and libraries uploaded, and follow the notes in the script using the example data sets in the supplementary information</w:t>
      </w:r>
      <w:r w:rsidR="00F2550A">
        <w:t>, using this paper as a complimentary resource to the script</w:t>
      </w:r>
      <w:r w:rsidR="00092A96">
        <w:t xml:space="preserve">. </w:t>
      </w:r>
    </w:p>
    <w:p w14:paraId="309077E2" w14:textId="7A97042B" w:rsidR="00035977" w:rsidRDefault="00035977" w:rsidP="007C5F42">
      <w:pPr>
        <w:spacing w:line="480" w:lineRule="auto"/>
        <w:ind w:firstLine="720"/>
      </w:pPr>
      <w:r>
        <w:t xml:space="preserve">To engage in an experiment that will set out to identify cardinal temperatures, one must plan an experimental design which will purposefully identify </w:t>
      </w:r>
      <w:r w:rsidR="00403FF1">
        <w:t xml:space="preserve">all the germination </w:t>
      </w:r>
      <w:r>
        <w:t>temperature</w:t>
      </w:r>
      <w:r w:rsidR="00403FF1">
        <w:t xml:space="preserve"> range,</w:t>
      </w:r>
      <w:r>
        <w:t xml:space="preserve"> </w:t>
      </w:r>
      <w:r w:rsidR="00403FF1">
        <w:t>with data points</w:t>
      </w:r>
      <w:r>
        <w:t xml:space="preserve"> bel</w:t>
      </w:r>
      <w:r w:rsidR="00725FF3">
        <w:t>ow the optimal temperature (sub-</w:t>
      </w:r>
      <w:r>
        <w:t>optimal) and above the optimal</w:t>
      </w:r>
      <w:r w:rsidR="00725FF3">
        <w:t xml:space="preserve"> germination temperature (supra-</w:t>
      </w:r>
      <w:r>
        <w:t>optimal)</w:t>
      </w:r>
      <w:r w:rsidR="008173A2">
        <w:t xml:space="preserve">, pushing each species to its </w:t>
      </w:r>
      <w:r w:rsidR="00105657">
        <w:t>thermal thresholds</w:t>
      </w:r>
      <w:r>
        <w:t>. In order to fit a segmented curve, there must be a minimum of three sub</w:t>
      </w:r>
      <w:r w:rsidR="00656D8B">
        <w:t>-</w:t>
      </w:r>
      <w:r>
        <w:t>optimal temperature</w:t>
      </w:r>
      <w:r w:rsidR="00656D8B">
        <w:t>s, and a minimum of three supra-</w:t>
      </w:r>
      <w:r>
        <w:t>op</w:t>
      </w:r>
      <w:r w:rsidR="008173A2">
        <w:t xml:space="preserve">timal temperatures. </w:t>
      </w:r>
      <w:r>
        <w:t>It is thus recommended that experimental design</w:t>
      </w:r>
      <w:r w:rsidR="00403FF1">
        <w:t>s</w:t>
      </w:r>
      <w:r>
        <w:t xml:space="preserve"> </w:t>
      </w:r>
      <w:r w:rsidR="00403FF1">
        <w:t xml:space="preserve">include </w:t>
      </w:r>
      <w:r w:rsidR="008173A2">
        <w:t xml:space="preserve">a minimum of </w:t>
      </w:r>
      <w:r>
        <w:t xml:space="preserve">5-6 temperatures for each to effectively explore potential </w:t>
      </w:r>
      <w:r w:rsidR="008173A2">
        <w:t xml:space="preserve">germination temperature </w:t>
      </w:r>
      <w:r>
        <w:t xml:space="preserve">ranges. </w:t>
      </w:r>
      <w:r w:rsidR="00F2550A">
        <w:t>The less that is known about a given species, the more temperatures that should be tested.</w:t>
      </w:r>
    </w:p>
    <w:p w14:paraId="379652DA" w14:textId="27D73C42" w:rsidR="007905F5" w:rsidRDefault="00035977" w:rsidP="007C5F42">
      <w:pPr>
        <w:spacing w:line="480" w:lineRule="auto"/>
        <w:ind w:firstLine="720"/>
      </w:pPr>
      <w:r>
        <w:t xml:space="preserve">Constant temperatures </w:t>
      </w:r>
      <w:r w:rsidR="002B4669">
        <w:t xml:space="preserve">are known to produce promising results for testing cardinal temperatures, particularly for agricultural varieties which have been bred for uniformity, and stable germination temperatures </w:t>
      </w:r>
      <w:r w:rsidR="002B4669">
        <w:fldChar w:fldCharType="begin"/>
      </w:r>
      <w:r w:rsidR="00656D8B">
        <w:instrText xml:space="preserve"> ADDIN PAPERS2_CITATIONS &lt;citation&gt;&lt;uuid&gt;9BA861E7-CAE6-4D88-BDF2-74AB3B0C65B3&lt;/uuid&gt;&lt;priority&gt;0&lt;/priority&gt;&lt;publications&gt;&lt;publication&gt;&lt;volume&gt;37&lt;/volume&gt;&lt;number&gt;178&lt;/number&gt;&lt;subtitle&gt;A comparison of chickpea, lentil, soyabean and cowpea at constant temperatures&lt;/subtitle&gt;&lt;startpage&gt;705&lt;/startpage&gt;&lt;title&gt;The Influence of Tmperature of Seed Germination Rate in Grain Legumes&lt;/title&gt;&lt;uuid&gt;F6C44BF5-CBCB-42F9-AE19-A4A79460F0F6&lt;/uuid&gt;&lt;subtype&gt;400&lt;/subtype&gt;&lt;endpage&gt;715&lt;/endpage&gt;&lt;type&gt;400&lt;/type&gt;&lt;citekey&gt;Anonymous:9sRL9cvL&lt;/citekey&gt;&lt;publication_date&gt;99198601281200000000222000&lt;/publication_date&gt;&lt;bundle&gt;&lt;publication&gt;&lt;title&gt;Journal of Experimental Botany&lt;/title&gt;&lt;type&gt;-100&lt;/type&gt;&lt;subtype&gt;-100&lt;/subtype&gt;&lt;uuid&gt;4A35B51C-136D-48D9-BF95-CE8C2030EED8&lt;/uuid&gt;&lt;/publication&gt;&lt;/bundle&gt;&lt;authors&gt;&lt;author&gt;&lt;firstName&gt;S&lt;/firstName&gt;&lt;lastName&gt;Covell&lt;/lastName&gt;&lt;/author&gt;&lt;author&gt;&lt;firstName&gt;R&lt;/firstName&gt;&lt;middleNames&gt;H&lt;/middleNames&gt;&lt;lastName&gt;Ellis&lt;/lastName&gt;&lt;/author&gt;&lt;author&gt;&lt;firstName&gt;E&lt;/firstName&gt;&lt;middleNames&gt;H&lt;/middleNames&gt;&lt;lastName&gt;Roberts&lt;/lastName&gt;&lt;/author&gt;&lt;author&gt;&lt;firstName&gt;R&lt;/firstName&gt;&lt;middleNames&gt;J&lt;/middleNames&gt;&lt;lastName&gt;Summerfield&lt;/lastName&gt;&lt;/author&gt;&lt;/authors&gt;&lt;/publication&gt;&lt;publication&gt;&lt;volume&gt;37&lt;/volume&gt;&lt;number&gt;183&lt;/number&gt;&lt;subtitle&gt;Intraspecific varaition in chickpea at costant temperatures&lt;/subtitle&gt;&lt;startpage&gt;1503&lt;/startpage&gt;&lt;title&gt;The Influence of Temperature on Seed Germination Rate in Grain Legumes&lt;/title&gt;&lt;uuid&gt;076F26F2-0531-42D5-9A42-1607EA2B733D&lt;/uuid&gt;&lt;subtype&gt;400&lt;/subtype&gt;&lt;endpage&gt;1515&lt;/endpage&gt;&lt;type&gt;400&lt;/type&gt;&lt;citekey&gt;Anonymous:B28m8gUx&lt;/citekey&gt;&lt;publication_date&gt;99198601281200000000222000&lt;/publication_date&gt;&lt;bundle&gt;&lt;publication&gt;&lt;title&gt;Journal of Experimental Botany&lt;/title&gt;&lt;type&gt;-100&lt;/type&gt;&lt;subtype&gt;-100&lt;/subtype&gt;&lt;uuid&gt;4A35B51C-136D-48D9-BF95-CE8C2030EED8&lt;/uuid&gt;&lt;/publication&gt;&lt;/bundle&gt;&lt;authors&gt;&lt;author&gt;&lt;firstName&gt;R&lt;/firstName&gt;&lt;middleNames&gt;H&lt;/middleNames&gt;&lt;lastName&gt;Ellis&lt;/lastName&gt;&lt;/author&gt;&lt;author&gt;&lt;firstName&gt;S&lt;/firstName&gt;&lt;lastName&gt;Covell&lt;/lastName&gt;&lt;/author&gt;&lt;author&gt;&lt;firstName&gt;E&lt;/firstName&gt;&lt;middleNames&gt;H&lt;/middleNames&gt;&lt;lastName&gt;Roberts&lt;/lastName&gt;&lt;/author&gt;&lt;author&gt;&lt;firstName&gt;R&lt;/firstName&gt;&lt;middleNames&gt;J&lt;/middleNames&gt;&lt;lastName&gt;Summerfield&lt;/lastName&gt;&lt;/author&gt;&lt;/authors&gt;&lt;/publication&gt;&lt;/publications&gt;&lt;cites&gt;&lt;/cites&gt;&lt;/citation&gt;</w:instrText>
      </w:r>
      <w:r w:rsidR="002B4669">
        <w:fldChar w:fldCharType="separate"/>
      </w:r>
      <w:r w:rsidR="00DC6843">
        <w:rPr>
          <w:rFonts w:eastAsiaTheme="minorEastAsia"/>
          <w:lang w:val="en-US" w:eastAsia="ja-JP"/>
        </w:rPr>
        <w:t>(Covell et al 1986, Ellis et al 1986)</w:t>
      </w:r>
      <w:r w:rsidR="002B4669">
        <w:fldChar w:fldCharType="end"/>
      </w:r>
      <w:r w:rsidR="002B4669">
        <w:t>. H</w:t>
      </w:r>
      <w:r>
        <w:t xml:space="preserve">owever many wild </w:t>
      </w:r>
      <w:proofErr w:type="spellStart"/>
      <w:r>
        <w:t>species</w:t>
      </w:r>
      <w:del w:id="50" w:author="Edu" w:date="2017-01-13T18:06:00Z">
        <w:r w:rsidDel="00B458D7">
          <w:delText xml:space="preserve">, particularly alpine species, </w:delText>
        </w:r>
      </w:del>
      <w:r>
        <w:t>may</w:t>
      </w:r>
      <w:proofErr w:type="spellEnd"/>
      <w:r>
        <w:t xml:space="preserve"> require alternating temperatures, or alternating temperatures may better represent real ambient conditions found in nature </w:t>
      </w:r>
      <w:r>
        <w:fldChar w:fldCharType="begin"/>
      </w:r>
      <w:r w:rsidR="00656D8B">
        <w:instrText xml:space="preserve"> ADDIN PAPERS2_CITATIONS &lt;citation&gt;&lt;uuid&gt;6FFE8D1F-59C5-4B06-88B8-28627D460953&lt;/uuid&gt;&lt;priority&gt;0&lt;/priority&gt;&lt;publications&gt;&lt;publication&gt;&lt;startpage&gt;1&lt;/startpage&gt;&lt;endpage&gt;1602&lt;/endpage&gt;&lt;title&gt;Seeds: Ecology, Biogeography, and Evolution of Dormancy and Germination&lt;/title&gt;&lt;uuid&gt;87DCEEF1-921B-4B42-82E1-02A0B2A43D22&lt;/uuid&gt;&lt;subtype&gt;0&lt;/subtype&gt;&lt;publisher&gt;Elsevier Inc.&lt;/publisher&gt;&lt;version&gt;Second Edition&lt;/version&gt;&lt;type&gt;0&lt;/type&gt;&lt;citekey&gt;Baskin:2014ur&lt;/citekey&gt;&lt;publication_date&gt;99201400001200000000200000&lt;/publication_date&gt;&lt;authors&gt;&lt;author&gt;&lt;firstName&gt;Carol&lt;/firstName&gt;&lt;middleNames&gt;C&lt;/middleNames&gt;&lt;lastName&gt;Baskin&lt;/lastName&gt;&lt;/author&gt;&lt;author&gt;&lt;firstName&gt;Jerry&lt;/firstName&gt;&lt;middleNames&gt;M&lt;/middleNames&gt;&lt;lastName&gt;Baskin&lt;/lastName&gt;&lt;/author&gt;&lt;/authors&gt;&lt;/publication&gt;&lt;/publications&gt;&lt;cites&gt;&lt;/cites&gt;&lt;/citation&gt;</w:instrText>
      </w:r>
      <w:r>
        <w:fldChar w:fldCharType="separate"/>
      </w:r>
      <w:r w:rsidR="00092A96">
        <w:rPr>
          <w:rFonts w:eastAsiaTheme="minorEastAsia"/>
          <w:lang w:val="en-US" w:eastAsia="ja-JP"/>
        </w:rPr>
        <w:t>(Carol C Baskin and Baskin 2014)</w:t>
      </w:r>
      <w:r>
        <w:fldChar w:fldCharType="end"/>
      </w:r>
      <w:r>
        <w:t xml:space="preserve">. When testing with alternating temperatures, it is recommended for plotting that </w:t>
      </w:r>
      <w:r>
        <w:lastRenderedPageBreak/>
        <w:t>the average temperature be taken of the two alternating temperatures for each treatment</w:t>
      </w:r>
      <w:r w:rsidR="002B4669">
        <w:t xml:space="preserve"> </w:t>
      </w:r>
      <w:r w:rsidR="00451D27">
        <w:fldChar w:fldCharType="begin"/>
      </w:r>
      <w:r w:rsidR="00656D8B">
        <w:instrText xml:space="preserve"> ADDIN PAPERS2_CITATIONS &lt;citation&gt;&lt;uuid&gt;66E21843-6A7F-4BF2-96A4-5F7E00E48356&lt;/uuid&gt;&lt;priority&gt;0&lt;/priority&gt;&lt;publications&gt;&lt;publication&gt;&lt;volume&gt;74&lt;/volume&gt;&lt;startpage&gt;519&lt;/startpage&gt;&lt;title&gt;Alternating Temperatures and Rate of Seed Germination in Lentil&lt;/title&gt;&lt;uuid&gt;360076F0-6F6F-4E8E-B63F-288D2A8C1771&lt;/uuid&gt;&lt;subtype&gt;400&lt;/subtype&gt;&lt;endpage&gt;524&lt;/endpage&gt;&lt;type&gt;400&lt;/type&gt;&lt;citekey&gt;Anonymous:NgB28G9v&lt;/citekey&gt;&lt;publication_date&gt;99199402041200000000222000&lt;/publication_date&gt;&lt;bundle&gt;&lt;publication&gt;&lt;title&gt;Annals of Botany&lt;/title&gt;&lt;type&gt;-100&lt;/type&gt;&lt;subtype&gt;-100&lt;/subtype&gt;&lt;uuid&gt;B215CCBD-0789-492F-9AE9-F60A2F13EBE1&lt;/uuid&gt;&lt;/publication&gt;&lt;/bundle&gt;&lt;authors&gt;&lt;author&gt;&lt;firstName&gt;R&lt;/firstName&gt;&lt;middleNames&gt;H&lt;/middleNames&gt;&lt;lastName&gt;Ellis&lt;/lastName&gt;&lt;/author&gt;&lt;author&gt;&lt;firstName&gt;S&lt;/firstName&gt;&lt;lastName&gt;Barret&lt;/lastName&gt;&lt;/author&gt;&lt;/authors&gt;&lt;/publication&gt;&lt;/publications&gt;&lt;cites&gt;&lt;/cites&gt;&lt;/citation&gt;</w:instrText>
      </w:r>
      <w:r w:rsidR="00451D27">
        <w:fldChar w:fldCharType="separate"/>
      </w:r>
      <w:r w:rsidR="00DC6843">
        <w:rPr>
          <w:rFonts w:eastAsiaTheme="minorEastAsia"/>
          <w:lang w:val="en-US" w:eastAsia="ja-JP"/>
        </w:rPr>
        <w:t>(Ellis and Barret 1994)</w:t>
      </w:r>
      <w:r w:rsidR="00451D27">
        <w:fldChar w:fldCharType="end"/>
      </w:r>
      <w:r>
        <w:t>.</w:t>
      </w:r>
      <w:r w:rsidR="005A4AD7">
        <w:t xml:space="preserve"> Thus, alternating temperature regimes should be carefully planned </w:t>
      </w:r>
      <w:r w:rsidR="002B4669">
        <w:t>to still result in temperature gradients when averaged</w:t>
      </w:r>
      <w:r w:rsidR="00F2550A">
        <w:t>, and may lead to odd results</w:t>
      </w:r>
      <w:ins w:id="51" w:author="Edu" w:date="2017-01-13T18:06:00Z">
        <w:r w:rsidR="00B458D7">
          <w:t xml:space="preserve"> when one of the two alternating steps is outside the germination temperature range</w:t>
        </w:r>
      </w:ins>
      <w:bookmarkStart w:id="52" w:name="_GoBack"/>
      <w:bookmarkEnd w:id="52"/>
      <w:r w:rsidR="005A4AD7">
        <w:t>.</w:t>
      </w:r>
      <w:r>
        <w:t xml:space="preserve"> Constant temperatures should never be compared to alternating temperatures</w:t>
      </w:r>
      <w:r w:rsidR="005A4AD7">
        <w:t xml:space="preserve"> within the same analysis, but if testing both, the two temperature regimes should be set up as two experiments</w:t>
      </w:r>
      <w:r w:rsidR="00656D8B">
        <w:t xml:space="preserve"> or </w:t>
      </w:r>
      <w:r w:rsidR="00656D8B" w:rsidRPr="00656D8B">
        <w:rPr>
          <w:i/>
        </w:rPr>
        <w:t>‘Groupings’</w:t>
      </w:r>
      <w:r w:rsidR="005A4AD7">
        <w:t>, to compare against each other</w:t>
      </w:r>
      <w:r>
        <w:t>.</w:t>
      </w:r>
      <w:r w:rsidR="008173A2">
        <w:t xml:space="preserve"> </w:t>
      </w:r>
      <w:r w:rsidR="00F2550A">
        <w:t xml:space="preserve">Ideally, in setting up an experimental design for wild species, a regime of both constant and alternating temperatures could be tested separately, and the results compared. </w:t>
      </w:r>
      <w:r w:rsidR="008173A2">
        <w:t xml:space="preserve">Experiments are recommended to be run </w:t>
      </w:r>
      <w:r w:rsidR="006E1C70">
        <w:t xml:space="preserve">until cumulative germination stops or reaches a plateau. </w:t>
      </w:r>
      <w:r w:rsidR="00403FF1">
        <w:t xml:space="preserve">Scoring dates should be adjusted to the speed of germination of the study species, so a cumulative germination curves with good resolution are produced. </w:t>
      </w:r>
      <w:r w:rsidR="006E1C70">
        <w:t xml:space="preserve">Furthermore, it is important to consider that the cardinal temperatures are not fixed values but depend on the dormancy state of the seeds </w:t>
      </w:r>
      <w:r w:rsidR="005709EF">
        <w:fldChar w:fldCharType="begin"/>
      </w:r>
      <w:r w:rsidR="00656D8B">
        <w:instrText xml:space="preserve"> ADDIN PAPERS2_CITATIONS &lt;citation&gt;&lt;uuid&gt;001F0A08-00E1-4F32-A9F5-66FB3B3A4A3C&lt;/uuid&gt;&lt;priority&gt;0&lt;/priority&gt;&lt;publications&gt;&lt;publication&gt;&lt;volume&gt;50&lt;/volume&gt;&lt;publication_date&gt;99199909001200000000220000&lt;/publication_date&gt;&lt;number&gt;338&lt;/number&gt;&lt;doi&gt;10.1093/jexbot/50.338.1507&lt;/doi&gt;&lt;startpage&gt;1507&lt;/startpage&gt;&lt;title&gt;Kinetics of dormancy release and the high temperature germination response in Aesculus hippocastanum seeds&lt;/title&gt;&lt;uuid&gt;00DF8043-A0C1-4C43-8FD1-552B8B54392D&lt;/uuid&gt;&lt;subtype&gt;400&lt;/subtype&gt;&lt;endpage&gt;1514&lt;/endpage&gt;&lt;type&gt;400&lt;/type&gt;&lt;url&gt;http://www.jexbot.oupjournals.org/cgi/doi/10.1093/jexbot/50.338.1507&lt;/url&gt;&lt;bundle&gt;&lt;publication&gt;&lt;title&gt;Journal of Experimental Botany&lt;/title&gt;&lt;type&gt;-100&lt;/type&gt;&lt;subtype&gt;-100&lt;/subtype&gt;&lt;uuid&gt;4A35B51C-136D-48D9-BF95-CE8C2030EED8&lt;/uuid&gt;&lt;/publication&gt;&lt;/bundle&gt;&lt;authors&gt;&lt;author&gt;&lt;firstName&gt;H&lt;/firstName&gt;&lt;middleNames&gt;W&lt;/middleNames&gt;&lt;lastName&gt;Pritchard&lt;/lastName&gt;&lt;/author&gt;&lt;author&gt;&lt;firstName&gt;K&lt;/firstName&gt;&lt;middleNames&gt;J&lt;/middleNames&gt;&lt;lastName&gt;Steadman&lt;/lastName&gt;&lt;/author&gt;&lt;author&gt;&lt;firstName&gt;J&lt;/firstName&gt;&lt;middleNames&gt;V&lt;/middleNames&gt;&lt;lastName&gt;Nash&lt;/lastName&gt;&lt;/author&gt;&lt;author&gt;&lt;firstName&gt;C&lt;/firstName&gt;&lt;lastName&gt;Jones&lt;/lastName&gt;&lt;/author&gt;&lt;/authors&gt;&lt;/publication&gt;&lt;/publications&gt;&lt;cites&gt;&lt;/cites&gt;&lt;/citation&gt;</w:instrText>
      </w:r>
      <w:r w:rsidR="005709EF">
        <w:fldChar w:fldCharType="separate"/>
      </w:r>
      <w:r w:rsidR="00656D8B">
        <w:rPr>
          <w:rFonts w:eastAsiaTheme="minorEastAsia"/>
          <w:lang w:val="en-US" w:eastAsia="ja-JP"/>
        </w:rPr>
        <w:t>(Pritchard et al 1999)</w:t>
      </w:r>
      <w:r w:rsidR="005709EF">
        <w:fldChar w:fldCharType="end"/>
      </w:r>
      <w:r w:rsidR="005709EF">
        <w:t>.</w:t>
      </w:r>
    </w:p>
    <w:p w14:paraId="544C3766" w14:textId="5BD4937C" w:rsidR="00092A96" w:rsidRDefault="00092A96" w:rsidP="007C5F42">
      <w:pPr>
        <w:spacing w:line="480" w:lineRule="auto"/>
        <w:ind w:firstLine="720"/>
      </w:pPr>
      <w:r>
        <w:t>We have found and confirmed that this method is useful to calculate thermal time and cardinal temperatures in germination experiments which have tested a full range of temperatures across a given species germination gradient</w:t>
      </w:r>
      <w:r w:rsidR="002B4669">
        <w:t>, both rapidly and rigorously.</w:t>
      </w:r>
      <w:r w:rsidR="00105657">
        <w:t xml:space="preserve"> We believe that this method will be of great value to generate cardinal temperature data for an ever increasing number of species. Physiological thresholds such as the cardinal temperatures are highly informative plant traits</w:t>
      </w:r>
      <w:r w:rsidR="006E1C70">
        <w:t xml:space="preserve">, and a key tool to integrate plant regeneration into </w:t>
      </w:r>
      <w:r w:rsidR="005709EF">
        <w:t>multi-species community studies</w:t>
      </w:r>
      <w:r w:rsidR="00855547">
        <w:t xml:space="preserve"> </w:t>
      </w:r>
      <w:r w:rsidR="00855547">
        <w:fldChar w:fldCharType="begin"/>
      </w:r>
      <w:r w:rsidR="00656D8B">
        <w:instrText xml:space="preserve"> ADDIN PAPERS2_CITATIONS &lt;citation&gt;&lt;uuid&gt;2BFA42AE-547A-490C-B2DD-F9DC00048D38&lt;/uuid&gt;&lt;priority&gt;0&lt;/priority&gt;&lt;publications&gt;&lt;publication&gt;&lt;volume&gt;1&lt;/volume&gt;&lt;publication_date&gt;99201601041200000000222000&lt;/publication_date&gt;&lt;doi&gt;10.1111/jvs.12375&lt;/doi&gt;&lt;startpage&gt;1&lt;/startpage&gt;&lt;title&gt;Seed germination traits can contribute better to plant community ecology&lt;/title&gt;&lt;uuid&gt;AA98744E-7021-4E71-AB07-B65CFDBA3F97&lt;/uuid&gt;&lt;subtype&gt;400&lt;/subtype&gt;&lt;endpage&gt;9&lt;/endpage&gt;&lt;type&gt;400&lt;/type&gt;&lt;citekey&gt;JimenezAlfaro:2016dy&lt;/citekey&gt;&lt;url&gt;http://doi.wiley.com/10.1111/jvs.12375&lt;/url&gt;&lt;bundle&gt;&lt;publication&gt;&lt;publisher&gt;Blackwell Publishing Ltd&lt;/publisher&gt;&lt;title&gt;Journal of Vegetation Science&lt;/title&gt;&lt;type&gt;-100&lt;/type&gt;&lt;subtype&gt;-100&lt;/subtype&gt;&lt;uuid&gt;6BDCC5D8-6FF0-4AA8-9C4E-060148EC0D90&lt;/uuid&gt;&lt;/publication&gt;&lt;/bundle&gt;&lt;authors&gt;&lt;author&gt;&lt;firstName&gt;Borja&lt;/firstName&gt;&lt;lastName&gt;Jiménez-Alfaro&lt;/lastName&gt;&lt;/author&gt;&lt;author&gt;&lt;firstName&gt;Fernando&lt;/firstName&gt;&lt;middleNames&gt;A O&lt;/middleNames&gt;&lt;lastName&gt;Silveira&lt;/lastName&gt;&lt;/author&gt;&lt;author&gt;&lt;firstName&gt;Alessandra&lt;/firstName&gt;&lt;lastName&gt;Fidelis&lt;/lastName&gt;&lt;/author&gt;&lt;author&gt;&lt;firstName&gt;Peter&lt;/firstName&gt;&lt;lastName&gt;Poschlod&lt;/lastName&gt;&lt;/author&gt;&lt;author&gt;&lt;firstName&gt;Lucy&lt;/firstName&gt;&lt;middleNames&gt;E&lt;/middleNames&gt;&lt;lastName&gt;Commander&lt;/lastName&gt;&lt;/author&gt;&lt;/authors&gt;&lt;editors&gt;&lt;author&gt;&lt;firstName&gt;Michael&lt;/firstName&gt;&lt;lastName&gt;Palmer&lt;/lastName&gt;&lt;/author&gt;&lt;/editors&gt;&lt;/publication&gt;&lt;publication&gt;&lt;uuid&gt;B6866CC5-ED18-4B62-B9EB-9A269BFEE1F4&lt;/uuid&gt;&lt;volume&gt;104&lt;/volume&gt;&lt;doi&gt;10.1111/1365-2745.12613&lt;/doi&gt;&lt;startpage&gt;1284&lt;/startpage&gt;&lt;publication_date&gt;99201606231200000000222000&lt;/publication_date&gt;&lt;url&gt;http://doi.wiley.com/10.1111/1365-2745.12613&lt;/url&gt;&lt;citekey&gt;Larson:2016kq&lt;/citekey&gt;&lt;type&gt;400&lt;/type&gt;&lt;title&gt;Regeneration: an overlooked aspect of trait-based plant community assembly models&lt;/title&gt;&lt;number&gt;5&lt;/number&gt;&lt;subtype&gt;400&lt;/subtype&gt;&lt;endpage&gt;1298&lt;/endpage&gt;&lt;bundle&gt;&lt;publication&gt;&lt;publisher&gt;Blackwell Science Ltd&lt;/publisher&gt;&lt;title&gt;Journal of Ecology&lt;/title&gt;&lt;type&gt;-100&lt;/type&gt;&lt;subtype&gt;-100&lt;/subtype&gt;&lt;uuid&gt;4A5685CB-1F54-4385-AEB5-3829B80D91CA&lt;/uuid&gt;&lt;/publication&gt;&lt;/bundle&gt;&lt;authors&gt;&lt;author&gt;&lt;firstName&gt;Julie&lt;/firstName&gt;&lt;middleNames&gt;E&lt;/middleNames&gt;&lt;lastName&gt;Larson&lt;/lastName&gt;&lt;/author&gt;&lt;author&gt;&lt;firstName&gt;Jennifer&lt;/firstName&gt;&lt;middleNames&gt;L&lt;/middleNames&gt;&lt;lastName&gt;Funk&lt;/lastName&gt;&lt;/author&gt;&lt;/authors&gt;&lt;editors&gt;&lt;author&gt;&lt;firstName&gt;Kenneth&lt;/firstName&gt;&lt;lastName&gt;Whitney&lt;/lastName&gt;&lt;/author&gt;&lt;/editors&gt;&lt;/publication&gt;&lt;/publications&gt;&lt;cites&gt;&lt;/cites&gt;&lt;/citation&gt;</w:instrText>
      </w:r>
      <w:r w:rsidR="00855547">
        <w:fldChar w:fldCharType="separate"/>
      </w:r>
      <w:r w:rsidR="00656D8B">
        <w:rPr>
          <w:rFonts w:eastAsiaTheme="minorEastAsia"/>
          <w:lang w:val="en-US" w:eastAsia="ja-JP"/>
        </w:rPr>
        <w:t>(Jiménez-Alfaro et al 2016, Larson and Funk 2016)</w:t>
      </w:r>
      <w:r w:rsidR="00855547">
        <w:fldChar w:fldCharType="end"/>
      </w:r>
      <w:r w:rsidR="00855547">
        <w:t>.</w:t>
      </w:r>
    </w:p>
    <w:p w14:paraId="755A3DB5" w14:textId="77777777" w:rsidR="00E82FA7" w:rsidRPr="00FD62C5" w:rsidRDefault="00041D35" w:rsidP="007C5F42">
      <w:pPr>
        <w:spacing w:line="480" w:lineRule="auto"/>
        <w:rPr>
          <w:b/>
        </w:rPr>
      </w:pPr>
      <w:r w:rsidRPr="00FD62C5">
        <w:rPr>
          <w:b/>
        </w:rPr>
        <w:t>Acknowledgements</w:t>
      </w:r>
    </w:p>
    <w:p w14:paraId="75124C6B" w14:textId="544B9006" w:rsidR="00F2550A" w:rsidRDefault="00823821" w:rsidP="005709EF">
      <w:pPr>
        <w:spacing w:after="0" w:line="480" w:lineRule="auto"/>
        <w:rPr>
          <w:rFonts w:eastAsia="Times New Roman"/>
          <w:bCs/>
          <w:color w:val="070606"/>
          <w:shd w:val="clear" w:color="auto" w:fill="FFFFFF"/>
        </w:rPr>
      </w:pPr>
      <w:r>
        <w:rPr>
          <w:rFonts w:eastAsia="Times New Roman"/>
          <w:bCs/>
          <w:color w:val="070606"/>
          <w:shd w:val="clear" w:color="auto" w:fill="FFFFFF"/>
        </w:rPr>
        <w:t xml:space="preserve">Special thanks to the </w:t>
      </w:r>
      <w:proofErr w:type="spellStart"/>
      <w:r>
        <w:rPr>
          <w:rFonts w:eastAsia="Times New Roman"/>
          <w:bCs/>
          <w:color w:val="070606"/>
          <w:shd w:val="clear" w:color="auto" w:fill="FFFFFF"/>
        </w:rPr>
        <w:t>NAtive</w:t>
      </w:r>
      <w:proofErr w:type="spellEnd"/>
      <w:r>
        <w:rPr>
          <w:rFonts w:eastAsia="Times New Roman"/>
          <w:bCs/>
          <w:color w:val="070606"/>
          <w:shd w:val="clear" w:color="auto" w:fill="FFFFFF"/>
        </w:rPr>
        <w:t xml:space="preserve"> Seed Science </w:t>
      </w:r>
      <w:proofErr w:type="spellStart"/>
      <w:r>
        <w:rPr>
          <w:rFonts w:eastAsia="Times New Roman"/>
          <w:bCs/>
          <w:color w:val="070606"/>
          <w:shd w:val="clear" w:color="auto" w:fill="FFFFFF"/>
        </w:rPr>
        <w:t>TEchnology</w:t>
      </w:r>
      <w:proofErr w:type="spellEnd"/>
      <w:r>
        <w:rPr>
          <w:rFonts w:eastAsia="Times New Roman"/>
          <w:bCs/>
          <w:color w:val="070606"/>
          <w:shd w:val="clear" w:color="auto" w:fill="FFFFFF"/>
        </w:rPr>
        <w:t xml:space="preserve"> and Conservation (NASSTEC) Initial Training Network (ITN) consortium. </w:t>
      </w:r>
      <w:r w:rsidR="00041D35" w:rsidRPr="003C230D">
        <w:rPr>
          <w:rFonts w:eastAsia="Times New Roman"/>
          <w:bCs/>
          <w:color w:val="070606"/>
          <w:shd w:val="clear" w:color="auto" w:fill="FFFFFF"/>
        </w:rPr>
        <w:t xml:space="preserve">The research leading to these results has received funding </w:t>
      </w:r>
      <w:r w:rsidR="00041D35" w:rsidRPr="003C230D">
        <w:rPr>
          <w:rFonts w:eastAsia="Times New Roman"/>
          <w:bCs/>
          <w:color w:val="070606"/>
          <w:shd w:val="clear" w:color="auto" w:fill="FFFFFF"/>
        </w:rPr>
        <w:lastRenderedPageBreak/>
        <w:t>from the People Programme (Marie Curie Actions) of the European Union's Seventh Framework Programme FP7/2007-2013/ under REA grant agreement n°607785</w:t>
      </w:r>
      <w:r w:rsidR="00041D35">
        <w:rPr>
          <w:rFonts w:eastAsia="Times New Roman"/>
          <w:bCs/>
          <w:color w:val="070606"/>
          <w:shd w:val="clear" w:color="auto" w:fill="FFFFFF"/>
        </w:rPr>
        <w:t>.</w:t>
      </w:r>
      <w:r w:rsidR="008232BF">
        <w:rPr>
          <w:rFonts w:eastAsia="Times New Roman"/>
          <w:bCs/>
          <w:color w:val="070606"/>
          <w:shd w:val="clear" w:color="auto" w:fill="FFFFFF"/>
        </w:rPr>
        <w:t xml:space="preserve"> </w:t>
      </w:r>
      <w:r w:rsidR="008232BF">
        <w:t>E.F.P.</w:t>
      </w:r>
      <w:r w:rsidR="008232BF" w:rsidRPr="00024248">
        <w:t xml:space="preserve"> had the financial support of the Government of Asturias and the FP7 – Marie Curie - COFUND programme of the European Commission (Grant ‘</w:t>
      </w:r>
      <w:proofErr w:type="spellStart"/>
      <w:r w:rsidR="008232BF" w:rsidRPr="00024248">
        <w:t>Clarín</w:t>
      </w:r>
      <w:proofErr w:type="spellEnd"/>
      <w:r w:rsidR="008232BF" w:rsidRPr="00024248">
        <w:t>’ ACA14-19). The Royal Botanic Gardens, Kew</w:t>
      </w:r>
      <w:r w:rsidR="008232BF">
        <w:t>,</w:t>
      </w:r>
      <w:r w:rsidR="008232BF" w:rsidRPr="00024248">
        <w:t xml:space="preserve"> receive grant-in-aid from Defra.</w:t>
      </w:r>
    </w:p>
    <w:p w14:paraId="32B4D72A" w14:textId="77777777" w:rsidR="00FD62C5" w:rsidRPr="00FD62C5" w:rsidRDefault="00FD62C5">
      <w:pPr>
        <w:rPr>
          <w:b/>
        </w:rPr>
      </w:pPr>
      <w:r w:rsidRPr="00FD62C5">
        <w:rPr>
          <w:b/>
        </w:rPr>
        <w:t>References</w:t>
      </w:r>
    </w:p>
    <w:p w14:paraId="72246840" w14:textId="77777777" w:rsidR="00656D8B" w:rsidRDefault="00FD62C5"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fldChar w:fldCharType="begin"/>
      </w:r>
      <w:r>
        <w:instrText xml:space="preserve"> ADDIN PAPERS2_CITATIONS &lt;papers2_bibliography/&gt;</w:instrText>
      </w:r>
      <w:r>
        <w:fldChar w:fldCharType="separate"/>
      </w:r>
      <w:r w:rsidR="00656D8B">
        <w:rPr>
          <w:rFonts w:eastAsiaTheme="minorEastAsia"/>
          <w:lang w:val="en-US" w:eastAsia="ja-JP"/>
        </w:rPr>
        <w:t xml:space="preserve">Baskin CC and Baskin JM (2014) </w:t>
      </w:r>
      <w:r w:rsidR="00656D8B">
        <w:rPr>
          <w:rFonts w:eastAsiaTheme="minorEastAsia"/>
          <w:i/>
          <w:iCs/>
          <w:lang w:val="en-US" w:eastAsia="ja-JP"/>
        </w:rPr>
        <w:t>Seeds: Ecology, Biogeography, and Evolution of Dormancy and Germination</w:t>
      </w:r>
      <w:r w:rsidR="00656D8B">
        <w:rPr>
          <w:rFonts w:eastAsiaTheme="minorEastAsia"/>
          <w:lang w:val="en-US" w:eastAsia="ja-JP"/>
        </w:rPr>
        <w:t xml:space="preserve"> (Second Edition.). Elsevier Inc., 1–1602.</w:t>
      </w:r>
    </w:p>
    <w:p w14:paraId="79C04AB2"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Bewley DJ, Bradford KJ, Hilhorst HWM and Nonogaki H (2013) </w:t>
      </w:r>
      <w:r>
        <w:rPr>
          <w:rFonts w:eastAsiaTheme="minorEastAsia"/>
          <w:i/>
          <w:iCs/>
          <w:lang w:val="en-US" w:eastAsia="ja-JP"/>
        </w:rPr>
        <w:t>Seeds Physiology of development Germination and Dormancy</w:t>
      </w:r>
      <w:r>
        <w:rPr>
          <w:rFonts w:eastAsiaTheme="minorEastAsia"/>
          <w:lang w:val="en-US" w:eastAsia="ja-JP"/>
        </w:rPr>
        <w:t xml:space="preserve"> (Third.). New York: Springer, 1–407.</w:t>
      </w:r>
    </w:p>
    <w:p w14:paraId="60FE7AC9"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Covell S, Ellis RH, Roberts EH and Summerfield RJ (1986) The Influence of Tmperature of Seed Germination Rate in Grain Legumes. </w:t>
      </w:r>
      <w:r>
        <w:rPr>
          <w:rFonts w:eastAsiaTheme="minorEastAsia"/>
          <w:i/>
          <w:iCs/>
          <w:lang w:val="en-US" w:eastAsia="ja-JP"/>
        </w:rPr>
        <w:t>Journal of Experimental Botany</w:t>
      </w:r>
      <w:r>
        <w:rPr>
          <w:rFonts w:eastAsiaTheme="minorEastAsia"/>
          <w:lang w:val="en-US" w:eastAsia="ja-JP"/>
        </w:rPr>
        <w:t xml:space="preserve"> 37(178): 705–715.</w:t>
      </w:r>
    </w:p>
    <w:p w14:paraId="1DB94F0F"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Dorai-Raj S ((n.d.)) binom: Binomial Confidence Intervals For Several Parameterizations (1st edition). Available at: http://CRAN.R-project.org/package=binom.</w:t>
      </w:r>
    </w:p>
    <w:p w14:paraId="691AA459"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Dürr C, Dickie JB, Yang XY and Pritchard HW (2015) Ranges of critical temperature and water potential values for the germination of species worldwide: Contribution to a seed trait database. </w:t>
      </w:r>
      <w:r>
        <w:rPr>
          <w:rFonts w:eastAsiaTheme="minorEastAsia"/>
          <w:i/>
          <w:iCs/>
          <w:lang w:val="en-US" w:eastAsia="ja-JP"/>
        </w:rPr>
        <w:t>Agricultural and Forest Meteorology</w:t>
      </w:r>
      <w:r>
        <w:rPr>
          <w:rFonts w:eastAsiaTheme="minorEastAsia"/>
          <w:lang w:val="en-US" w:eastAsia="ja-JP"/>
        </w:rPr>
        <w:t>. Elsevier B.V. 200: 222–232.</w:t>
      </w:r>
    </w:p>
    <w:p w14:paraId="3E1FE97C"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Ellis RH and Barret S (1994) Alternating Temperatures and Rate of Seed Germination in Lentil. </w:t>
      </w:r>
      <w:r>
        <w:rPr>
          <w:rFonts w:eastAsiaTheme="minorEastAsia"/>
          <w:i/>
          <w:iCs/>
          <w:lang w:val="en-US" w:eastAsia="ja-JP"/>
        </w:rPr>
        <w:t>Annals of Botany</w:t>
      </w:r>
      <w:r>
        <w:rPr>
          <w:rFonts w:eastAsiaTheme="minorEastAsia"/>
          <w:lang w:val="en-US" w:eastAsia="ja-JP"/>
        </w:rPr>
        <w:t xml:space="preserve"> 74: 519–524.</w:t>
      </w:r>
    </w:p>
    <w:p w14:paraId="694D1D40"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Ellis RH, Covell S, Roberts EH and Summerfield RJ (1986) The Influence of Temperature on Seed Germination Rate in Grain Legumes. </w:t>
      </w:r>
      <w:r>
        <w:rPr>
          <w:rFonts w:eastAsiaTheme="minorEastAsia"/>
          <w:i/>
          <w:iCs/>
          <w:lang w:val="en-US" w:eastAsia="ja-JP"/>
        </w:rPr>
        <w:t>Journal of Experimental Botany</w:t>
      </w:r>
      <w:r>
        <w:rPr>
          <w:rFonts w:eastAsiaTheme="minorEastAsia"/>
          <w:lang w:val="en-US" w:eastAsia="ja-JP"/>
        </w:rPr>
        <w:t xml:space="preserve"> 37(183): 1503–1515.</w:t>
      </w:r>
    </w:p>
    <w:p w14:paraId="4E680CF8"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Fernandez-Pascual E, Seal CE and Pritchard HW (2015) Simulating the germination response to diurnally alternating temperatures under climate change scenarios: comparative studies on Carex diandra seeds. </w:t>
      </w:r>
      <w:r>
        <w:rPr>
          <w:rFonts w:eastAsiaTheme="minorEastAsia"/>
          <w:i/>
          <w:iCs/>
          <w:lang w:val="en-US" w:eastAsia="ja-JP"/>
        </w:rPr>
        <w:t>Annals of Botany</w:t>
      </w:r>
      <w:r>
        <w:rPr>
          <w:rFonts w:eastAsiaTheme="minorEastAsia"/>
          <w:lang w:val="en-US" w:eastAsia="ja-JP"/>
        </w:rPr>
        <w:t xml:space="preserve"> 115(2): 201–209.</w:t>
      </w:r>
    </w:p>
    <w:p w14:paraId="08C67571"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Garcia-Huidobro J, L MJ and Squires GR (1982) Time, Temperature and Germination of Pearl Millet (Pennisetum typhoides S. &amp; H.). </w:t>
      </w:r>
      <w:r>
        <w:rPr>
          <w:rFonts w:eastAsiaTheme="minorEastAsia"/>
          <w:i/>
          <w:iCs/>
          <w:lang w:val="en-US" w:eastAsia="ja-JP"/>
        </w:rPr>
        <w:t>Journal of Experimental Botany</w:t>
      </w:r>
      <w:r>
        <w:rPr>
          <w:rFonts w:eastAsiaTheme="minorEastAsia"/>
          <w:lang w:val="en-US" w:eastAsia="ja-JP"/>
        </w:rPr>
        <w:t xml:space="preserve"> 33(133): 288–296.</w:t>
      </w:r>
    </w:p>
    <w:p w14:paraId="40942061"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Hardegree SP, Van Vactor SS, Pierson FB and Palmquist DE (1999) Predicting variable-temperature response of non-dormant seeds from constant-temperature germination data. </w:t>
      </w:r>
      <w:r>
        <w:rPr>
          <w:rFonts w:eastAsiaTheme="minorEastAsia"/>
          <w:i/>
          <w:iCs/>
          <w:lang w:val="en-US" w:eastAsia="ja-JP"/>
        </w:rPr>
        <w:t>Journal of Range Management</w:t>
      </w:r>
      <w:r>
        <w:rPr>
          <w:rFonts w:eastAsiaTheme="minorEastAsia"/>
          <w:lang w:val="en-US" w:eastAsia="ja-JP"/>
        </w:rPr>
        <w:t xml:space="preserve"> 52(1): 83–91.</w:t>
      </w:r>
    </w:p>
    <w:p w14:paraId="0DAB0926"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Jiménez-Alfaro B, Silveira FAO, Fidelis A, Poschlod P and Commander LE (2016) Seed germination traits can contribute better to plant community ecology. </w:t>
      </w:r>
      <w:r>
        <w:rPr>
          <w:rFonts w:eastAsiaTheme="minorEastAsia"/>
          <w:i/>
          <w:iCs/>
          <w:lang w:val="en-US" w:eastAsia="ja-JP"/>
        </w:rPr>
        <w:t xml:space="preserve">Journal of Vegetation </w:t>
      </w:r>
      <w:r>
        <w:rPr>
          <w:rFonts w:eastAsiaTheme="minorEastAsia"/>
          <w:i/>
          <w:iCs/>
          <w:lang w:val="en-US" w:eastAsia="ja-JP"/>
        </w:rPr>
        <w:lastRenderedPageBreak/>
        <w:t>Science</w:t>
      </w:r>
      <w:r>
        <w:rPr>
          <w:rFonts w:eastAsiaTheme="minorEastAsia"/>
          <w:lang w:val="en-US" w:eastAsia="ja-JP"/>
        </w:rPr>
        <w:t xml:space="preserve"> 1: 1–9.</w:t>
      </w:r>
    </w:p>
    <w:p w14:paraId="758ABD76"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Larson JE and Funk JL (2016) Regeneration: an overlooked aspect of trait-based plant community assembly models. </w:t>
      </w:r>
      <w:r>
        <w:rPr>
          <w:rFonts w:eastAsiaTheme="minorEastAsia"/>
          <w:i/>
          <w:iCs/>
          <w:lang w:val="en-US" w:eastAsia="ja-JP"/>
        </w:rPr>
        <w:t>Journal of Ecology</w:t>
      </w:r>
      <w:r>
        <w:rPr>
          <w:rFonts w:eastAsiaTheme="minorEastAsia"/>
          <w:lang w:val="en-US" w:eastAsia="ja-JP"/>
        </w:rPr>
        <w:t xml:space="preserve"> 104(5): 1284–1298.</w:t>
      </w:r>
    </w:p>
    <w:p w14:paraId="66933CB8"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Pritchard HW, Steadman KJ, Nash JV and Jones C (1999) Kinetics of dormancy release and the high temperature germination response in Aesculus hippocastanum seeds. </w:t>
      </w:r>
      <w:r>
        <w:rPr>
          <w:rFonts w:eastAsiaTheme="minorEastAsia"/>
          <w:i/>
          <w:iCs/>
          <w:lang w:val="en-US" w:eastAsia="ja-JP"/>
        </w:rPr>
        <w:t>Journal of Experimental Botany</w:t>
      </w:r>
      <w:r>
        <w:rPr>
          <w:rFonts w:eastAsiaTheme="minorEastAsia"/>
          <w:lang w:val="en-US" w:eastAsia="ja-JP"/>
        </w:rPr>
        <w:t xml:space="preserve"> 50(338): 1507–1514.</w:t>
      </w:r>
    </w:p>
    <w:p w14:paraId="398D4B91"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R Core Development Team ((n.d.)) R: language and environment for statistical computing. Vienna, Austria. Available at: http://www.R-project.org/.</w:t>
      </w:r>
    </w:p>
    <w:p w14:paraId="7C98C2A7"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Ritz C, Baty F, Sreibig JC and Gerhard D (2015) Dose-Response Analysis Using R. </w:t>
      </w:r>
      <w:r>
        <w:rPr>
          <w:rFonts w:eastAsiaTheme="minorEastAsia"/>
          <w:i/>
          <w:iCs/>
          <w:lang w:val="en-US" w:eastAsia="ja-JP"/>
        </w:rPr>
        <w:t>PLoS ONE</w:t>
      </w:r>
      <w:r>
        <w:rPr>
          <w:rFonts w:eastAsiaTheme="minorEastAsia"/>
          <w:lang w:val="en-US" w:eastAsia="ja-JP"/>
        </w:rPr>
        <w:t>.</w:t>
      </w:r>
    </w:p>
    <w:p w14:paraId="0B707DBA"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Rocchini D and Neteler M (2012) Let the four freedoms paradigm apply to ecology. </w:t>
      </w:r>
      <w:r>
        <w:rPr>
          <w:rFonts w:eastAsiaTheme="minorEastAsia"/>
          <w:i/>
          <w:iCs/>
          <w:lang w:val="en-US" w:eastAsia="ja-JP"/>
        </w:rPr>
        <w:t>Trends in Ecology &amp; Evolution</w:t>
      </w:r>
      <w:r>
        <w:rPr>
          <w:rFonts w:eastAsiaTheme="minorEastAsia"/>
          <w:lang w:val="en-US" w:eastAsia="ja-JP"/>
        </w:rPr>
        <w:t>. Elsevier Ltd 27(6): 310–311.</w:t>
      </w:r>
    </w:p>
    <w:p w14:paraId="75940230"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Romo JT and Eddelman LE (1995) Use of Degree-Days in Multiple-Temperature  Experiments. </w:t>
      </w:r>
      <w:r>
        <w:rPr>
          <w:rFonts w:eastAsiaTheme="minorEastAsia"/>
          <w:i/>
          <w:iCs/>
          <w:lang w:val="en-US" w:eastAsia="ja-JP"/>
        </w:rPr>
        <w:t>Journal of Range Management</w:t>
      </w:r>
      <w:r>
        <w:rPr>
          <w:rFonts w:eastAsiaTheme="minorEastAsia"/>
          <w:lang w:val="en-US" w:eastAsia="ja-JP"/>
        </w:rPr>
        <w:t xml:space="preserve"> 48(5): 410–416.</w:t>
      </w:r>
    </w:p>
    <w:p w14:paraId="4A24DF6D"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Trudgill DL, Squire GR and Thompson K (2000) A thermal time basis for comparing the germination requirements of some British herbaceous plants. </w:t>
      </w:r>
      <w:r>
        <w:rPr>
          <w:rFonts w:eastAsiaTheme="minorEastAsia"/>
          <w:i/>
          <w:iCs/>
          <w:lang w:val="en-US" w:eastAsia="ja-JP"/>
        </w:rPr>
        <w:t>New Phytologist</w:t>
      </w:r>
      <w:r>
        <w:rPr>
          <w:rFonts w:eastAsiaTheme="minorEastAsia"/>
          <w:lang w:val="en-US" w:eastAsia="ja-JP"/>
        </w:rPr>
        <w:t>. Cambridge University Press 145(1): 107–114.</w:t>
      </w:r>
    </w:p>
    <w:p w14:paraId="039C3956"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Vito MR ((n.d.)) Segmented: An R Package to Fit Regression Models with Broken-Line Relationships. </w:t>
      </w:r>
      <w:r>
        <w:rPr>
          <w:rFonts w:eastAsiaTheme="minorEastAsia"/>
          <w:i/>
          <w:iCs/>
          <w:lang w:val="en-US" w:eastAsia="ja-JP"/>
        </w:rPr>
        <w:t>R News</w:t>
      </w:r>
      <w:r>
        <w:rPr>
          <w:rFonts w:eastAsiaTheme="minorEastAsia"/>
          <w:lang w:val="en-US" w:eastAsia="ja-JP"/>
        </w:rPr>
        <w:t xml:space="preserve"> 8(1): 20–25. Available at: http://cran.r-project.org/doc/Rnews/.</w:t>
      </w:r>
    </w:p>
    <w:p w14:paraId="1B503877"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Wickham H (2009) </w:t>
      </w:r>
      <w:r>
        <w:rPr>
          <w:rFonts w:eastAsiaTheme="minorEastAsia"/>
          <w:i/>
          <w:iCs/>
          <w:lang w:val="en-US" w:eastAsia="ja-JP"/>
        </w:rPr>
        <w:t>ggplot2: Elegant Graphics for Data Analysis</w:t>
      </w:r>
      <w:r>
        <w:rPr>
          <w:rFonts w:eastAsiaTheme="minorEastAsia"/>
          <w:lang w:val="en-US" w:eastAsia="ja-JP"/>
        </w:rPr>
        <w:t>. New York: Springer-Verlag.</w:t>
      </w:r>
    </w:p>
    <w:p w14:paraId="6F92E4C0" w14:textId="77777777" w:rsidR="00656D8B" w:rsidRDefault="00656D8B"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Wickham H and Francois R (2016) dplyr: A Grammar of Data Manipulation. Available at: http://CRAN.R-project.org/package=dplyr.</w:t>
      </w:r>
    </w:p>
    <w:p w14:paraId="2FD331FC" w14:textId="47148B3E" w:rsidR="00717D94" w:rsidRDefault="00FD62C5" w:rsidP="00656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fldChar w:fldCharType="end"/>
      </w:r>
    </w:p>
    <w:p w14:paraId="7922FAB0" w14:textId="77777777" w:rsidR="00A625EE" w:rsidRDefault="00A625E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4DF81B96" w14:textId="77777777" w:rsidR="00A625EE" w:rsidRDefault="00A625E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0896800D" w14:textId="316D79CC" w:rsidR="00041D35"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s-ES" w:eastAsia="es-ES"/>
        </w:rPr>
        <w:lastRenderedPageBreak/>
        <w:drawing>
          <wp:inline distT="0" distB="0" distL="0" distR="0" wp14:anchorId="0847533B" wp14:editId="2ADF3882">
            <wp:extent cx="4572000" cy="59361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3101" cy="5937534"/>
                    </a:xfrm>
                    <a:prstGeom prst="rect">
                      <a:avLst/>
                    </a:prstGeom>
                    <a:noFill/>
                    <a:ln>
                      <a:noFill/>
                    </a:ln>
                  </pic:spPr>
                </pic:pic>
              </a:graphicData>
            </a:graphic>
          </wp:inline>
        </w:drawing>
      </w:r>
    </w:p>
    <w:p w14:paraId="5263B752" w14:textId="5F06A19B"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1:</w:t>
      </w:r>
      <w:r w:rsidR="00A625EE">
        <w:t xml:space="preserve"> Final Germination proportions across all temperature treatments for species A) and species B)</w:t>
      </w:r>
    </w:p>
    <w:p w14:paraId="567C96D6"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714DF1A7" w14:textId="6FCC9CDE"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s-ES" w:eastAsia="es-ES"/>
        </w:rPr>
        <w:lastRenderedPageBreak/>
        <w:drawing>
          <wp:inline distT="0" distB="0" distL="0" distR="0" wp14:anchorId="18201024" wp14:editId="5DFC96A8">
            <wp:extent cx="5715000" cy="7432316"/>
            <wp:effectExtent l="0" t="0" r="0" b="1016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705" cy="7433232"/>
                    </a:xfrm>
                    <a:prstGeom prst="rect">
                      <a:avLst/>
                    </a:prstGeom>
                    <a:noFill/>
                    <a:ln>
                      <a:noFill/>
                    </a:ln>
                  </pic:spPr>
                </pic:pic>
              </a:graphicData>
            </a:graphic>
          </wp:inline>
        </w:drawing>
      </w:r>
    </w:p>
    <w:p w14:paraId="017E52FF" w14:textId="01CC8D24"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2:</w:t>
      </w:r>
      <w:r w:rsidR="00EC587E">
        <w:t xml:space="preserve"> Cumulative </w:t>
      </w:r>
      <w:r w:rsidR="00A625EE">
        <w:t>Germination Curves across all temperature treatments for species A) and species B)</w:t>
      </w:r>
    </w:p>
    <w:p w14:paraId="6D69CDDB"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0F0B3124" w14:textId="12C9A991"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s-ES" w:eastAsia="es-ES"/>
        </w:rPr>
        <w:drawing>
          <wp:inline distT="0" distB="0" distL="0" distR="0" wp14:anchorId="69602403" wp14:editId="0856ECF5">
            <wp:extent cx="5373759" cy="6985000"/>
            <wp:effectExtent l="0" t="0" r="1143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4253" cy="6985642"/>
                    </a:xfrm>
                    <a:prstGeom prst="rect">
                      <a:avLst/>
                    </a:prstGeom>
                    <a:noFill/>
                    <a:ln>
                      <a:noFill/>
                    </a:ln>
                  </pic:spPr>
                </pic:pic>
              </a:graphicData>
            </a:graphic>
          </wp:inline>
        </w:drawing>
      </w:r>
    </w:p>
    <w:p w14:paraId="5F467467" w14:textId="424727D4"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3:</w:t>
      </w:r>
      <w:r w:rsidR="00A625EE">
        <w:t xml:space="preserve"> Time to germination across each decile (%) of total germination, across each treatment using a segmented model for species A) and species B).</w:t>
      </w:r>
    </w:p>
    <w:p w14:paraId="2CEC6E28"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21AB0662" w14:textId="73A778B3"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s-ES" w:eastAsia="es-ES"/>
        </w:rPr>
        <w:lastRenderedPageBreak/>
        <w:drawing>
          <wp:inline distT="0" distB="0" distL="0" distR="0" wp14:anchorId="4600C435" wp14:editId="420A8B7B">
            <wp:extent cx="5304317" cy="6883400"/>
            <wp:effectExtent l="0" t="0" r="444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017" cy="6884309"/>
                    </a:xfrm>
                    <a:prstGeom prst="rect">
                      <a:avLst/>
                    </a:prstGeom>
                    <a:noFill/>
                    <a:ln>
                      <a:noFill/>
                    </a:ln>
                  </pic:spPr>
                </pic:pic>
              </a:graphicData>
            </a:graphic>
          </wp:inline>
        </w:drawing>
      </w:r>
    </w:p>
    <w:p w14:paraId="61694601" w14:textId="2A4BB5C9"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4:</w:t>
      </w:r>
      <w:r w:rsidR="00A625EE">
        <w:t xml:space="preserve"> Time to germina</w:t>
      </w:r>
      <w:r w:rsidR="00EC587E">
        <w:t xml:space="preserve">tion across each decile (%) of </w:t>
      </w:r>
      <w:r w:rsidR="00A625EE">
        <w:t>total germination  ac</w:t>
      </w:r>
      <w:r w:rsidR="00EC587E">
        <w:t>ross each temperature treatment</w:t>
      </w:r>
      <w:r w:rsidR="00A625EE">
        <w:t xml:space="preserve">, using a </w:t>
      </w:r>
      <w:r w:rsidR="00EC587E">
        <w:t xml:space="preserve">smooth </w:t>
      </w:r>
      <w:r w:rsidR="00A625EE">
        <w:t xml:space="preserve">linear model for species </w:t>
      </w:r>
      <w:r w:rsidR="00EC587E">
        <w:t>A) and species B)</w:t>
      </w:r>
    </w:p>
    <w:sectPr w:rsidR="0043724E" w:rsidSect="00F815B7">
      <w:pgSz w:w="12240" w:h="15840"/>
      <w:pgMar w:top="1440" w:right="1440" w:bottom="1440" w:left="1440" w:header="709" w:footer="709" w:gutter="0"/>
      <w:lnNumType w:countBy="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mma Ladouceur" w:date="2017-01-13T16:25:00Z" w:initials="EL">
    <w:p w14:paraId="5C54BC7F" w14:textId="45688929" w:rsidR="003C1506" w:rsidRDefault="003C1506">
      <w:pPr>
        <w:pStyle w:val="CommentText"/>
      </w:pPr>
      <w:r>
        <w:rPr>
          <w:rStyle w:val="CommentReference"/>
        </w:rPr>
        <w:annotationRef/>
      </w:r>
      <w:r>
        <w:t>Correct?</w:t>
      </w:r>
    </w:p>
  </w:comment>
  <w:comment w:id="1" w:author="Edu" w:date="2017-01-13T17:45:00Z" w:initials="E">
    <w:p w14:paraId="44396B6F" w14:textId="089A2473" w:rsidR="00392EF3" w:rsidRDefault="00392EF3">
      <w:pPr>
        <w:pStyle w:val="CommentText"/>
      </w:pPr>
      <w:r>
        <w:rPr>
          <w:rStyle w:val="CommentReference"/>
        </w:rPr>
        <w:annotationRef/>
      </w:r>
      <w:r>
        <w:t>Yes</w:t>
      </w:r>
    </w:p>
  </w:comment>
  <w:comment w:id="10" w:author="Emma Ladouceur" w:date="2017-01-13T16:40:00Z" w:initials="EL">
    <w:p w14:paraId="284F46DD" w14:textId="12780595" w:rsidR="00656D8B" w:rsidRDefault="00656D8B">
      <w:pPr>
        <w:pStyle w:val="CommentText"/>
      </w:pPr>
      <w:r>
        <w:rPr>
          <w:rStyle w:val="CommentReference"/>
        </w:rPr>
        <w:annotationRef/>
      </w:r>
      <w:r>
        <w:t>Check for accuracy</w:t>
      </w:r>
    </w:p>
  </w:comment>
  <w:comment w:id="11" w:author="Edu" w:date="2017-01-13T17:46:00Z" w:initials="E">
    <w:p w14:paraId="0BC273A1" w14:textId="22443938" w:rsidR="00392EF3" w:rsidRDefault="00392EF3">
      <w:pPr>
        <w:pStyle w:val="CommentText"/>
      </w:pPr>
      <w:r>
        <w:rPr>
          <w:rStyle w:val="CommentReference"/>
        </w:rPr>
        <w:annotationRef/>
      </w:r>
      <w:r>
        <w:t>It is accurate, but I think we should not go into that, just say that the script works independently of the number of dishes</w:t>
      </w:r>
    </w:p>
  </w:comment>
  <w:comment w:id="21" w:author="Emma Ladouceur" w:date="2017-01-13T16:21:00Z" w:initials="EL">
    <w:p w14:paraId="2956D27F" w14:textId="5DD55A67" w:rsidR="003C1506" w:rsidRDefault="003C1506">
      <w:pPr>
        <w:pStyle w:val="CommentText"/>
      </w:pPr>
      <w:r>
        <w:rPr>
          <w:rStyle w:val="CommentReference"/>
        </w:rPr>
        <w:annotationRef/>
      </w:r>
      <w:r>
        <w:t>We need to explain this better as I am not sure the procedure to follow here if we use a different data set.</w:t>
      </w:r>
    </w:p>
  </w:comment>
  <w:comment w:id="22" w:author="Edu" w:date="2017-01-13T17:57:00Z" w:initials="E">
    <w:p w14:paraId="384D1651" w14:textId="67D9A0FA" w:rsidR="001E5D7E" w:rsidRDefault="001E5D7E">
      <w:pPr>
        <w:pStyle w:val="CommentText"/>
      </w:pPr>
      <w:r>
        <w:rPr>
          <w:rStyle w:val="CommentReference"/>
        </w:rPr>
        <w:annotationRef/>
      </w:r>
      <w:r>
        <w:t>I agree, but it is probably easier to explain with comments within the script</w:t>
      </w:r>
    </w:p>
  </w:comment>
  <w:comment w:id="31" w:author="Emma Ladouceur" w:date="2017-01-13T16:21:00Z" w:initials="EL">
    <w:p w14:paraId="3C7A664D" w14:textId="0CD48680" w:rsidR="003C1506" w:rsidRDefault="003C1506">
      <w:pPr>
        <w:pStyle w:val="CommentText"/>
      </w:pPr>
      <w:r>
        <w:rPr>
          <w:rStyle w:val="CommentReference"/>
        </w:rPr>
        <w:annotationRef/>
      </w:r>
      <w:r>
        <w:t xml:space="preserve">Is this correct? I don’t think so. But </w:t>
      </w:r>
      <w:proofErr w:type="spellStart"/>
      <w:r>
        <w:t>im</w:t>
      </w:r>
      <w:proofErr w:type="spellEnd"/>
      <w:r>
        <w:t xml:space="preserve"> not sure I understand what you wrote here so we require some more detail and notes to accompany this in the script in the appropriate points.</w:t>
      </w:r>
    </w:p>
  </w:comment>
  <w:comment w:id="32" w:author="Edu" w:date="2017-01-13T17:59:00Z" w:initials="E">
    <w:p w14:paraId="13AACA40" w14:textId="28DAA6FA" w:rsidR="001E5D7E" w:rsidRDefault="001E5D7E">
      <w:pPr>
        <w:pStyle w:val="CommentText"/>
      </w:pPr>
      <w:r>
        <w:rPr>
          <w:rStyle w:val="CommentReference"/>
        </w:rPr>
        <w:annotationRef/>
      </w:r>
      <w:r>
        <w:t>Yes it is, the psi argument is the potential breaking point that you suggest to the function. In our example we are suggesting 25C to be the breaking point (the optimal temperature)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54BC7F" w15:done="0"/>
  <w15:commentEx w15:paraId="44396B6F" w15:paraIdParent="5C54BC7F" w15:done="0"/>
  <w15:commentEx w15:paraId="284F46DD" w15:done="0"/>
  <w15:commentEx w15:paraId="0BC273A1" w15:paraIdParent="284F46DD" w15:done="0"/>
  <w15:commentEx w15:paraId="2956D27F" w15:done="0"/>
  <w15:commentEx w15:paraId="384D1651" w15:paraIdParent="2956D27F" w15:done="0"/>
  <w15:commentEx w15:paraId="3C7A664D" w15:done="0"/>
  <w15:commentEx w15:paraId="13AACA40" w15:paraIdParent="3C7A66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
    <w15:presenceInfo w15:providerId="None" w15:userId="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0E7"/>
    <w:rsid w:val="00030C5E"/>
    <w:rsid w:val="00035977"/>
    <w:rsid w:val="00041D35"/>
    <w:rsid w:val="000677F8"/>
    <w:rsid w:val="00091AA8"/>
    <w:rsid w:val="00092A96"/>
    <w:rsid w:val="00105657"/>
    <w:rsid w:val="0015024C"/>
    <w:rsid w:val="001A02A4"/>
    <w:rsid w:val="001C2CF2"/>
    <w:rsid w:val="001E33C4"/>
    <w:rsid w:val="001E5D7E"/>
    <w:rsid w:val="001F642D"/>
    <w:rsid w:val="00256429"/>
    <w:rsid w:val="00257469"/>
    <w:rsid w:val="002865B1"/>
    <w:rsid w:val="002A54B3"/>
    <w:rsid w:val="002B4669"/>
    <w:rsid w:val="002B7441"/>
    <w:rsid w:val="002B77F7"/>
    <w:rsid w:val="002D4100"/>
    <w:rsid w:val="002F157E"/>
    <w:rsid w:val="002F26A3"/>
    <w:rsid w:val="00307125"/>
    <w:rsid w:val="00382F67"/>
    <w:rsid w:val="00392EF3"/>
    <w:rsid w:val="003C1506"/>
    <w:rsid w:val="003F0FD4"/>
    <w:rsid w:val="00403FF1"/>
    <w:rsid w:val="00427002"/>
    <w:rsid w:val="0043724E"/>
    <w:rsid w:val="00451D27"/>
    <w:rsid w:val="004C787C"/>
    <w:rsid w:val="004C7D8D"/>
    <w:rsid w:val="004D19DF"/>
    <w:rsid w:val="005561B3"/>
    <w:rsid w:val="005709EF"/>
    <w:rsid w:val="005A4AD7"/>
    <w:rsid w:val="005C153B"/>
    <w:rsid w:val="005F71E9"/>
    <w:rsid w:val="006371B4"/>
    <w:rsid w:val="00656D8B"/>
    <w:rsid w:val="006863A6"/>
    <w:rsid w:val="006A0084"/>
    <w:rsid w:val="006A39A8"/>
    <w:rsid w:val="006B741A"/>
    <w:rsid w:val="006C518E"/>
    <w:rsid w:val="006E1C70"/>
    <w:rsid w:val="006F40FB"/>
    <w:rsid w:val="00717D94"/>
    <w:rsid w:val="00725FF3"/>
    <w:rsid w:val="0074130E"/>
    <w:rsid w:val="00786871"/>
    <w:rsid w:val="007905F5"/>
    <w:rsid w:val="007B0731"/>
    <w:rsid w:val="007C5F42"/>
    <w:rsid w:val="007F295A"/>
    <w:rsid w:val="00810A92"/>
    <w:rsid w:val="0081320F"/>
    <w:rsid w:val="008173A2"/>
    <w:rsid w:val="008232BF"/>
    <w:rsid w:val="00823821"/>
    <w:rsid w:val="00855547"/>
    <w:rsid w:val="008661A4"/>
    <w:rsid w:val="008A7018"/>
    <w:rsid w:val="008E46A0"/>
    <w:rsid w:val="009140E7"/>
    <w:rsid w:val="00934D14"/>
    <w:rsid w:val="00936B58"/>
    <w:rsid w:val="00955CD2"/>
    <w:rsid w:val="009654E7"/>
    <w:rsid w:val="009A4A02"/>
    <w:rsid w:val="009E6C9B"/>
    <w:rsid w:val="009F1386"/>
    <w:rsid w:val="009F6FE0"/>
    <w:rsid w:val="00A07C41"/>
    <w:rsid w:val="00A103A8"/>
    <w:rsid w:val="00A2542B"/>
    <w:rsid w:val="00A545E0"/>
    <w:rsid w:val="00A625EE"/>
    <w:rsid w:val="00AC4F59"/>
    <w:rsid w:val="00AF67B6"/>
    <w:rsid w:val="00B0118B"/>
    <w:rsid w:val="00B27BA8"/>
    <w:rsid w:val="00B458D7"/>
    <w:rsid w:val="00B57CB7"/>
    <w:rsid w:val="00B60945"/>
    <w:rsid w:val="00B7281B"/>
    <w:rsid w:val="00BA0C09"/>
    <w:rsid w:val="00C247F9"/>
    <w:rsid w:val="00C345DB"/>
    <w:rsid w:val="00C46EF8"/>
    <w:rsid w:val="00CA18C3"/>
    <w:rsid w:val="00CA7953"/>
    <w:rsid w:val="00D2055F"/>
    <w:rsid w:val="00D9422D"/>
    <w:rsid w:val="00DC6843"/>
    <w:rsid w:val="00DF4876"/>
    <w:rsid w:val="00E30394"/>
    <w:rsid w:val="00E575AC"/>
    <w:rsid w:val="00E617A2"/>
    <w:rsid w:val="00E82FA7"/>
    <w:rsid w:val="00E85A4B"/>
    <w:rsid w:val="00EA7DBF"/>
    <w:rsid w:val="00EB21D1"/>
    <w:rsid w:val="00EC587E"/>
    <w:rsid w:val="00F1550D"/>
    <w:rsid w:val="00F2550A"/>
    <w:rsid w:val="00F54512"/>
    <w:rsid w:val="00F815B7"/>
    <w:rsid w:val="00FD62C5"/>
    <w:rsid w:val="00FE5E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6B955"/>
  <w15:docId w15:val="{44E4ACA2-0797-4BFD-AB02-F4E58744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6C9B"/>
    <w:pPr>
      <w:spacing w:before="120" w:after="120" w:line="360" w:lineRule="auto"/>
      <w:jc w:val="both"/>
    </w:pPr>
    <w:rPr>
      <w:rFonts w:ascii="Times New Roman" w:eastAsiaTheme="minorHAnsi" w:hAnsi="Times New Roman"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9E6C9B"/>
    <w:rPr>
      <w:b/>
    </w:rPr>
  </w:style>
  <w:style w:type="character" w:styleId="Hyperlink">
    <w:name w:val="Hyperlink"/>
    <w:basedOn w:val="DefaultParagraphFont"/>
    <w:uiPriority w:val="99"/>
    <w:unhideWhenUsed/>
    <w:rsid w:val="00041D35"/>
    <w:rPr>
      <w:color w:val="0000FF" w:themeColor="hyperlink"/>
      <w:u w:val="single"/>
    </w:rPr>
  </w:style>
  <w:style w:type="character" w:styleId="FollowedHyperlink">
    <w:name w:val="FollowedHyperlink"/>
    <w:basedOn w:val="DefaultParagraphFont"/>
    <w:uiPriority w:val="99"/>
    <w:semiHidden/>
    <w:unhideWhenUsed/>
    <w:rsid w:val="00041D35"/>
    <w:rPr>
      <w:color w:val="800080" w:themeColor="followedHyperlink"/>
      <w:u w:val="single"/>
    </w:rPr>
  </w:style>
  <w:style w:type="paragraph" w:styleId="BalloonText">
    <w:name w:val="Balloon Text"/>
    <w:basedOn w:val="Normal"/>
    <w:link w:val="BalloonTextChar"/>
    <w:uiPriority w:val="99"/>
    <w:semiHidden/>
    <w:unhideWhenUsed/>
    <w:rsid w:val="0043724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24E"/>
    <w:rPr>
      <w:rFonts w:ascii="Lucida Grande" w:eastAsiaTheme="minorHAnsi" w:hAnsi="Lucida Grande" w:cs="Lucida Grande"/>
      <w:sz w:val="18"/>
      <w:szCs w:val="18"/>
      <w:lang w:val="en-GB" w:eastAsia="en-US"/>
    </w:rPr>
  </w:style>
  <w:style w:type="character" w:styleId="LineNumber">
    <w:name w:val="line number"/>
    <w:basedOn w:val="DefaultParagraphFont"/>
    <w:uiPriority w:val="99"/>
    <w:semiHidden/>
    <w:unhideWhenUsed/>
    <w:rsid w:val="00F815B7"/>
  </w:style>
  <w:style w:type="character" w:styleId="CommentReference">
    <w:name w:val="annotation reference"/>
    <w:basedOn w:val="DefaultParagraphFont"/>
    <w:uiPriority w:val="99"/>
    <w:semiHidden/>
    <w:unhideWhenUsed/>
    <w:rsid w:val="00EA7DBF"/>
    <w:rPr>
      <w:sz w:val="16"/>
      <w:szCs w:val="16"/>
    </w:rPr>
  </w:style>
  <w:style w:type="paragraph" w:styleId="CommentText">
    <w:name w:val="annotation text"/>
    <w:basedOn w:val="Normal"/>
    <w:link w:val="CommentTextChar"/>
    <w:uiPriority w:val="99"/>
    <w:semiHidden/>
    <w:unhideWhenUsed/>
    <w:rsid w:val="00EA7DBF"/>
    <w:pPr>
      <w:spacing w:line="240" w:lineRule="auto"/>
    </w:pPr>
    <w:rPr>
      <w:sz w:val="20"/>
      <w:szCs w:val="20"/>
    </w:rPr>
  </w:style>
  <w:style w:type="character" w:customStyle="1" w:styleId="CommentTextChar">
    <w:name w:val="Comment Text Char"/>
    <w:basedOn w:val="DefaultParagraphFont"/>
    <w:link w:val="CommentText"/>
    <w:uiPriority w:val="99"/>
    <w:semiHidden/>
    <w:rsid w:val="00EA7DBF"/>
    <w:rPr>
      <w:rFonts w:ascii="Times New Roman" w:eastAsiaTheme="minorHAnsi"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EA7DBF"/>
    <w:rPr>
      <w:b/>
      <w:bCs/>
    </w:rPr>
  </w:style>
  <w:style w:type="character" w:customStyle="1" w:styleId="CommentSubjectChar">
    <w:name w:val="Comment Subject Char"/>
    <w:basedOn w:val="CommentTextChar"/>
    <w:link w:val="CommentSubject"/>
    <w:uiPriority w:val="99"/>
    <w:semiHidden/>
    <w:rsid w:val="00EA7DBF"/>
    <w:rPr>
      <w:rFonts w:ascii="Times New Roman" w:eastAsiaTheme="minorHAnsi"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5798">
      <w:bodyDiv w:val="1"/>
      <w:marLeft w:val="0"/>
      <w:marRight w:val="0"/>
      <w:marTop w:val="0"/>
      <w:marBottom w:val="0"/>
      <w:divBdr>
        <w:top w:val="none" w:sz="0" w:space="0" w:color="auto"/>
        <w:left w:val="none" w:sz="0" w:space="0" w:color="auto"/>
        <w:bottom w:val="none" w:sz="0" w:space="0" w:color="auto"/>
        <w:right w:val="none" w:sz="0" w:space="0" w:color="auto"/>
      </w:divBdr>
    </w:div>
    <w:div w:id="599488114">
      <w:bodyDiv w:val="1"/>
      <w:marLeft w:val="0"/>
      <w:marRight w:val="0"/>
      <w:marTop w:val="0"/>
      <w:marBottom w:val="0"/>
      <w:divBdr>
        <w:top w:val="none" w:sz="0" w:space="0" w:color="auto"/>
        <w:left w:val="none" w:sz="0" w:space="0" w:color="auto"/>
        <w:bottom w:val="none" w:sz="0" w:space="0" w:color="auto"/>
        <w:right w:val="none" w:sz="0" w:space="0" w:color="auto"/>
      </w:divBdr>
    </w:div>
    <w:div w:id="677972713">
      <w:bodyDiv w:val="1"/>
      <w:marLeft w:val="0"/>
      <w:marRight w:val="0"/>
      <w:marTop w:val="0"/>
      <w:marBottom w:val="0"/>
      <w:divBdr>
        <w:top w:val="none" w:sz="0" w:space="0" w:color="auto"/>
        <w:left w:val="none" w:sz="0" w:space="0" w:color="auto"/>
        <w:bottom w:val="none" w:sz="0" w:space="0" w:color="auto"/>
        <w:right w:val="none" w:sz="0" w:space="0" w:color="auto"/>
      </w:divBdr>
    </w:div>
    <w:div w:id="1486624197">
      <w:bodyDiv w:val="1"/>
      <w:marLeft w:val="0"/>
      <w:marRight w:val="0"/>
      <w:marTop w:val="0"/>
      <w:marBottom w:val="0"/>
      <w:divBdr>
        <w:top w:val="none" w:sz="0" w:space="0" w:color="auto"/>
        <w:left w:val="none" w:sz="0" w:space="0" w:color="auto"/>
        <w:bottom w:val="none" w:sz="0" w:space="0" w:color="auto"/>
        <w:right w:val="none" w:sz="0" w:space="0" w:color="auto"/>
      </w:divBdr>
    </w:div>
    <w:div w:id="1574779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hyperlink" Target="mailto:eduardofp.indurot@uniovi.es"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C7CB7-BE8C-4844-AAF0-F652AD54D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6792</Words>
  <Characters>37358</Characters>
  <Application>Microsoft Office Word</Application>
  <DocSecurity>0</DocSecurity>
  <Lines>311</Lines>
  <Paragraphs>88</Paragraphs>
  <ScaleCrop>false</ScaleCrop>
  <HeadingPairs>
    <vt:vector size="2" baseType="variant">
      <vt:variant>
        <vt:lpstr>Title</vt:lpstr>
      </vt:variant>
      <vt:variant>
        <vt:i4>1</vt:i4>
      </vt:variant>
    </vt:vector>
  </HeadingPairs>
  <TitlesOfParts>
    <vt:vector size="1" baseType="lpstr">
      <vt:lpstr/>
    </vt:vector>
  </TitlesOfParts>
  <Company>Museo Delle Scienze</Company>
  <LinksUpToDate>false</LinksUpToDate>
  <CharactersWithSpaces>44062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Ladouceur</dc:creator>
  <cp:keywords/>
  <dc:description/>
  <cp:lastModifiedBy>Edu</cp:lastModifiedBy>
  <cp:revision>27</cp:revision>
  <dcterms:created xsi:type="dcterms:W3CDTF">2017-01-10T11:58:00Z</dcterms:created>
  <dcterms:modified xsi:type="dcterms:W3CDTF">2017-01-13T17:07:00Z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id="http://www.zotero.org/styles/harvard-oxford-brookes-university-faculty-of-health-and-life-sciences"/&gt;&lt;hasBiblio/&gt;&lt;format class="21"/&gt;&lt;count citations="21" publications="21"/&gt;&lt;/info&gt;PAPERS2_INFO_END</vt:lpwstr>
  </property>
</Properties>
</file>