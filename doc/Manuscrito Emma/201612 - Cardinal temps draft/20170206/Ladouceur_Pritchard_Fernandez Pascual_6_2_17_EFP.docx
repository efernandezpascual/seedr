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E1FA7" w14:textId="5ADEA95A" w:rsidR="009E6C9B" w:rsidRDefault="007B0731" w:rsidP="009E6C9B">
      <w:r w:rsidRPr="00FD62C5">
        <w:rPr>
          <w:b/>
        </w:rPr>
        <w:t>Title:</w:t>
      </w:r>
      <w:r>
        <w:t xml:space="preserve"> </w:t>
      </w:r>
      <w:r w:rsidR="00955CD2">
        <w:t>An easy and automated calculation of the germination cardinal temperatures</w:t>
      </w:r>
      <w:r w:rsidR="000677F8">
        <w:t xml:space="preserve"> and thermal time</w:t>
      </w:r>
      <w:r w:rsidR="00955CD2">
        <w:t xml:space="preserve"> using R</w:t>
      </w:r>
      <w:r>
        <w:t xml:space="preserve"> </w:t>
      </w:r>
    </w:p>
    <w:p w14:paraId="746148F8" w14:textId="77777777" w:rsidR="007B0731" w:rsidRDefault="007B0731" w:rsidP="009E6C9B">
      <w:r w:rsidRPr="00823821">
        <w:rPr>
          <w:b/>
        </w:rPr>
        <w:t>Running Head:</w:t>
      </w:r>
      <w:r w:rsidR="00041D35">
        <w:t xml:space="preserve"> Thermal Time &amp; Cardinal Temperatures in R</w:t>
      </w:r>
    </w:p>
    <w:p w14:paraId="5339434F" w14:textId="07454915" w:rsidR="009E6C9B" w:rsidRPr="007C5F42" w:rsidRDefault="009E6C9B" w:rsidP="009E6C9B">
      <w:pPr>
        <w:rPr>
          <w:lang w:val="es-ES"/>
        </w:rPr>
      </w:pPr>
      <w:r w:rsidRPr="007C5F42">
        <w:rPr>
          <w:lang w:val="es-ES"/>
        </w:rPr>
        <w:t>Emma Ladouceur</w:t>
      </w:r>
      <w:r w:rsidRPr="007C5F42">
        <w:rPr>
          <w:vertAlign w:val="superscript"/>
          <w:lang w:val="es-ES"/>
        </w:rPr>
        <w:t>1,2</w:t>
      </w:r>
      <w:r w:rsidRPr="007C5F42">
        <w:rPr>
          <w:lang w:val="es-ES"/>
        </w:rPr>
        <w:t xml:space="preserve">, Hugh </w:t>
      </w:r>
      <w:r w:rsidR="00955CD2">
        <w:rPr>
          <w:lang w:val="es-ES"/>
        </w:rPr>
        <w:t xml:space="preserve">W. </w:t>
      </w:r>
      <w:r w:rsidRPr="007C5F42">
        <w:rPr>
          <w:lang w:val="es-ES"/>
        </w:rPr>
        <w:t>Pritchard</w:t>
      </w:r>
      <w:r w:rsidRPr="007C5F42">
        <w:rPr>
          <w:vertAlign w:val="superscript"/>
          <w:lang w:val="es-ES"/>
        </w:rPr>
        <w:t>3</w:t>
      </w:r>
      <w:r w:rsidRPr="007C5F42">
        <w:rPr>
          <w:lang w:val="es-ES"/>
        </w:rPr>
        <w:t xml:space="preserve">, Eduardo </w:t>
      </w:r>
      <w:r w:rsidR="00EA7DBF" w:rsidRPr="007C5F42">
        <w:rPr>
          <w:lang w:val="es-ES"/>
        </w:rPr>
        <w:t>Fern</w:t>
      </w:r>
      <w:r w:rsidR="00EA7DBF">
        <w:rPr>
          <w:lang w:val="es-ES"/>
        </w:rPr>
        <w:t>á</w:t>
      </w:r>
      <w:r w:rsidR="00EA7DBF" w:rsidRPr="007C5F42">
        <w:rPr>
          <w:lang w:val="es-ES"/>
        </w:rPr>
        <w:t>ndez</w:t>
      </w:r>
      <w:r w:rsidR="00EA7DBF">
        <w:rPr>
          <w:lang w:val="es-ES"/>
        </w:rPr>
        <w:t>-</w:t>
      </w:r>
      <w:r w:rsidRPr="007C5F42">
        <w:rPr>
          <w:lang w:val="es-ES"/>
        </w:rPr>
        <w:t>Pascual</w:t>
      </w:r>
      <w:r w:rsidRPr="007C5F42">
        <w:rPr>
          <w:vertAlign w:val="superscript"/>
          <w:lang w:val="es-ES"/>
        </w:rPr>
        <w:t>3</w:t>
      </w:r>
      <w:r w:rsidR="00041D35" w:rsidRPr="007C5F42">
        <w:rPr>
          <w:vertAlign w:val="superscript"/>
          <w:lang w:val="es-ES"/>
        </w:rPr>
        <w:t>*</w:t>
      </w:r>
    </w:p>
    <w:p w14:paraId="56D81938" w14:textId="697E681F" w:rsidR="00041D35" w:rsidRPr="007C5F42" w:rsidRDefault="00041D35" w:rsidP="009E6C9B">
      <w:pPr>
        <w:rPr>
          <w:lang w:val="es-ES"/>
        </w:rPr>
      </w:pPr>
      <w:r w:rsidRPr="007C5F42">
        <w:rPr>
          <w:vertAlign w:val="superscript"/>
          <w:lang w:val="es-ES"/>
        </w:rPr>
        <w:t>1</w:t>
      </w:r>
      <w:r w:rsidRPr="007C5F42">
        <w:rPr>
          <w:lang w:val="es-ES"/>
        </w:rPr>
        <w:t xml:space="preserve">Museo </w:t>
      </w:r>
      <w:proofErr w:type="spellStart"/>
      <w:r w:rsidRPr="007C5F42">
        <w:rPr>
          <w:lang w:val="es-ES"/>
        </w:rPr>
        <w:t>Delle</w:t>
      </w:r>
      <w:proofErr w:type="spellEnd"/>
      <w:r w:rsidRPr="007C5F42">
        <w:rPr>
          <w:lang w:val="es-ES"/>
        </w:rPr>
        <w:t xml:space="preserve"> </w:t>
      </w:r>
      <w:proofErr w:type="spellStart"/>
      <w:r w:rsidRPr="007C5F42">
        <w:rPr>
          <w:lang w:val="es-ES"/>
        </w:rPr>
        <w:t>Scienze</w:t>
      </w:r>
      <w:proofErr w:type="spellEnd"/>
      <w:r w:rsidR="00823821" w:rsidRPr="007C5F42">
        <w:rPr>
          <w:lang w:val="es-ES"/>
        </w:rPr>
        <w:t xml:space="preserve"> (Muse)</w:t>
      </w:r>
      <w:r w:rsidRPr="007C5F42">
        <w:rPr>
          <w:lang w:val="es-ES"/>
        </w:rPr>
        <w:t xml:space="preserve">, Corso del </w:t>
      </w:r>
      <w:proofErr w:type="spellStart"/>
      <w:r w:rsidRPr="007C5F42">
        <w:rPr>
          <w:lang w:val="es-ES"/>
        </w:rPr>
        <w:t>Lavoro</w:t>
      </w:r>
      <w:proofErr w:type="spellEnd"/>
      <w:r w:rsidRPr="007C5F42">
        <w:rPr>
          <w:lang w:val="es-ES"/>
        </w:rPr>
        <w:t xml:space="preserve"> e </w:t>
      </w:r>
      <w:proofErr w:type="spellStart"/>
      <w:r w:rsidRPr="007C5F42">
        <w:rPr>
          <w:lang w:val="es-ES"/>
        </w:rPr>
        <w:t>Scienze</w:t>
      </w:r>
      <w:proofErr w:type="spellEnd"/>
      <w:r w:rsidRPr="007C5F42">
        <w:rPr>
          <w:lang w:val="es-ES"/>
        </w:rPr>
        <w:t xml:space="preserve">, 3, Trento, </w:t>
      </w:r>
      <w:proofErr w:type="spellStart"/>
      <w:r w:rsidRPr="007C5F42">
        <w:rPr>
          <w:lang w:val="es-ES"/>
        </w:rPr>
        <w:t>Italy</w:t>
      </w:r>
      <w:proofErr w:type="spellEnd"/>
    </w:p>
    <w:p w14:paraId="3B4C6C49" w14:textId="77777777" w:rsidR="00041D35" w:rsidRPr="00041D35" w:rsidRDefault="00041D35" w:rsidP="009E6C9B">
      <w:r>
        <w:rPr>
          <w:vertAlign w:val="superscript"/>
        </w:rPr>
        <w:t>2</w:t>
      </w:r>
      <w:r>
        <w:t>University of Pavia, Pavia, Italy</w:t>
      </w:r>
    </w:p>
    <w:p w14:paraId="7DE2F86B" w14:textId="77777777" w:rsidR="00041D35" w:rsidRDefault="00041D35" w:rsidP="009E6C9B">
      <w:r w:rsidRPr="00041D35">
        <w:rPr>
          <w:vertAlign w:val="superscript"/>
        </w:rPr>
        <w:t>3</w:t>
      </w:r>
      <w:r>
        <w:t xml:space="preserve">Royal Botanic Gardens, Kew, </w:t>
      </w:r>
      <w:proofErr w:type="spellStart"/>
      <w:r>
        <w:t>Wellcome</w:t>
      </w:r>
      <w:proofErr w:type="spellEnd"/>
      <w:r>
        <w:t xml:space="preserve"> Trust Millennium Building, </w:t>
      </w:r>
      <w:proofErr w:type="spellStart"/>
      <w:r>
        <w:t>Wakehurst</w:t>
      </w:r>
      <w:proofErr w:type="spellEnd"/>
      <w:r>
        <w:t xml:space="preserve"> Place, West Sussex RH17 6TN, England</w:t>
      </w:r>
    </w:p>
    <w:p w14:paraId="07612127" w14:textId="66D8991A" w:rsidR="00041D35" w:rsidRDefault="00041D35" w:rsidP="009E6C9B">
      <w:r w:rsidRPr="00FD62C5">
        <w:rPr>
          <w:b/>
        </w:rPr>
        <w:t>*Corresponding author:</w:t>
      </w:r>
      <w:r w:rsidR="00823821">
        <w:rPr>
          <w:b/>
        </w:rPr>
        <w:t xml:space="preserve"> </w:t>
      </w:r>
      <w:hyperlink r:id="rId5" w:history="1">
        <w:r w:rsidRPr="00D61FF2">
          <w:rPr>
            <w:rStyle w:val="Hyperlink"/>
          </w:rPr>
          <w:t>eduardofp.indurot@uniovi.es</w:t>
        </w:r>
      </w:hyperlink>
      <w:r w:rsidR="00955CD2">
        <w:t>;</w:t>
      </w:r>
      <w:r w:rsidR="00955CD2" w:rsidRPr="00916B02">
        <w:t xml:space="preserve"> Tel.: +44(0)1444894184</w:t>
      </w:r>
    </w:p>
    <w:p w14:paraId="356FCB94" w14:textId="14E921FF" w:rsidR="009E6C9B" w:rsidRDefault="009E6C9B" w:rsidP="009E6C9B">
      <w:commentRangeStart w:id="0"/>
      <w:r w:rsidRPr="00FD62C5">
        <w:rPr>
          <w:b/>
        </w:rPr>
        <w:t>Keywords</w:t>
      </w:r>
      <w:r w:rsidR="007B0731" w:rsidRPr="00FD62C5">
        <w:rPr>
          <w:b/>
        </w:rPr>
        <w:t xml:space="preserve"> (7</w:t>
      </w:r>
      <w:r w:rsidR="00C247F9">
        <w:rPr>
          <w:b/>
        </w:rPr>
        <w:t xml:space="preserve"> max</w:t>
      </w:r>
      <w:r w:rsidR="007B0731" w:rsidRPr="00FD62C5">
        <w:rPr>
          <w:b/>
        </w:rPr>
        <w:t>)</w:t>
      </w:r>
      <w:r w:rsidRPr="00FD62C5">
        <w:rPr>
          <w:b/>
        </w:rPr>
        <w:t>:</w:t>
      </w:r>
      <w:r>
        <w:t xml:space="preserve"> </w:t>
      </w:r>
      <w:commentRangeEnd w:id="0"/>
      <w:r w:rsidR="00B41FB9">
        <w:rPr>
          <w:rStyle w:val="CommentReference"/>
        </w:rPr>
        <w:commentReference w:id="0"/>
      </w:r>
      <w:r w:rsidR="003B28B6">
        <w:t xml:space="preserve">broken-stick regression, </w:t>
      </w:r>
      <w:del w:id="1" w:author="Edu" w:date="2017-02-06T16:47:00Z">
        <w:r w:rsidDel="00B41FB9">
          <w:delText xml:space="preserve">cardinal temperatures, </w:delText>
        </w:r>
        <w:r w:rsidR="003B28B6" w:rsidDel="00B41FB9">
          <w:delText xml:space="preserve">germination, </w:delText>
        </w:r>
      </w:del>
      <w:r w:rsidR="003B28B6" w:rsidRPr="005C153B">
        <w:t>piecewise regression</w:t>
      </w:r>
      <w:r w:rsidR="003B28B6">
        <w:t>,</w:t>
      </w:r>
      <w:r w:rsidR="003B28B6" w:rsidRPr="005C153B">
        <w:t xml:space="preserve"> </w:t>
      </w:r>
      <w:r w:rsidR="007B0731">
        <w:t xml:space="preserve">seed traits, </w:t>
      </w:r>
      <w:r w:rsidR="005C153B">
        <w:t xml:space="preserve">segmented model, </w:t>
      </w:r>
      <w:r w:rsidR="003B28B6">
        <w:t xml:space="preserve">thermal thresholds, thermal time models, </w:t>
      </w:r>
      <w:ins w:id="2" w:author="Edu" w:date="2017-02-06T16:44:00Z">
        <w:r w:rsidR="00720941">
          <w:t>functional traits</w:t>
        </w:r>
      </w:ins>
    </w:p>
    <w:p w14:paraId="68C2169B" w14:textId="775A2601" w:rsidR="0074130E" w:rsidRDefault="0074130E" w:rsidP="0074130E">
      <w:pPr>
        <w:rPr>
          <w:b/>
        </w:rPr>
      </w:pPr>
      <w:r w:rsidRPr="00FD62C5">
        <w:rPr>
          <w:b/>
        </w:rPr>
        <w:t>Abstract (</w:t>
      </w:r>
      <w:r w:rsidR="00BD2A2A">
        <w:rPr>
          <w:b/>
        </w:rPr>
        <w:t>Currently 176--</w:t>
      </w:r>
      <w:r w:rsidRPr="00FD62C5">
        <w:rPr>
          <w:b/>
        </w:rPr>
        <w:t>250</w:t>
      </w:r>
      <w:r>
        <w:rPr>
          <w:b/>
        </w:rPr>
        <w:t xml:space="preserve"> max</w:t>
      </w:r>
      <w:r w:rsidRPr="00FD62C5">
        <w:rPr>
          <w:b/>
        </w:rPr>
        <w:t>)</w:t>
      </w:r>
    </w:p>
    <w:p w14:paraId="7CC7423C" w14:textId="6F5645D8" w:rsidR="000D3BE9" w:rsidRPr="000D3BE9" w:rsidRDefault="000D3BE9" w:rsidP="0074130E">
      <w:r w:rsidRPr="000D3BE9">
        <w:t>Seed germi</w:t>
      </w:r>
      <w:r>
        <w:t>nation traits depend on both environmental and biological factors, and are</w:t>
      </w:r>
      <w:r w:rsidR="00BD2A2A">
        <w:t xml:space="preserve"> </w:t>
      </w:r>
      <w:del w:id="3" w:author="Edu" w:date="2017-02-06T16:45:00Z">
        <w:r w:rsidR="00BD2A2A" w:rsidDel="00AA75C4">
          <w:delText>thus</w:delText>
        </w:r>
        <w:r w:rsidDel="00AA75C4">
          <w:delText xml:space="preserve"> </w:delText>
        </w:r>
      </w:del>
      <w:r>
        <w:t>emerging as a</w:t>
      </w:r>
      <w:r w:rsidR="00BD2A2A">
        <w:t>n underappreciated and</w:t>
      </w:r>
      <w:r>
        <w:t xml:space="preserve"> powerful mechanism to understand </w:t>
      </w:r>
      <w:ins w:id="4" w:author="Edu" w:date="2017-02-06T16:36:00Z">
        <w:r w:rsidR="00720941">
          <w:t xml:space="preserve">plant </w:t>
        </w:r>
      </w:ins>
      <w:r>
        <w:t>regeneration</w:t>
      </w:r>
      <w:del w:id="5" w:author="Edu" w:date="2017-02-06T16:42:00Z">
        <w:r w:rsidDel="00720941">
          <w:delText>, ecological restoration</w:delText>
        </w:r>
      </w:del>
      <w:ins w:id="6" w:author="Edu" w:date="2017-02-06T16:36:00Z">
        <w:r w:rsidR="00720941">
          <w:t xml:space="preserve"> in a changing world</w:t>
        </w:r>
      </w:ins>
      <w:del w:id="7" w:author="Edu" w:date="2017-02-06T16:35:00Z">
        <w:r w:rsidDel="00720941">
          <w:delText>, ecosystem management actions</w:delText>
        </w:r>
        <w:r w:rsidR="00BD2A2A" w:rsidDel="00720941">
          <w:delText>, conservation and practical seed use</w:delText>
        </w:r>
      </w:del>
      <w:r>
        <w:t xml:space="preserve">. </w:t>
      </w:r>
      <w:del w:id="8" w:author="Edu" w:date="2017-02-06T16:36:00Z">
        <w:r w:rsidDel="00720941">
          <w:delText>Currently, id</w:delText>
        </w:r>
      </w:del>
      <w:ins w:id="9" w:author="Edu" w:date="2017-02-06T16:36:00Z">
        <w:r w:rsidR="00720941">
          <w:t>Id</w:t>
        </w:r>
      </w:ins>
      <w:r>
        <w:t>entifying</w:t>
      </w:r>
      <w:ins w:id="10" w:author="Edu" w:date="2017-02-06T16:36:00Z">
        <w:r w:rsidR="00720941">
          <w:t xml:space="preserve"> standardized methodologies to measure germination traits is a prime interest to many fields of the plant sciences, from population </w:t>
        </w:r>
      </w:ins>
      <w:ins w:id="11" w:author="Edu" w:date="2017-02-06T16:42:00Z">
        <w:r w:rsidR="00720941">
          <w:t>ecology</w:t>
        </w:r>
      </w:ins>
      <w:ins w:id="12" w:author="Edu" w:date="2017-02-06T16:36:00Z">
        <w:r w:rsidR="00720941">
          <w:t xml:space="preserve"> </w:t>
        </w:r>
      </w:ins>
      <w:ins w:id="13" w:author="Edu" w:date="2017-02-06T16:42:00Z">
        <w:r w:rsidR="00720941">
          <w:t>to vegetation science and biogeography</w:t>
        </w:r>
      </w:ins>
      <w:ins w:id="14" w:author="Edu" w:date="2017-02-06T16:36:00Z">
        <w:r w:rsidR="00720941">
          <w:t>. A good comparative framework is provided by ph</w:t>
        </w:r>
        <w:r w:rsidR="00AA75C4">
          <w:t>ysiological thermal time models</w:t>
        </w:r>
        <w:r w:rsidR="00720941">
          <w:t xml:space="preserve"> in which germination is quantified by</w:t>
        </w:r>
      </w:ins>
      <w:r>
        <w:t xml:space="preserve"> </w:t>
      </w:r>
      <w:del w:id="15" w:author="Edu" w:date="2017-02-06T16:38:00Z">
        <w:r w:rsidDel="00720941">
          <w:delText xml:space="preserve">some of the most </w:delText>
        </w:r>
        <w:r w:rsidR="00BD2A2A" w:rsidDel="00720941">
          <w:delText>applicable</w:delText>
        </w:r>
        <w:r w:rsidDel="00720941">
          <w:delText xml:space="preserve"> seed germination trai</w:delText>
        </w:r>
        <w:r w:rsidR="00BD2A2A" w:rsidDel="00720941">
          <w:delText xml:space="preserve">ts, </w:delText>
        </w:r>
      </w:del>
      <w:r w:rsidR="00BD2A2A">
        <w:t>the three cardinal temperatures</w:t>
      </w:r>
      <w:del w:id="16" w:author="Edu" w:date="2017-02-06T16:38:00Z">
        <w:r w:rsidR="00BD2A2A" w:rsidDel="00720941">
          <w:delText>;</w:delText>
        </w:r>
      </w:del>
      <w:r w:rsidR="00BD2A2A">
        <w:t xml:space="preserve"> </w:t>
      </w:r>
      <w:ins w:id="17" w:author="Edu" w:date="2017-02-06T16:38:00Z">
        <w:r w:rsidR="00720941">
          <w:t>(</w:t>
        </w:r>
      </w:ins>
      <w:r w:rsidR="00BD2A2A">
        <w:t xml:space="preserve">minimum </w:t>
      </w:r>
      <w:del w:id="18" w:author="Edu" w:date="2017-02-06T16:38:00Z">
        <w:r w:rsidR="00BD2A2A" w:rsidDel="00720941">
          <w:delText>(</w:delText>
        </w:r>
      </w:del>
      <w:r w:rsidR="00BD2A2A">
        <w:t>Tb</w:t>
      </w:r>
      <w:del w:id="19" w:author="Edu" w:date="2017-02-06T16:38:00Z">
        <w:r w:rsidR="00BD2A2A" w:rsidDel="00720941">
          <w:delText>ase)</w:delText>
        </w:r>
      </w:del>
      <w:r w:rsidR="00BD2A2A">
        <w:t xml:space="preserve">, optimum </w:t>
      </w:r>
      <w:del w:id="20" w:author="Edu" w:date="2017-02-06T16:38:00Z">
        <w:r w:rsidR="00BD2A2A" w:rsidDel="00720941">
          <w:delText>(</w:delText>
        </w:r>
      </w:del>
      <w:r w:rsidR="00BD2A2A">
        <w:t>To</w:t>
      </w:r>
      <w:del w:id="21" w:author="Edu" w:date="2017-02-06T16:38:00Z">
        <w:r w:rsidR="00BD2A2A" w:rsidDel="00720941">
          <w:delText>),</w:delText>
        </w:r>
      </w:del>
      <w:r w:rsidR="00BD2A2A">
        <w:t xml:space="preserve"> and m</w:t>
      </w:r>
      <w:r>
        <w:t xml:space="preserve">aximum </w:t>
      </w:r>
      <w:del w:id="22" w:author="Edu" w:date="2017-02-06T16:38:00Z">
        <w:r w:rsidDel="00720941">
          <w:delText>germination temperature (Tceling</w:delText>
        </w:r>
      </w:del>
      <w:ins w:id="23" w:author="Edu" w:date="2017-02-06T16:38:00Z">
        <w:r w:rsidR="00720941">
          <w:t>Tc</w:t>
        </w:r>
      </w:ins>
      <w:r>
        <w:t>)</w:t>
      </w:r>
      <w:del w:id="24" w:author="Edu" w:date="2017-02-06T16:45:00Z">
        <w:r w:rsidDel="00AA75C4">
          <w:delText>,</w:delText>
        </w:r>
      </w:del>
      <w:r>
        <w:t xml:space="preserve"> </w:t>
      </w:r>
      <w:del w:id="25" w:author="Edu" w:date="2017-02-06T16:45:00Z">
        <w:r w:rsidDel="00AA75C4">
          <w:delText>as well a</w:delText>
        </w:r>
      </w:del>
      <w:ins w:id="26" w:author="Edu" w:date="2017-02-06T16:45:00Z">
        <w:r w:rsidR="00AA75C4">
          <w:t>and</w:t>
        </w:r>
      </w:ins>
      <w:del w:id="27" w:author="Edu" w:date="2017-02-06T16:46:00Z">
        <w:r w:rsidDel="00AA75C4">
          <w:delText>s</w:delText>
        </w:r>
      </w:del>
      <w:r>
        <w:t xml:space="preserve"> thermal time</w:t>
      </w:r>
      <w:del w:id="28" w:author="Edu" w:date="2017-02-06T16:39:00Z">
        <w:r w:rsidDel="00720941">
          <w:delText xml:space="preserve"> is of great interest to these fields</w:delText>
        </w:r>
      </w:del>
      <w:r>
        <w:t>. However, in the past</w:t>
      </w:r>
      <w:r w:rsidR="00BD2A2A">
        <w:t xml:space="preserve"> calculating these traits</w:t>
      </w:r>
      <w:r>
        <w:t xml:space="preserve"> has been problematic as it requires user judgement which can introduce bias into the analysis, and is a lengthy process. Here, we present a</w:t>
      </w:r>
      <w:ins w:id="29" w:author="Edu" w:date="2017-02-06T16:39:00Z">
        <w:r w:rsidR="00720941">
          <w:t>n easy and automated</w:t>
        </w:r>
      </w:ins>
      <w:r>
        <w:t xml:space="preserve"> method to calculate these traits </w:t>
      </w:r>
      <w:del w:id="30" w:author="Edu" w:date="2017-02-06T16:39:00Z">
        <w:r w:rsidDel="00720941">
          <w:delText>in the</w:delText>
        </w:r>
      </w:del>
      <w:ins w:id="31" w:author="Edu" w:date="2017-02-06T16:39:00Z">
        <w:r w:rsidR="00720941">
          <w:t>with</w:t>
        </w:r>
      </w:ins>
      <w:r>
        <w:t xml:space="preserve"> R </w:t>
      </w:r>
      <w:del w:id="32" w:author="Edu" w:date="2017-02-06T16:39:00Z">
        <w:r w:rsidDel="00720941">
          <w:delText xml:space="preserve">language and environment for statistical computing </w:delText>
        </w:r>
      </w:del>
      <w:r w:rsidR="00BD2A2A">
        <w:t>which has three main benefits;</w:t>
      </w:r>
      <w:r>
        <w:t xml:space="preserve"> 1. </w:t>
      </w:r>
      <w:del w:id="33" w:author="Edu" w:date="2017-02-06T16:40:00Z">
        <w:r w:rsidDel="00720941">
          <w:delText>The method systematically</w:delText>
        </w:r>
      </w:del>
      <w:ins w:id="34" w:author="Edu" w:date="2017-02-06T16:40:00Z">
        <w:r w:rsidR="00720941">
          <w:t>It</w:t>
        </w:r>
      </w:ins>
      <w:r>
        <w:t xml:space="preserve"> identifies</w:t>
      </w:r>
      <w:ins w:id="35" w:author="Edu" w:date="2017-02-06T16:40:00Z">
        <w:r w:rsidR="00720941">
          <w:t xml:space="preserve"> systematically</w:t>
        </w:r>
      </w:ins>
      <w:r>
        <w:t xml:space="preserve"> the breaking point in the data (i.e. the separation between the sub-optimal and supra-optimal germination temperature ranges), avoiding personal bias; 2. </w:t>
      </w:r>
      <w:del w:id="36" w:author="Edu" w:date="2017-02-06T16:40:00Z">
        <w:r w:rsidDel="00720941">
          <w:delText>The analysis</w:delText>
        </w:r>
      </w:del>
      <w:ins w:id="37" w:author="Edu" w:date="2017-02-06T16:40:00Z">
        <w:r w:rsidR="00720941">
          <w:t>It</w:t>
        </w:r>
      </w:ins>
      <w:r>
        <w:t xml:space="preserve"> is computed in seconds, in contrast to the hours or days it may take using alternative methods; and 3. </w:t>
      </w:r>
      <w:del w:id="38" w:author="Edu" w:date="2017-02-06T16:40:00Z">
        <w:r w:rsidDel="00720941">
          <w:delText xml:space="preserve">The </w:delText>
        </w:r>
      </w:del>
      <w:ins w:id="39" w:author="Edu" w:date="2017-02-06T16:40:00Z">
        <w:r w:rsidR="00720941">
          <w:t xml:space="preserve">It </w:t>
        </w:r>
      </w:ins>
      <w:del w:id="40" w:author="Edu" w:date="2017-02-06T16:40:00Z">
        <w:r w:rsidDel="00720941">
          <w:delText xml:space="preserve">method </w:delText>
        </w:r>
      </w:del>
      <w:r>
        <w:t>does not require the purchase of commercial statistical software.</w:t>
      </w:r>
      <w:ins w:id="41" w:author="Edu" w:date="2017-02-06T16:40:00Z">
        <w:r w:rsidR="00720941">
          <w:t xml:space="preserve"> We provide an example of the application of the method and </w:t>
        </w:r>
      </w:ins>
      <w:ins w:id="42" w:author="Edu" w:date="2017-02-06T16:43:00Z">
        <w:r w:rsidR="00720941">
          <w:t xml:space="preserve">a </w:t>
        </w:r>
      </w:ins>
      <w:ins w:id="43" w:author="Edu" w:date="2017-02-06T16:40:00Z">
        <w:r w:rsidR="00720941">
          <w:t xml:space="preserve">help </w:t>
        </w:r>
      </w:ins>
      <w:ins w:id="44" w:author="Edu" w:date="2017-02-06T16:43:00Z">
        <w:r w:rsidR="00720941">
          <w:t xml:space="preserve">annex </w:t>
        </w:r>
      </w:ins>
      <w:ins w:id="45" w:author="Edu" w:date="2017-02-06T16:40:00Z">
        <w:r w:rsidR="00720941">
          <w:t xml:space="preserve">to guide users who are unfamiliar with R. Finally, we discuss the best policy to store and share the results </w:t>
        </w:r>
        <w:r w:rsidR="00720941">
          <w:lastRenderedPageBreak/>
          <w:t xml:space="preserve">of germination studies, in order to </w:t>
        </w:r>
      </w:ins>
      <w:ins w:id="46" w:author="Edu" w:date="2017-02-06T16:41:00Z">
        <w:r w:rsidR="00720941">
          <w:t>encourage cooperative meta-analyses of seed germination</w:t>
        </w:r>
      </w:ins>
      <w:ins w:id="47" w:author="Edu" w:date="2017-02-06T16:43:00Z">
        <w:r w:rsidR="00720941">
          <w:t xml:space="preserve">, and link seed </w:t>
        </w:r>
      </w:ins>
      <w:ins w:id="48" w:author="Edu" w:date="2017-02-06T16:46:00Z">
        <w:r w:rsidR="00AA75C4">
          <w:t>biology</w:t>
        </w:r>
      </w:ins>
      <w:ins w:id="49" w:author="Edu" w:date="2017-02-06T16:43:00Z">
        <w:r w:rsidR="00720941">
          <w:t xml:space="preserve"> with </w:t>
        </w:r>
      </w:ins>
      <w:ins w:id="50" w:author="Edu" w:date="2017-02-06T16:46:00Z">
        <w:r w:rsidR="00AA75C4">
          <w:t xml:space="preserve">broader </w:t>
        </w:r>
      </w:ins>
      <w:ins w:id="51" w:author="Edu" w:date="2017-02-06T16:43:00Z">
        <w:r w:rsidR="00720941">
          <w:t>field</w:t>
        </w:r>
      </w:ins>
      <w:ins w:id="52" w:author="Edu" w:date="2017-02-06T16:44:00Z">
        <w:r w:rsidR="00720941">
          <w:t>s</w:t>
        </w:r>
      </w:ins>
      <w:ins w:id="53" w:author="Edu" w:date="2017-02-06T16:43:00Z">
        <w:r w:rsidR="00720941">
          <w:t xml:space="preserve"> of plant </w:t>
        </w:r>
      </w:ins>
      <w:ins w:id="54" w:author="Edu" w:date="2017-02-06T16:46:00Z">
        <w:r w:rsidR="00AA75C4">
          <w:t>science</w:t>
        </w:r>
      </w:ins>
      <w:ins w:id="55" w:author="Edu" w:date="2017-02-06T16:41:00Z">
        <w:r w:rsidR="00720941">
          <w:t>.</w:t>
        </w:r>
      </w:ins>
    </w:p>
    <w:p w14:paraId="4F1CC5EF" w14:textId="77777777" w:rsidR="00BD2A2A" w:rsidRDefault="00BD2A2A" w:rsidP="007C5F42">
      <w:pPr>
        <w:spacing w:line="480" w:lineRule="auto"/>
        <w:rPr>
          <w:b/>
        </w:rPr>
      </w:pPr>
    </w:p>
    <w:p w14:paraId="5C5EE99A" w14:textId="77777777" w:rsidR="00BD2A2A" w:rsidRDefault="00BD2A2A" w:rsidP="007C5F42">
      <w:pPr>
        <w:spacing w:line="480" w:lineRule="auto"/>
        <w:rPr>
          <w:b/>
        </w:rPr>
      </w:pPr>
    </w:p>
    <w:p w14:paraId="1CE1CA81" w14:textId="07192726" w:rsidR="009E6C9B" w:rsidRDefault="009E6C9B" w:rsidP="007C5F42">
      <w:pPr>
        <w:spacing w:line="480" w:lineRule="auto"/>
        <w:rPr>
          <w:b/>
        </w:rPr>
      </w:pPr>
      <w:r w:rsidRPr="00FD62C5">
        <w:rPr>
          <w:b/>
        </w:rPr>
        <w:t>In</w:t>
      </w:r>
      <w:r w:rsidR="0074130E">
        <w:rPr>
          <w:b/>
        </w:rPr>
        <w:t>t</w:t>
      </w:r>
      <w:r w:rsidRPr="00FD62C5">
        <w:rPr>
          <w:b/>
        </w:rPr>
        <w:t>roduction</w:t>
      </w:r>
    </w:p>
    <w:p w14:paraId="18CF369A" w14:textId="2B711EF6" w:rsidR="000818FE" w:rsidRPr="00FD62C5" w:rsidRDefault="000818FE" w:rsidP="000818FE">
      <w:pPr>
        <w:spacing w:line="480" w:lineRule="auto"/>
        <w:ind w:firstLine="720"/>
        <w:rPr>
          <w:b/>
        </w:rPr>
      </w:pPr>
      <w:r>
        <w:rPr>
          <w:rFonts w:eastAsiaTheme="minorEastAsia"/>
          <w:lang w:val="en-US" w:eastAsia="ja-JP"/>
        </w:rPr>
        <w:t>The</w:t>
      </w:r>
      <w:ins w:id="56" w:author="Edu" w:date="2017-02-06T11:32:00Z">
        <w:r w:rsidR="00166993">
          <w:rPr>
            <w:rFonts w:eastAsiaTheme="minorEastAsia"/>
            <w:lang w:val="en-US" w:eastAsia="ja-JP"/>
          </w:rPr>
          <w:t>re is a high demand for standardized</w:t>
        </w:r>
      </w:ins>
      <w:del w:id="57" w:author="Edu" w:date="2017-02-06T11:32:00Z">
        <w:r w:rsidDel="00166993">
          <w:rPr>
            <w:rFonts w:eastAsiaTheme="minorEastAsia"/>
            <w:lang w:val="en-US" w:eastAsia="ja-JP"/>
          </w:rPr>
          <w:delText xml:space="preserve"> quantification of</w:delText>
        </w:r>
      </w:del>
      <w:r>
        <w:rPr>
          <w:rFonts w:eastAsiaTheme="minorEastAsia"/>
          <w:lang w:val="en-US" w:eastAsia="ja-JP"/>
        </w:rPr>
        <w:t xml:space="preserve"> seed germination traits </w:t>
      </w:r>
      <w:ins w:id="58" w:author="Edu" w:date="2017-02-06T11:32:00Z">
        <w:r w:rsidR="00166993">
          <w:rPr>
            <w:rFonts w:eastAsiaTheme="minorEastAsia"/>
            <w:lang w:val="en-US" w:eastAsia="ja-JP"/>
          </w:rPr>
          <w:t>in the plant sciences</w:t>
        </w:r>
      </w:ins>
      <w:ins w:id="59" w:author="Edu" w:date="2017-02-06T11:25:00Z">
        <w:r w:rsidR="00166993">
          <w:rPr>
            <w:rFonts w:eastAsiaTheme="minorEastAsia"/>
            <w:lang w:val="en-US" w:eastAsia="ja-JP"/>
          </w:rPr>
          <w:t xml:space="preserve">: from population </w:t>
        </w:r>
      </w:ins>
      <w:ins w:id="60" w:author="Edu" w:date="2017-02-06T11:32:00Z">
        <w:r w:rsidR="00166993">
          <w:rPr>
            <w:rFonts w:eastAsiaTheme="minorEastAsia"/>
            <w:lang w:val="en-US" w:eastAsia="ja-JP"/>
          </w:rPr>
          <w:t>ecology</w:t>
        </w:r>
      </w:ins>
      <w:ins w:id="61" w:author="Edu" w:date="2017-02-06T11:25:00Z">
        <w:r w:rsidR="00166993">
          <w:rPr>
            <w:rFonts w:eastAsiaTheme="minorEastAsia"/>
            <w:lang w:val="en-US" w:eastAsia="ja-JP"/>
          </w:rPr>
          <w:t xml:space="preserve"> </w:t>
        </w:r>
      </w:ins>
      <w:ins w:id="62" w:author="Edu" w:date="2017-02-06T11:28:00Z">
        <w:r w:rsidR="00166993">
          <w:rPr>
            <w:rFonts w:eastAsiaTheme="minorEastAsia"/>
            <w:lang w:val="en-US" w:eastAsia="ja-JP"/>
          </w:rPr>
          <w:t>(</w:t>
        </w:r>
      </w:ins>
      <w:ins w:id="63" w:author="Edu" w:date="2017-02-06T11:35:00Z">
        <w:r w:rsidR="00166993" w:rsidRPr="00166993">
          <w:rPr>
            <w:rFonts w:eastAsiaTheme="minorEastAsia"/>
            <w:color w:val="FF0000"/>
            <w:lang w:val="en-US" w:eastAsia="ja-JP"/>
            <w:rPrChange w:id="64" w:author="Edu" w:date="2017-02-06T11:35:00Z">
              <w:rPr>
                <w:rFonts w:eastAsiaTheme="minorEastAsia"/>
                <w:lang w:val="en-US" w:eastAsia="ja-JP"/>
              </w:rPr>
            </w:rPrChange>
          </w:rPr>
          <w:t>Huang</w:t>
        </w:r>
      </w:ins>
      <w:ins w:id="65" w:author="Edu" w:date="2017-02-06T11:37:00Z">
        <w:r w:rsidR="00257DCD">
          <w:rPr>
            <w:rFonts w:eastAsiaTheme="minorEastAsia"/>
            <w:color w:val="FF0000"/>
            <w:lang w:val="en-US" w:eastAsia="ja-JP"/>
          </w:rPr>
          <w:t xml:space="preserve"> et al. </w:t>
        </w:r>
      </w:ins>
      <w:ins w:id="66" w:author="Edu" w:date="2017-02-06T11:35:00Z">
        <w:r w:rsidR="00166993" w:rsidRPr="00166993">
          <w:rPr>
            <w:rFonts w:eastAsiaTheme="minorEastAsia"/>
            <w:color w:val="FF0000"/>
            <w:lang w:val="en-US" w:eastAsia="ja-JP"/>
            <w:rPrChange w:id="67" w:author="Edu" w:date="2017-02-06T11:35:00Z">
              <w:rPr>
                <w:rFonts w:eastAsiaTheme="minorEastAsia"/>
                <w:lang w:val="en-US" w:eastAsia="ja-JP"/>
              </w:rPr>
            </w:rPrChange>
          </w:rPr>
          <w:t>2016</w:t>
        </w:r>
      </w:ins>
      <w:ins w:id="68" w:author="Edu" w:date="2017-02-06T11:37:00Z">
        <w:r w:rsidR="00257DCD">
          <w:rPr>
            <w:rFonts w:eastAsiaTheme="minorEastAsia"/>
            <w:color w:val="FF0000"/>
            <w:lang w:val="en-US" w:eastAsia="ja-JP"/>
          </w:rPr>
          <w:t>,</w:t>
        </w:r>
      </w:ins>
      <w:ins w:id="69" w:author="Edu" w:date="2017-02-06T11:35:00Z">
        <w:r w:rsidR="00257DCD" w:rsidRPr="00D16B93">
          <w:rPr>
            <w:rFonts w:eastAsiaTheme="minorEastAsia"/>
            <w:color w:val="FF0000"/>
            <w:lang w:val="en-US" w:eastAsia="ja-JP"/>
          </w:rPr>
          <w:t xml:space="preserve"> Ecology 97</w:t>
        </w:r>
        <w:r w:rsidR="00166993" w:rsidRPr="00166993">
          <w:rPr>
            <w:rFonts w:eastAsiaTheme="minorEastAsia"/>
            <w:color w:val="FF0000"/>
            <w:lang w:val="en-US" w:eastAsia="ja-JP"/>
            <w:rPrChange w:id="70" w:author="Edu" w:date="2017-02-06T11:35:00Z">
              <w:rPr>
                <w:rFonts w:eastAsiaTheme="minorEastAsia"/>
                <w:lang w:val="en-US" w:eastAsia="ja-JP"/>
              </w:rPr>
            </w:rPrChange>
          </w:rPr>
          <w:t>, 250-261</w:t>
        </w:r>
      </w:ins>
      <w:ins w:id="71" w:author="Edu" w:date="2017-02-06T11:28:00Z">
        <w:r w:rsidR="00166993">
          <w:rPr>
            <w:rFonts w:eastAsiaTheme="minorEastAsia"/>
            <w:lang w:val="en-US" w:eastAsia="ja-JP"/>
          </w:rPr>
          <w:t xml:space="preserve">) </w:t>
        </w:r>
      </w:ins>
      <w:ins w:id="72" w:author="Edu" w:date="2017-02-06T11:25:00Z">
        <w:r w:rsidR="00166993">
          <w:rPr>
            <w:rFonts w:eastAsiaTheme="minorEastAsia"/>
            <w:lang w:val="en-US" w:eastAsia="ja-JP"/>
          </w:rPr>
          <w:t xml:space="preserve">to vegetation </w:t>
        </w:r>
      </w:ins>
      <w:ins w:id="73" w:author="Edu" w:date="2017-02-06T11:32:00Z">
        <w:r w:rsidR="00166993">
          <w:rPr>
            <w:rFonts w:eastAsiaTheme="minorEastAsia"/>
            <w:lang w:val="en-US" w:eastAsia="ja-JP"/>
          </w:rPr>
          <w:t>science</w:t>
        </w:r>
      </w:ins>
      <w:ins w:id="74" w:author="Edu" w:date="2017-02-06T11:28:00Z">
        <w:r w:rsidR="00166993">
          <w:rPr>
            <w:rFonts w:eastAsiaTheme="minorEastAsia"/>
            <w:lang w:val="en-US" w:eastAsia="ja-JP"/>
          </w:rPr>
          <w:t xml:space="preserve"> (</w:t>
        </w:r>
      </w:ins>
      <w:ins w:id="75" w:author="Edu" w:date="2017-02-06T11:37:00Z">
        <w:r w:rsidR="00257DCD" w:rsidRPr="00257DCD">
          <w:rPr>
            <w:rFonts w:eastAsiaTheme="minorEastAsia"/>
            <w:color w:val="FF0000"/>
            <w:lang w:val="en-US" w:eastAsia="ja-JP"/>
            <w:rPrChange w:id="76" w:author="Edu" w:date="2017-02-06T11:38:00Z">
              <w:rPr>
                <w:rFonts w:eastAsiaTheme="minorEastAsia"/>
                <w:lang w:val="en-US" w:eastAsia="ja-JP"/>
              </w:rPr>
            </w:rPrChange>
          </w:rPr>
          <w:t>Larson and Funk 2016</w:t>
        </w:r>
      </w:ins>
      <w:ins w:id="77" w:author="Edu" w:date="2017-02-06T11:28:00Z">
        <w:r w:rsidR="00166993">
          <w:rPr>
            <w:rFonts w:eastAsiaTheme="minorEastAsia"/>
            <w:lang w:val="en-US" w:eastAsia="ja-JP"/>
          </w:rPr>
          <w:t>)</w:t>
        </w:r>
      </w:ins>
      <w:ins w:id="78" w:author="Edu" w:date="2017-02-06T11:25:00Z">
        <w:r w:rsidR="00166993">
          <w:rPr>
            <w:rFonts w:eastAsiaTheme="minorEastAsia"/>
            <w:lang w:val="en-US" w:eastAsia="ja-JP"/>
          </w:rPr>
          <w:t xml:space="preserve"> and </w:t>
        </w:r>
      </w:ins>
      <w:ins w:id="79" w:author="Edu" w:date="2017-02-06T11:33:00Z">
        <w:r w:rsidR="00166993">
          <w:rPr>
            <w:rFonts w:eastAsiaTheme="minorEastAsia"/>
            <w:lang w:val="en-US" w:eastAsia="ja-JP"/>
          </w:rPr>
          <w:t>biogeography</w:t>
        </w:r>
      </w:ins>
      <w:ins w:id="80" w:author="Edu" w:date="2017-02-06T11:28:00Z">
        <w:r w:rsidR="00166993">
          <w:rPr>
            <w:rFonts w:eastAsiaTheme="minorEastAsia"/>
            <w:lang w:val="en-US" w:eastAsia="ja-JP"/>
          </w:rPr>
          <w:t xml:space="preserve"> (</w:t>
        </w:r>
      </w:ins>
      <w:proofErr w:type="spellStart"/>
      <w:ins w:id="81" w:author="Edu" w:date="2017-02-06T11:39:00Z">
        <w:r w:rsidR="00257DCD" w:rsidRPr="00257DCD">
          <w:rPr>
            <w:rFonts w:eastAsiaTheme="minorEastAsia"/>
            <w:color w:val="FF0000"/>
            <w:lang w:val="en-US" w:eastAsia="ja-JP"/>
            <w:rPrChange w:id="82" w:author="Edu" w:date="2017-02-06T11:40:00Z">
              <w:rPr>
                <w:rFonts w:eastAsiaTheme="minorEastAsia"/>
                <w:lang w:val="en-US" w:eastAsia="ja-JP"/>
              </w:rPr>
            </w:rPrChange>
          </w:rPr>
          <w:t>Bykova</w:t>
        </w:r>
      </w:ins>
      <w:proofErr w:type="spellEnd"/>
      <w:ins w:id="83" w:author="Edu" w:date="2017-02-06T11:40:00Z">
        <w:r w:rsidR="00257DCD" w:rsidRPr="00257DCD">
          <w:rPr>
            <w:rFonts w:eastAsiaTheme="minorEastAsia"/>
            <w:color w:val="FF0000"/>
            <w:lang w:val="en-US" w:eastAsia="ja-JP"/>
            <w:rPrChange w:id="84" w:author="Edu" w:date="2017-02-06T11:40:00Z">
              <w:rPr>
                <w:rFonts w:eastAsiaTheme="minorEastAsia"/>
                <w:lang w:val="en-US" w:eastAsia="ja-JP"/>
              </w:rPr>
            </w:rPrChange>
          </w:rPr>
          <w:t xml:space="preserve"> et al </w:t>
        </w:r>
      </w:ins>
      <w:ins w:id="85" w:author="Edu" w:date="2017-02-06T11:39:00Z">
        <w:r w:rsidR="00257DCD" w:rsidRPr="00257DCD">
          <w:rPr>
            <w:rFonts w:eastAsiaTheme="minorEastAsia"/>
            <w:color w:val="FF0000"/>
            <w:lang w:val="en-US" w:eastAsia="ja-JP"/>
            <w:rPrChange w:id="86" w:author="Edu" w:date="2017-02-06T11:40:00Z">
              <w:rPr>
                <w:rFonts w:eastAsiaTheme="minorEastAsia"/>
                <w:lang w:val="en-US" w:eastAsia="ja-JP"/>
              </w:rPr>
            </w:rPrChange>
          </w:rPr>
          <w:t>2012</w:t>
        </w:r>
      </w:ins>
      <w:ins w:id="87" w:author="Edu" w:date="2017-02-06T11:40:00Z">
        <w:r w:rsidR="00257DCD" w:rsidRPr="00257DCD">
          <w:rPr>
            <w:rFonts w:eastAsiaTheme="minorEastAsia"/>
            <w:color w:val="FF0000"/>
            <w:lang w:val="en-US" w:eastAsia="ja-JP"/>
            <w:rPrChange w:id="88" w:author="Edu" w:date="2017-02-06T11:40:00Z">
              <w:rPr>
                <w:rFonts w:eastAsiaTheme="minorEastAsia"/>
                <w:lang w:val="en-US" w:eastAsia="ja-JP"/>
              </w:rPr>
            </w:rPrChange>
          </w:rPr>
          <w:t>,</w:t>
        </w:r>
      </w:ins>
      <w:ins w:id="89" w:author="Edu" w:date="2017-02-06T11:39:00Z">
        <w:r w:rsidR="00257DCD" w:rsidRPr="00257DCD">
          <w:rPr>
            <w:rFonts w:eastAsiaTheme="minorEastAsia"/>
            <w:color w:val="FF0000"/>
            <w:lang w:val="en-US" w:eastAsia="ja-JP"/>
            <w:rPrChange w:id="90" w:author="Edu" w:date="2017-02-06T11:40:00Z">
              <w:rPr>
                <w:rFonts w:eastAsiaTheme="minorEastAsia"/>
                <w:lang w:val="en-US" w:eastAsia="ja-JP"/>
              </w:rPr>
            </w:rPrChange>
          </w:rPr>
          <w:t xml:space="preserve"> Journal of Biogeography 39, 2191-2200</w:t>
        </w:r>
      </w:ins>
      <w:ins w:id="91" w:author="Edu" w:date="2017-02-06T11:28:00Z">
        <w:r w:rsidR="00166993">
          <w:rPr>
            <w:rFonts w:eastAsiaTheme="minorEastAsia"/>
            <w:lang w:val="en-US" w:eastAsia="ja-JP"/>
          </w:rPr>
          <w:t>)</w:t>
        </w:r>
      </w:ins>
      <w:ins w:id="92" w:author="Edu" w:date="2017-02-06T11:25:00Z">
        <w:r w:rsidR="00166993">
          <w:rPr>
            <w:rFonts w:eastAsiaTheme="minorEastAsia"/>
            <w:lang w:val="en-US" w:eastAsia="ja-JP"/>
          </w:rPr>
          <w:t xml:space="preserve">. </w:t>
        </w:r>
      </w:ins>
      <w:commentRangeStart w:id="93"/>
      <w:del w:id="94" w:author="Edu" w:date="2017-02-06T11:27:00Z">
        <w:r w:rsidDel="00166993">
          <w:rPr>
            <w:rFonts w:eastAsiaTheme="minorEastAsia"/>
            <w:lang w:val="en-US" w:eastAsia="ja-JP"/>
          </w:rPr>
          <w:delText xml:space="preserve">provide insights on plant and seed ecology: from niche competitiveness, to seed stress tolerance and potential impacts of climate change on the timing of seedling emergence </w:delText>
        </w:r>
      </w:del>
      <w:r>
        <w:rPr>
          <w:rFonts w:eastAsiaTheme="minorEastAsia"/>
          <w:lang w:val="en-US" w:eastAsia="ja-JP"/>
        </w:rPr>
        <w:fldChar w:fldCharType="begin"/>
      </w:r>
      <w:r w:rsidR="009B52FF">
        <w:rPr>
          <w:rFonts w:eastAsiaTheme="minorEastAsia"/>
          <w:lang w:val="en-US" w:eastAsia="ja-JP"/>
        </w:rPr>
        <w:instrText xml:space="preserve"> ADDIN PAPERS2_CITATIONS &lt;citation&gt;&lt;uuid&gt;41F21226-730E-456E-984B-1A2246412DB1&lt;/uuid&gt;&lt;priority&gt;0&lt;/priority&gt;&lt;publications&gt;&lt;publication&gt;&lt;uuid&gt;B6866CC5-ED18-4B62-B9EB-9A269BFEE1F4&lt;/uuid&gt;&lt;volume&gt;104&lt;/volume&gt;&lt;doi&gt;10.1111/1365-2745.12613&lt;/doi&gt;&lt;startpage&gt;1284&lt;/startpage&gt;&lt;publication_date&gt;99201606231200000000222000&lt;/publication_date&gt;&lt;url&gt;http://doi.wiley.com/10.1111/1365-2745.12613&lt;/url&gt;&lt;citekey&gt;Larson:2016kq&lt;/citekey&gt;&lt;type&gt;400&lt;/type&gt;&lt;title&gt;Regeneration: an overlooked aspect of trait-based plant community assembly models&lt;/title&gt;&lt;number&gt;5&lt;/number&gt;&lt;subtype&gt;400&lt;/subtype&gt;&lt;endpage&gt;1298&lt;/endpage&gt;&lt;bundle&gt;&lt;publication&gt;&lt;publisher&gt;Blackwell Science Ltd&lt;/publisher&gt;&lt;title&gt;Journal of Ecology&lt;/title&gt;&lt;type&gt;-100&lt;/type&gt;&lt;subtype&gt;-100&lt;/subtype&gt;&lt;uuid&gt;4A5685CB-1F54-4385-AEB5-3829B80D91CA&lt;/uuid&gt;&lt;/publication&gt;&lt;/bundle&gt;&lt;authors&gt;&lt;author&gt;&lt;firstName&gt;Julie&lt;/firstName&gt;&lt;middleNames&gt;E&lt;/middleNames&gt;&lt;lastName&gt;Larson&lt;/lastName&gt;&lt;/author&gt;&lt;author&gt;&lt;firstName&gt;Jennifer&lt;/firstName&gt;&lt;middleNames&gt;L&lt;/middleNames&gt;&lt;lastName&gt;Funk&lt;/lastName&gt;&lt;/author&gt;&lt;/authors&gt;&lt;editors&gt;&lt;author&gt;&lt;firstName&gt;Kenneth&lt;/firstName&gt;&lt;lastName&gt;Whitney&lt;/lastName&gt;&lt;/author&gt;&lt;/editors&gt;&lt;/publication&gt;&lt;publication&gt;&lt;volume&gt;1&lt;/volume&gt;&lt;publication_date&gt;99201601041200000000222000&lt;/publication_date&gt;&lt;doi&gt;10.1111/jvs.12375&lt;/doi&gt;&lt;startpage&gt;1&lt;/startpage&gt;&lt;title&gt;Seed germination traits can contribute better to plant community ecology&lt;/title&gt;&lt;uuid&gt;AA98744E-7021-4E71-AB07-B65CFDBA3F97&lt;/uuid&gt;&lt;subtype&gt;400&lt;/subtype&gt;&lt;endpage&gt;9&lt;/endpage&gt;&lt;type&gt;400&lt;/type&gt;&lt;citekey&gt;JimenezAlfaro:2016dy&lt;/citekey&gt;&lt;url&gt;http://doi.wiley.com/10.1111/jvs.12375&lt;/url&gt;&lt;bundle&gt;&lt;publication&gt;&lt;publisher&gt;Blackwell Publishing Ltd&lt;/publisher&gt;&lt;title&gt;Journal of Vegetation Science&lt;/title&gt;&lt;type&gt;-100&lt;/type&gt;&lt;subtype&gt;-100&lt;/subtype&gt;&lt;uuid&gt;6BDCC5D8-6FF0-4AA8-9C4E-060148EC0D90&lt;/uuid&gt;&lt;/publication&gt;&lt;/bundle&gt;&lt;authors&gt;&lt;author&gt;&lt;firstName&gt;Borja&lt;/firstName&gt;&lt;lastName&gt;Jiménez-Alfaro&lt;/lastName&gt;&lt;/author&gt;&lt;author&gt;&lt;firstName&gt;Fernando&lt;/firstName&gt;&lt;middleNames&gt;A O&lt;/middleNames&gt;&lt;lastName&gt;Silveira&lt;/lastName&gt;&lt;/author&gt;&lt;author&gt;&lt;firstName&gt;Alessandra&lt;/firstName&gt;&lt;lastName&gt;Fidelis&lt;/lastName&gt;&lt;/author&gt;&lt;author&gt;&lt;firstName&gt;Peter&lt;/firstName&gt;&lt;lastName&gt;Poschlod&lt;/lastName&gt;&lt;/author&gt;&lt;author&gt;&lt;firstName&gt;Lucy&lt;/firstName&gt;&lt;middleNames&gt;E&lt;/middleNames&gt;&lt;lastName&gt;Commander&lt;/lastName&gt;&lt;/author&gt;&lt;/authors&gt;&lt;editors&gt;&lt;author&gt;&lt;firstName&gt;Michael&lt;/firstName&gt;&lt;lastName&gt;Palmer&lt;/lastName&gt;&lt;/author&gt;&lt;/editors&gt;&lt;/publication&gt;&lt;publication&gt;&lt;publication_date&gt;99200003091200000000222000&lt;/publication_date&gt;&lt;startpage&gt;1&lt;/startpage&gt;&lt;title&gt;Seeds: The Ecology of Regeneration in Plant Communities&lt;/title&gt;&lt;uuid&gt;3C3036D5-2828-4665-A3ED-E7B54B3B77C9&lt;/uuid&gt;&lt;subtype&gt;0&lt;/subtype&gt;&lt;version&gt;2&lt;/version&gt;&lt;type&gt;0&lt;/type&gt;&lt;citekey&gt;Editor:2011th&lt;/citekey&gt;&lt;endpage&gt;423&lt;/endpage&gt;&lt;url&gt;http://bookzz.org/s/?q=The+ecology+of+regeneration+in+plant+communities&amp;amp;t=0&lt;/url&gt;&lt;authors&gt;&lt;author&gt;&lt;firstName&gt;Michael&lt;/firstName&gt;&lt;lastName&gt;Fenner&lt;/lastName&gt;&lt;/author&gt;&lt;/authors&gt;&lt;editors&gt;&lt;author&gt;&lt;firstName&gt;Michael&lt;/firstName&gt;&lt;lastName&gt;Fenner&lt;/lastName&gt;&lt;/author&gt;&lt;/editors&gt;&lt;/publication&gt;&lt;publication&gt;&lt;uuid&gt;9F5E791D-1A5B-42F7-820D-6BF64FB9C0E2&lt;/uuid&gt;&lt;volume&gt;17&lt;/volume&gt;&lt;doi&gt;10.1111/j.1365-2486.2010.02368.x&lt;/doi&gt;&lt;startpage&gt;2145&lt;/startpage&gt;&lt;publication_date&gt;99201101051200000000222000&lt;/publication_date&gt;&lt;url&gt;http://doi.wiley.com/10.1111/j.1365-2486.2010.02368.x&lt;/url&gt;&lt;citekey&gt;WALCK:2011dma&lt;/citekey&gt;&lt;type&gt;400&lt;/type&gt;&lt;title&gt;Climate change and plant regeneration from seed&lt;/title&gt;&lt;number&gt;6&lt;/number&gt;&lt;subtype&gt;400&lt;/subtype&gt;&lt;endpage&gt;2161&lt;/endpage&gt;&lt;bundle&gt;&lt;publication&gt;&lt;title&gt;Global Change Biology&lt;/title&gt;&lt;type&gt;-100&lt;/type&gt;&lt;subtype&gt;-100&lt;/subtype&gt;&lt;uuid&gt;58FD8942-CF96-400D-BB50-A7686CCD814F&lt;/uuid&gt;&lt;/publication&gt;&lt;/bundle&gt;&lt;authors&gt;&lt;author&gt;&lt;firstName&gt;Jeffrey&lt;/firstName&gt;&lt;middleNames&gt;L&lt;/middleNames&gt;&lt;lastName&gt;Walck&lt;/lastName&gt;&lt;/author&gt;&lt;author&gt;&lt;firstName&gt;Siti&lt;/firstName&gt;&lt;middleNames&gt;N&lt;/middleNames&gt;&lt;lastName&gt;Hidayati&lt;/lastName&gt;&lt;/author&gt;&lt;author&gt;&lt;firstName&gt;Kingsley&lt;/firstName&gt;&lt;middleNames&gt;W&lt;/middleNames&gt;&lt;lastName&gt;Dixon&lt;/lastName&gt;&lt;/author&gt;&lt;author&gt;&lt;firstName&gt;Ken&lt;/firstName&gt;&lt;lastName&gt;Thompson&lt;/lastName&gt;&lt;/author&gt;&lt;author&gt;&lt;firstName&gt;Peter&lt;/firstName&gt;&lt;lastName&gt;Poschlod&lt;/lastName&gt;&lt;/author&gt;&lt;/authors&gt;&lt;/publication&gt;&lt;publication&gt;&lt;volume&gt;52&lt;/volume&gt;&lt;publication_date&gt;99197708171200000000222000&lt;/publication_date&gt;&lt;startpage&gt;107&lt;/startpage&gt;&lt;title&gt;The maintenance of species-richness in plant communities: the importance of the regeneration niche&lt;/title&gt;&lt;uuid&gt;9350587A-AF39-4209-A7B7-23495E2416E2&lt;/uuid&gt;&lt;subtype&gt;400&lt;/subtype&gt;&lt;endpage&gt;145&lt;/endpage&gt;&lt;type&gt;400&lt;/type&gt;&lt;url&gt;http://onlinelibrary.wiley.com.ezp01.library.qut.edu.au/store/10.1111/j.1469-185X.1977.tb01347.x/asset/j.1469-185X.1977.tb01347.x.pdf?v=1&amp;amp;t=i24ic3bn&amp;amp;s=92243ed24144d9526d1dab38a464dc518bac74c7&lt;/url&gt;&lt;bundle&gt;&lt;publication&gt;&lt;title&gt;Biological Reviews&lt;/title&gt;&lt;type&gt;-100&lt;/type&gt;&lt;subtype&gt;-100&lt;/subtype&gt;&lt;uuid&gt;6B733652-F201-4472-9286-46AD8420000D&lt;/uuid&gt;&lt;/publication&gt;&lt;/bundle&gt;&lt;authors&gt;&lt;author&gt;&lt;firstName&gt;P&lt;/firstName&gt;&lt;middleNames&gt;J&lt;/middleNames&gt;&lt;lastName&gt;Grubb&lt;/lastName&gt;&lt;/author&gt;&lt;/authors&gt;&lt;/publication&gt;&lt;/publications&gt;&lt;cites&gt;&lt;/cites&gt;&lt;/citation&gt;</w:instrText>
      </w:r>
      <w:r>
        <w:rPr>
          <w:rFonts w:eastAsiaTheme="minorEastAsia"/>
          <w:lang w:val="en-US" w:eastAsia="ja-JP"/>
        </w:rPr>
        <w:fldChar w:fldCharType="separate"/>
      </w:r>
      <w:r w:rsidR="00A97A4E">
        <w:rPr>
          <w:rFonts w:eastAsiaTheme="minorEastAsia"/>
          <w:lang w:val="en-US" w:eastAsia="ja-JP"/>
        </w:rPr>
        <w:t>(Fenner 2000, Grubb 1977, Jiménez-Alfaro et al 2016, Larson and Funk 2016, Walck et al 2011)</w:t>
      </w:r>
      <w:r>
        <w:rPr>
          <w:rFonts w:eastAsiaTheme="minorEastAsia"/>
          <w:lang w:val="en-US" w:eastAsia="ja-JP"/>
        </w:rPr>
        <w:fldChar w:fldCharType="end"/>
      </w:r>
      <w:r>
        <w:rPr>
          <w:rFonts w:eastAsiaTheme="minorEastAsia"/>
          <w:lang w:val="en-US" w:eastAsia="ja-JP"/>
        </w:rPr>
        <w:t>.</w:t>
      </w:r>
      <w:commentRangeEnd w:id="93"/>
      <w:r w:rsidR="00166993">
        <w:rPr>
          <w:rStyle w:val="CommentReference"/>
        </w:rPr>
        <w:commentReference w:id="93"/>
      </w:r>
      <w:r>
        <w:rPr>
          <w:rFonts w:eastAsiaTheme="minorEastAsia"/>
          <w:lang w:val="en-US" w:eastAsia="ja-JP"/>
        </w:rPr>
        <w:t xml:space="preserve"> Of prime interest </w:t>
      </w:r>
      <w:del w:id="95" w:author="Edu" w:date="2017-02-06T11:42:00Z">
        <w:r w:rsidDel="00257DCD">
          <w:rPr>
            <w:rFonts w:eastAsiaTheme="minorEastAsia"/>
            <w:lang w:val="en-US" w:eastAsia="ja-JP"/>
          </w:rPr>
          <w:delText xml:space="preserve">currently </w:delText>
        </w:r>
      </w:del>
      <w:r>
        <w:rPr>
          <w:rFonts w:eastAsiaTheme="minorEastAsia"/>
          <w:lang w:val="en-US" w:eastAsia="ja-JP"/>
        </w:rPr>
        <w:t xml:space="preserve">is the contribution that large </w:t>
      </w:r>
      <w:ins w:id="96" w:author="Edu" w:date="2017-02-06T11:48:00Z">
        <w:r w:rsidR="009A5690">
          <w:rPr>
            <w:rFonts w:eastAsiaTheme="minorEastAsia"/>
            <w:lang w:val="en-US" w:eastAsia="ja-JP"/>
          </w:rPr>
          <w:t xml:space="preserve">germination </w:t>
        </w:r>
      </w:ins>
      <w:r>
        <w:rPr>
          <w:rFonts w:eastAsiaTheme="minorEastAsia"/>
          <w:lang w:val="en-US" w:eastAsia="ja-JP"/>
        </w:rPr>
        <w:t xml:space="preserve">datasets can make to the development of </w:t>
      </w:r>
      <w:del w:id="97" w:author="Edu" w:date="2017-02-06T11:47:00Z">
        <w:r w:rsidDel="009A5690">
          <w:rPr>
            <w:rFonts w:eastAsiaTheme="minorEastAsia"/>
            <w:lang w:val="en-US" w:eastAsia="ja-JP"/>
          </w:rPr>
          <w:delText xml:space="preserve">predictive </w:delText>
        </w:r>
      </w:del>
      <w:ins w:id="98" w:author="Edu" w:date="2017-02-06T11:47:00Z">
        <w:r w:rsidR="009A5690">
          <w:rPr>
            <w:rFonts w:eastAsiaTheme="minorEastAsia"/>
            <w:lang w:val="en-US" w:eastAsia="ja-JP"/>
          </w:rPr>
          <w:t xml:space="preserve">mechanistic </w:t>
        </w:r>
      </w:ins>
      <w:ins w:id="99" w:author="Edu" w:date="2017-02-06T11:42:00Z">
        <w:r w:rsidR="00257DCD">
          <w:rPr>
            <w:rFonts w:eastAsiaTheme="minorEastAsia"/>
            <w:lang w:val="en-US" w:eastAsia="ja-JP"/>
          </w:rPr>
          <w:t xml:space="preserve">trait-based </w:t>
        </w:r>
      </w:ins>
      <w:r>
        <w:rPr>
          <w:rFonts w:eastAsiaTheme="minorEastAsia"/>
          <w:lang w:val="en-US" w:eastAsia="ja-JP"/>
        </w:rPr>
        <w:t xml:space="preserve">models that </w:t>
      </w:r>
      <w:del w:id="100" w:author="Edu" w:date="2017-02-06T11:47:00Z">
        <w:r w:rsidDel="009A5690">
          <w:rPr>
            <w:rFonts w:eastAsiaTheme="minorEastAsia"/>
            <w:lang w:val="en-US" w:eastAsia="ja-JP"/>
          </w:rPr>
          <w:delText xml:space="preserve">connect </w:delText>
        </w:r>
      </w:del>
      <w:ins w:id="101" w:author="Edu" w:date="2017-02-06T11:47:00Z">
        <w:r w:rsidR="009A5690">
          <w:rPr>
            <w:rFonts w:eastAsiaTheme="minorEastAsia"/>
            <w:lang w:val="en-US" w:eastAsia="ja-JP"/>
          </w:rPr>
          <w:t xml:space="preserve">predict </w:t>
        </w:r>
      </w:ins>
      <w:ins w:id="102" w:author="Edu" w:date="2017-02-06T11:48:00Z">
        <w:r w:rsidR="009A5690">
          <w:rPr>
            <w:rFonts w:eastAsiaTheme="minorEastAsia"/>
            <w:lang w:val="en-US" w:eastAsia="ja-JP"/>
          </w:rPr>
          <w:t xml:space="preserve">how plant communities </w:t>
        </w:r>
      </w:ins>
      <w:ins w:id="103" w:author="Edu" w:date="2017-02-06T11:49:00Z">
        <w:r w:rsidR="009A5690">
          <w:rPr>
            <w:rFonts w:eastAsiaTheme="minorEastAsia"/>
            <w:lang w:val="en-US" w:eastAsia="ja-JP"/>
          </w:rPr>
          <w:t>respond</w:t>
        </w:r>
      </w:ins>
      <w:ins w:id="104" w:author="Edu" w:date="2017-02-06T11:48:00Z">
        <w:r w:rsidR="009A5690">
          <w:rPr>
            <w:rFonts w:eastAsiaTheme="minorEastAsia"/>
            <w:lang w:val="en-US" w:eastAsia="ja-JP"/>
          </w:rPr>
          <w:t xml:space="preserve"> to global environmental changes</w:t>
        </w:r>
      </w:ins>
      <w:ins w:id="105" w:author="Edu" w:date="2017-02-06T11:49:00Z">
        <w:r w:rsidR="009A5690">
          <w:rPr>
            <w:rFonts w:eastAsiaTheme="minorEastAsia"/>
            <w:lang w:val="en-US" w:eastAsia="ja-JP"/>
          </w:rPr>
          <w:t xml:space="preserve"> (</w:t>
        </w:r>
        <w:r w:rsidR="009A5690" w:rsidRPr="009A5690">
          <w:rPr>
            <w:rFonts w:eastAsiaTheme="minorEastAsia"/>
            <w:color w:val="FF0000"/>
            <w:lang w:val="en-US" w:eastAsia="ja-JP"/>
            <w:rPrChange w:id="106" w:author="Edu" w:date="2017-02-06T11:50:00Z">
              <w:rPr>
                <w:rFonts w:eastAsiaTheme="minorEastAsia"/>
                <w:lang w:val="en-US" w:eastAsia="ja-JP"/>
              </w:rPr>
            </w:rPrChange>
          </w:rPr>
          <w:t>Funk et al. 2016</w:t>
        </w:r>
      </w:ins>
      <w:ins w:id="107" w:author="Edu" w:date="2017-02-06T11:50:00Z">
        <w:r w:rsidR="009A5690" w:rsidRPr="009A5690">
          <w:rPr>
            <w:rFonts w:eastAsiaTheme="minorEastAsia"/>
            <w:color w:val="FF0000"/>
            <w:lang w:val="en-US" w:eastAsia="ja-JP"/>
            <w:rPrChange w:id="108" w:author="Edu" w:date="2017-02-06T11:50:00Z">
              <w:rPr>
                <w:rFonts w:eastAsiaTheme="minorEastAsia"/>
                <w:lang w:val="en-US" w:eastAsia="ja-JP"/>
              </w:rPr>
            </w:rPrChange>
          </w:rPr>
          <w:t>,</w:t>
        </w:r>
      </w:ins>
      <w:ins w:id="109" w:author="Edu" w:date="2017-02-06T11:49:00Z">
        <w:r w:rsidR="009A5690" w:rsidRPr="009A5690">
          <w:rPr>
            <w:rFonts w:eastAsiaTheme="minorEastAsia"/>
            <w:color w:val="FF0000"/>
            <w:lang w:val="en-US" w:eastAsia="ja-JP"/>
            <w:rPrChange w:id="110" w:author="Edu" w:date="2017-02-06T11:50:00Z">
              <w:rPr>
                <w:rFonts w:eastAsiaTheme="minorEastAsia"/>
                <w:lang w:val="en-US" w:eastAsia="ja-JP"/>
              </w:rPr>
            </w:rPrChange>
          </w:rPr>
          <w:t xml:space="preserve"> Biological Reviews</w:t>
        </w:r>
        <w:r w:rsidR="009A5690">
          <w:rPr>
            <w:rFonts w:eastAsiaTheme="minorEastAsia"/>
            <w:lang w:val="en-US" w:eastAsia="ja-JP"/>
          </w:rPr>
          <w:t>)</w:t>
        </w:r>
      </w:ins>
      <w:ins w:id="111" w:author="Edu" w:date="2017-02-06T11:48:00Z">
        <w:r w:rsidR="009A5690">
          <w:rPr>
            <w:rFonts w:eastAsiaTheme="minorEastAsia"/>
            <w:lang w:val="en-US" w:eastAsia="ja-JP"/>
          </w:rPr>
          <w:t xml:space="preserve">. </w:t>
        </w:r>
      </w:ins>
      <w:ins w:id="112" w:author="Edu" w:date="2017-02-06T11:51:00Z">
        <w:r w:rsidR="009A5690">
          <w:rPr>
            <w:rFonts w:eastAsiaTheme="minorEastAsia"/>
            <w:lang w:val="en-US" w:eastAsia="ja-JP"/>
          </w:rPr>
          <w:t xml:space="preserve">Germination traits are however underrepresented in public trait databases </w:t>
        </w:r>
      </w:ins>
      <w:ins w:id="113" w:author="Edu" w:date="2017-02-06T11:55:00Z">
        <w:r w:rsidR="009A5690">
          <w:rPr>
            <w:rFonts w:eastAsiaTheme="minorEastAsia"/>
            <w:lang w:val="en-US" w:eastAsia="ja-JP"/>
          </w:rPr>
          <w:t>(</w:t>
        </w:r>
        <w:r w:rsidR="009A5690" w:rsidRPr="009A5690">
          <w:rPr>
            <w:rFonts w:eastAsiaTheme="minorEastAsia"/>
            <w:color w:val="FF0000"/>
            <w:lang w:val="en-US" w:eastAsia="ja-JP"/>
            <w:rPrChange w:id="114" w:author="Edu" w:date="2017-02-06T11:55:00Z">
              <w:rPr>
                <w:rFonts w:eastAsiaTheme="minorEastAsia"/>
                <w:lang w:val="en-US" w:eastAsia="ja-JP"/>
              </w:rPr>
            </w:rPrChange>
          </w:rPr>
          <w:t>Jiménez-Alfaro et al. 2016</w:t>
        </w:r>
        <w:r w:rsidR="009A5690">
          <w:rPr>
            <w:rFonts w:eastAsiaTheme="minorEastAsia"/>
            <w:lang w:val="en-US" w:eastAsia="ja-JP"/>
          </w:rPr>
          <w:t xml:space="preserve">) and it is up to seed researchers to fill this gap. </w:t>
        </w:r>
      </w:ins>
      <w:del w:id="115" w:author="Edu" w:date="2017-02-06T11:55:00Z">
        <w:r w:rsidDel="009A5690">
          <w:rPr>
            <w:rFonts w:eastAsiaTheme="minorEastAsia"/>
            <w:lang w:val="en-US" w:eastAsia="ja-JP"/>
          </w:rPr>
          <w:delText>seed res</w:delText>
        </w:r>
        <w:r w:rsidR="00C61649" w:rsidDel="009A5690">
          <w:rPr>
            <w:rFonts w:eastAsiaTheme="minorEastAsia"/>
            <w:lang w:val="en-US" w:eastAsia="ja-JP"/>
          </w:rPr>
          <w:delText xml:space="preserve">ponses in the micro-environment </w:delText>
        </w:r>
        <w:r w:rsidDel="009A5690">
          <w:rPr>
            <w:rFonts w:eastAsiaTheme="minorEastAsia"/>
            <w:lang w:val="en-US" w:eastAsia="ja-JP"/>
          </w:rPr>
          <w:delText>to global datasets on the macro-environment, including climate change models. Such studies are</w:delText>
        </w:r>
      </w:del>
      <w:ins w:id="116" w:author="Edu" w:date="2017-02-06T11:55:00Z">
        <w:r w:rsidR="009A5690">
          <w:rPr>
            <w:rFonts w:eastAsiaTheme="minorEastAsia"/>
            <w:lang w:val="en-US" w:eastAsia="ja-JP"/>
          </w:rPr>
          <w:t>This task is</w:t>
        </w:r>
      </w:ins>
      <w:r>
        <w:rPr>
          <w:rFonts w:eastAsiaTheme="minorEastAsia"/>
          <w:lang w:val="en-US" w:eastAsia="ja-JP"/>
        </w:rPr>
        <w:t xml:space="preserve"> best advanced through comparative studies, but the value of these will only be maximized if there is a consistent approach to the generation of data on the germination phenotype and robust means of analyzing the outputs.</w:t>
      </w:r>
      <w:ins w:id="117" w:author="Edu" w:date="2017-02-06T11:57:00Z">
        <w:r w:rsidR="001A5BA3">
          <w:rPr>
            <w:rFonts w:eastAsiaTheme="minorEastAsia"/>
            <w:lang w:val="en-US" w:eastAsia="ja-JP"/>
          </w:rPr>
          <w:t xml:space="preserve"> A solid comparative framework for germination studies is offered by the application of physiological thermal time models</w:t>
        </w:r>
      </w:ins>
      <w:ins w:id="118" w:author="Edu" w:date="2017-02-06T11:58:00Z">
        <w:r w:rsidR="001A5BA3">
          <w:rPr>
            <w:rFonts w:eastAsiaTheme="minorEastAsia"/>
            <w:lang w:val="en-US" w:eastAsia="ja-JP"/>
          </w:rPr>
          <w:t xml:space="preserve"> </w:t>
        </w:r>
      </w:ins>
      <w:ins w:id="119" w:author="Edu" w:date="2017-02-06T11:59:00Z">
        <w:r w:rsidR="001A5BA3">
          <w:rPr>
            <w:rFonts w:eastAsiaTheme="minorEastAsia"/>
            <w:lang w:val="en-US" w:eastAsia="ja-JP"/>
          </w:rPr>
          <w:t>(</w:t>
        </w:r>
        <w:r w:rsidR="001A5BA3" w:rsidRPr="00721767">
          <w:rPr>
            <w:rFonts w:eastAsiaTheme="minorEastAsia"/>
            <w:color w:val="FF0000"/>
            <w:lang w:val="en-US" w:eastAsia="ja-JP"/>
            <w:rPrChange w:id="120" w:author="Edu" w:date="2017-02-06T12:01:00Z">
              <w:rPr>
                <w:rFonts w:eastAsiaTheme="minorEastAsia"/>
                <w:lang w:val="en-US" w:eastAsia="ja-JP"/>
              </w:rPr>
            </w:rPrChange>
          </w:rPr>
          <w:t>Donohue et al 201, Trends in ecology &amp; evolution, 30, 66-77</w:t>
        </w:r>
        <w:r w:rsidR="001A5BA3">
          <w:rPr>
            <w:rFonts w:eastAsiaTheme="minorEastAsia"/>
            <w:lang w:val="en-US" w:eastAsia="ja-JP"/>
          </w:rPr>
          <w:t>)</w:t>
        </w:r>
      </w:ins>
      <w:ins w:id="121" w:author="Edu" w:date="2017-02-06T11:57:00Z">
        <w:r w:rsidR="001A5BA3">
          <w:rPr>
            <w:rFonts w:eastAsiaTheme="minorEastAsia"/>
            <w:lang w:val="en-US" w:eastAsia="ja-JP"/>
          </w:rPr>
          <w:t>.</w:t>
        </w:r>
      </w:ins>
    </w:p>
    <w:p w14:paraId="1D227342" w14:textId="43E0D659" w:rsidR="009E6C9B" w:rsidRDefault="009E6C9B" w:rsidP="007C5F42">
      <w:pPr>
        <w:spacing w:line="480" w:lineRule="auto"/>
        <w:ind w:firstLine="720"/>
      </w:pPr>
      <w:r w:rsidRPr="00E468B2">
        <w:t xml:space="preserve">Germination </w:t>
      </w:r>
      <w:del w:id="122" w:author="Edu" w:date="2017-02-06T11:15:00Z">
        <w:r w:rsidRPr="00E468B2" w:rsidDel="00D92803">
          <w:delText>is the transition from seed to seedling</w:delText>
        </w:r>
        <w:r w:rsidR="00E30394" w:rsidDel="00D92803">
          <w:delText>, and</w:delText>
        </w:r>
        <w:r w:rsidDel="00D92803">
          <w:delText xml:space="preserve"> </w:delText>
        </w:r>
      </w:del>
      <w:r>
        <w:t xml:space="preserve">occurs in response to a series of environmental cues including temperature, moisture, light and chemical signals </w:t>
      </w:r>
      <w:r w:rsidR="00FD62C5">
        <w:fldChar w:fldCharType="begin"/>
      </w:r>
      <w:r w:rsidR="009B52FF">
        <w:instrText xml:space="preserve"> ADDIN PAPERS2_CITATIONS &lt;citation&gt;&lt;uuid&gt;C99F3599-2B1D-42D3-B31B-8470E35A1685&lt;/uuid&gt;&lt;priority&gt;0&lt;/priority&gt;&lt;publications&gt;&lt;publication&gt;&lt;uuid&gt;0BD0A9FA-BEE4-414C-BC47-A1B958DC5ECF&lt;/uuid&gt;&lt;startpage&gt;1&lt;/startpage&gt;&lt;version&gt;Third&lt;/version&gt;&lt;publication_date&gt;99201307051200000000222000&lt;/publication_date&gt;&lt;url&gt;http://bookzz.org/s/?q=Seeds%3A+Physiology+of+Development%2C+Germination+and+Dormancy&amp;amp;yearFrom=&amp;amp;yearTo=&amp;amp;language=&amp;amp;extension=&amp;amp;t=0&lt;/url&gt;&lt;citekey&gt;Anonymous:C9Cp-r7k&lt;/citekey&gt;&lt;type&gt;0&lt;/type&gt;&lt;title&gt;Seeds Physiology of development Germination and Dormancy&lt;/title&gt;&lt;publisher&gt;Springer&lt;/publisher&gt;&lt;subtype&gt;0&lt;/subtype&gt;&lt;place&gt;New York&lt;/place&gt;&lt;endpage&gt;407&lt;/endpage&gt;&lt;authors&gt;&lt;author&gt;&lt;firstName&gt;Derek&lt;/firstName&gt;&lt;middleNames&gt;J&lt;/middleNames&gt;&lt;lastName&gt;Bewley&lt;/lastName&gt;&lt;/author&gt;&lt;author&gt;&lt;firstName&gt;Kent&lt;/firstName&gt;&lt;middleNames&gt;J&lt;/middleNames&gt;&lt;lastName&gt;Bradford&lt;/lastName&gt;&lt;/author&gt;&lt;author&gt;&lt;firstName&gt;Henk&lt;/firstName&gt;&lt;middleNames&gt;W M&lt;/middleNames&gt;&lt;lastName&gt;Hilhorst&lt;/lastName&gt;&lt;/author&gt;&lt;author&gt;&lt;firstName&gt;Hiro&lt;/firstName&gt;&lt;lastName&gt;Nonogaki&lt;/lastName&gt;&lt;/author&gt;&lt;/authors&gt;&lt;/publication&gt;&lt;/publications&gt;&lt;cites&gt;&lt;/cites&gt;&lt;/citation&gt;</w:instrText>
      </w:r>
      <w:r w:rsidR="00FD62C5">
        <w:fldChar w:fldCharType="separate"/>
      </w:r>
      <w:r w:rsidR="00256429">
        <w:rPr>
          <w:rFonts w:eastAsiaTheme="minorEastAsia"/>
          <w:lang w:val="en-US" w:eastAsia="ja-JP"/>
        </w:rPr>
        <w:t>(Bewley et al 2013)</w:t>
      </w:r>
      <w:r w:rsidR="00FD62C5">
        <w:fldChar w:fldCharType="end"/>
      </w:r>
      <w:r w:rsidR="00FD62C5">
        <w:t xml:space="preserve">. </w:t>
      </w:r>
      <w:r>
        <w:t xml:space="preserve">For each of these cues there is an optimal value at which the rate of germination is maximal. Below and above this optimum, the rate progressively decreases until the cue reaches base and ceiling thresholds beyond which germination stops. Thus, the rate of germination as a function of temperature can be described in </w:t>
      </w:r>
      <w:r>
        <w:lastRenderedPageBreak/>
        <w:t xml:space="preserve">non-dormant seeds as an accumulation of degrees-day above or below these thresholds </w:t>
      </w:r>
      <w:r w:rsidR="00FD62C5">
        <w:fldChar w:fldCharType="begin"/>
      </w:r>
      <w:r w:rsidR="009B52FF">
        <w:instrText xml:space="preserve"> ADDIN PAPERS2_CITATIONS &lt;citation&gt;&lt;uuid&gt;A2D02ABE-43DB-44DF-A15F-3B34F52F4EEE&lt;/uuid&gt;&lt;priority&gt;0&lt;/priority&gt;&lt;publications&gt;&lt;publication&gt;&lt;volume&gt;33&lt;/volume&gt;&lt;number&gt;133&lt;/number&gt;&lt;startpage&gt;288&lt;/startpage&gt;&lt;title&gt;Time, Temperature and Germination of Pearl Millet (Pennisetum typhoides S. &amp;amp; H.)&lt;/title&gt;&lt;uuid&gt;F558A560-46BF-4451-A7CF-B2AEFCD4F607&lt;/uuid&gt;&lt;subtype&gt;400&lt;/subtype&gt;&lt;endpage&gt;296&lt;/endpage&gt;&lt;type&gt;400&lt;/type&gt;&lt;citekey&gt;Anonymous:9VilYEa_&lt;/citekey&gt;&lt;publication_date&gt;99198201281200000000222000&lt;/publication_date&gt;&lt;bundle&gt;&lt;publication&gt;&lt;title&gt;Journal of Experimental Botany&lt;/title&gt;&lt;type&gt;-100&lt;/type&gt;&lt;subtype&gt;-100&lt;/subtype&gt;&lt;uuid&gt;4A35B51C-136D-48D9-BF95-CE8C2030EED8&lt;/uuid&gt;&lt;/publication&gt;&lt;/bundle&gt;&lt;authors&gt;&lt;author&gt;&lt;firstName&gt;J&lt;/firstName&gt;&lt;lastName&gt;Garcia-Huidobro&lt;/lastName&gt;&lt;/author&gt;&lt;author&gt;&lt;firstName&gt;Monteithm&lt;/firstName&gt;&lt;middleNames&gt;J&lt;/middleNames&gt;&lt;lastName&gt;L&lt;/lastName&gt;&lt;/author&gt;&lt;author&gt;&lt;firstName&gt;G&lt;/firstName&gt;&lt;middleNames&gt;R&lt;/middleNames&gt;&lt;lastName&gt;Squires&lt;/lastName&gt;&lt;/author&gt;&lt;/authors&gt;&lt;/publication&gt;&lt;/publications&gt;&lt;cites&gt;&lt;/cites&gt;&lt;/citation&gt;</w:instrText>
      </w:r>
      <w:r w:rsidR="00FD62C5">
        <w:fldChar w:fldCharType="separate"/>
      </w:r>
      <w:r w:rsidR="00DC6843">
        <w:rPr>
          <w:rFonts w:eastAsiaTheme="minorEastAsia"/>
          <w:lang w:val="en-US" w:eastAsia="ja-JP"/>
        </w:rPr>
        <w:t>(Garcia-Huidobro et al 1982)</w:t>
      </w:r>
      <w:r w:rsidR="00FD62C5">
        <w:fldChar w:fldCharType="end"/>
      </w:r>
      <w:r w:rsidR="00FD62C5">
        <w:t xml:space="preserve">. </w:t>
      </w:r>
      <w:r>
        <w:t xml:space="preserve">When a certain amount of degrees-day has been accumulated, the seed germinates. Every seed will require its own amount, but since experiments need to be done with a seed population, thermal time is expressed as the degrees-day needed to </w:t>
      </w:r>
      <w:r w:rsidR="00E30394">
        <w:t xml:space="preserve">produce </w:t>
      </w:r>
      <w:r>
        <w:t xml:space="preserve">germination in a percentage of this population, usually the 50 %. </w:t>
      </w:r>
      <w:commentRangeStart w:id="123"/>
      <w:del w:id="124" w:author="Edu" w:date="2017-02-06T14:35:00Z">
        <w:r w:rsidR="00E30394" w:rsidDel="00185305">
          <w:delText>M</w:delText>
        </w:r>
        <w:r w:rsidDel="00185305">
          <w:delText>easuring the germination cue in degrees-day, i.e. in thermal time, has the advantage of integrating time and temperature</w:delText>
        </w:r>
        <w:r w:rsidR="00FD62C5" w:rsidDel="00185305">
          <w:delText xml:space="preserve"> </w:delText>
        </w:r>
      </w:del>
      <w:r w:rsidR="00FD62C5">
        <w:fldChar w:fldCharType="begin"/>
      </w:r>
      <w:r w:rsidR="009B52FF">
        <w:instrText xml:space="preserve"> ADDIN PAPERS2_CITATIONS &lt;citation&gt;&lt;uuid&gt;814FE6A3-B5DE-48C7-B854-44A4D0C36DAB&lt;/uuid&gt;&lt;priority&gt;0&lt;/priority&gt;&lt;publications&gt;&lt;publication&gt;&lt;uuid&gt;03E8F02A-87CD-40C1-9147-455D15005B4E&lt;/uuid&gt;&lt;volume&gt;48&lt;/volume&gt;&lt;doi&gt;10.2307/4002244&lt;/doi&gt;&lt;startpage&gt;410&lt;/startpage&gt;&lt;publication_date&gt;99199509001200000000220000&lt;/publication_date&gt;&lt;url&gt;http://www.jstor.org/stable/4002244?origin=crossref&lt;/url&gt;&lt;citekey&gt;Anonymous:A-jwKofN&lt;/citekey&gt;&lt;type&gt;400&lt;/type&gt;&lt;title&gt;Use of Degree-Days in Multiple-Temperature  Experiments&lt;/title&gt;&lt;number&gt;5&lt;/number&gt;&lt;subtype&gt;400&lt;/subtype&gt;&lt;endpage&gt;416&lt;/endpage&gt;&lt;bundle&gt;&lt;publication&gt;&lt;title&gt;Journal of Range Management&lt;/title&gt;&lt;type&gt;-100&lt;/type&gt;&lt;subtype&gt;-100&lt;/subtype&gt;&lt;uuid&gt;25911D6C-13F2-4E08-ACCF-E6B7D4A0D982&lt;/uuid&gt;&lt;/publication&gt;&lt;/bundle&gt;&lt;authors&gt;&lt;author&gt;&lt;firstName&gt;J&lt;/firstName&gt;&lt;middleNames&gt;T&lt;/middleNames&gt;&lt;lastName&gt;Romo&lt;/lastName&gt;&lt;/author&gt;&lt;author&gt;&lt;firstName&gt;L&lt;/firstName&gt;&lt;middleNames&gt;E&lt;/middleNames&gt;&lt;lastName&gt;Eddelman&lt;/lastName&gt;&lt;/author&gt;&lt;/authors&gt;&lt;/publication&gt;&lt;/publications&gt;&lt;cites&gt;&lt;/cites&gt;&lt;/citation&gt;</w:instrText>
      </w:r>
      <w:r w:rsidR="00FD62C5">
        <w:fldChar w:fldCharType="separate"/>
      </w:r>
      <w:r w:rsidR="00256429">
        <w:rPr>
          <w:rFonts w:eastAsiaTheme="minorEastAsia"/>
          <w:lang w:val="en-US" w:eastAsia="ja-JP"/>
        </w:rPr>
        <w:t>(Romo and Eddelman 1995)</w:t>
      </w:r>
      <w:r w:rsidR="00FD62C5">
        <w:fldChar w:fldCharType="end"/>
      </w:r>
      <w:commentRangeEnd w:id="123"/>
      <w:r w:rsidR="00185305">
        <w:rPr>
          <w:rStyle w:val="CommentReference"/>
        </w:rPr>
        <w:commentReference w:id="123"/>
      </w:r>
      <w:r w:rsidR="00FD62C5">
        <w:t>.</w:t>
      </w:r>
      <w:r>
        <w:t xml:space="preserve"> Therefore, the thermal control of germination can be described in a mechanistic way using a handful of seed traits: the three cardinal temperatures</w:t>
      </w:r>
      <w:r w:rsidR="00E30394">
        <w:t>,</w:t>
      </w:r>
      <w:r w:rsidR="006371B4">
        <w:t xml:space="preserve"> sub-</w:t>
      </w:r>
      <w:r w:rsidR="00FE5EED">
        <w:t>optimal (base</w:t>
      </w:r>
      <w:r w:rsidR="00E617A2">
        <w:t xml:space="preserve"> temperature</w:t>
      </w:r>
      <w:r w:rsidR="00FE5EED">
        <w:t xml:space="preserve"> Tb</w:t>
      </w:r>
      <w:r w:rsidR="006371B4">
        <w:t>), optimal (To) and supra-</w:t>
      </w:r>
      <w:r w:rsidR="00FE5EED">
        <w:t>optimal (ceiling</w:t>
      </w:r>
      <w:r w:rsidR="00E617A2">
        <w:t xml:space="preserve"> temperature</w:t>
      </w:r>
      <w:r w:rsidR="00FE5EED">
        <w:t xml:space="preserve"> Tc)</w:t>
      </w:r>
      <w:r w:rsidR="00E30394">
        <w:t xml:space="preserve">; </w:t>
      </w:r>
      <w:r>
        <w:t xml:space="preserve">and </w:t>
      </w:r>
      <w:r w:rsidRPr="00500CD2">
        <w:t>the thermal time.</w:t>
      </w:r>
      <w:r>
        <w:t xml:space="preserve"> Thermal time traits have two powerful applications. First, parameters calculated in a restricted set of experimental treatments can give good estimations of germination in mo</w:t>
      </w:r>
      <w:r w:rsidR="00FE5EED">
        <w:t>re complex thermal environments</w:t>
      </w:r>
      <w:ins w:id="125" w:author="Edu" w:date="2017-02-06T14:35:00Z">
        <w:r w:rsidR="0061430D">
          <w:t xml:space="preserve"> such as climate change scenarios</w:t>
        </w:r>
      </w:ins>
      <w:r w:rsidR="00FD62C5">
        <w:t xml:space="preserve"> </w:t>
      </w:r>
      <w:commentRangeStart w:id="126"/>
      <w:r w:rsidR="00FD62C5">
        <w:fldChar w:fldCharType="begin"/>
      </w:r>
      <w:r w:rsidR="009B52FF">
        <w:instrText xml:space="preserve"> ADDIN PAPERS2_CITATIONS &lt;citation&gt;&lt;uuid&gt;03C3CD3C-9A85-4471-A8D6-5E8E7518B3EB&lt;/uuid&gt;&lt;priority&gt;0&lt;/priority&gt;&lt;publications&gt;&lt;publication&gt;&lt;uuid&gt;248992B6-B503-4B5B-8098-FDDB2BAB1532&lt;/uuid&gt;&lt;volume&gt;52&lt;/volume&gt;&lt;doi&gt;10.2307/4003496&lt;/doi&gt;&lt;startpage&gt;83&lt;/startpage&gt;&lt;publication_date&gt;99199901001200000000220000&lt;/publication_date&gt;&lt;url&gt;http://www.jstor.org/stable/4003496?origin=crossref&lt;/url&gt;&lt;citekey&gt;Anonymous:JImStrUD&lt;/citekey&gt;&lt;type&gt;400&lt;/type&gt;&lt;title&gt;Predicting variable-temperature response of non-dormant seeds from constant-temperature germination data&lt;/title&gt;&lt;number&gt;1&lt;/number&gt;&lt;subtype&gt;400&lt;/subtype&gt;&lt;endpage&gt;91&lt;/endpage&gt;&lt;bundle&gt;&lt;publication&gt;&lt;title&gt;Journal of Range Management&lt;/title&gt;&lt;type&gt;-100&lt;/type&gt;&lt;subtype&gt;-100&lt;/subtype&gt;&lt;uuid&gt;25911D6C-13F2-4E08-ACCF-E6B7D4A0D982&lt;/uuid&gt;&lt;/publication&gt;&lt;/bundle&gt;&lt;authors&gt;&lt;author&gt;&lt;firstName&gt;S&lt;/firstName&gt;&lt;middleNames&gt;P&lt;/middleNames&gt;&lt;lastName&gt;Hardegree&lt;/lastName&gt;&lt;/author&gt;&lt;author&gt;&lt;lastName&gt;Vactor&lt;/lastName&gt;&lt;nonDroppingParticle&gt;Van&lt;/nonDroppingParticle&gt;&lt;firstName&gt;S&lt;/firstName&gt;&lt;middleNames&gt;S&lt;/middleNames&gt;&lt;/author&gt;&lt;author&gt;&lt;firstName&gt;F&lt;/firstName&gt;&lt;middleNames&gt;B&lt;/middleNames&gt;&lt;lastName&gt;Pierson&lt;/lastName&gt;&lt;/author&gt;&lt;author&gt;&lt;firstName&gt;D&lt;/firstName&gt;&lt;middleNames&gt;E&lt;/middleNames&gt;&lt;lastName&gt;Palmquist&lt;/lastName&gt;&lt;/author&gt;&lt;/authors&gt;&lt;/publication&gt;&lt;/publications&gt;&lt;cites&gt;&lt;/cites&gt;&lt;/citation&gt;</w:instrText>
      </w:r>
      <w:r w:rsidR="00FD62C5">
        <w:fldChar w:fldCharType="separate"/>
      </w:r>
      <w:r w:rsidR="00256429">
        <w:rPr>
          <w:rFonts w:eastAsiaTheme="minorEastAsia"/>
          <w:lang w:val="en-US" w:eastAsia="ja-JP"/>
        </w:rPr>
        <w:t>(Hardegree et al 1999)</w:t>
      </w:r>
      <w:r w:rsidR="00FD62C5">
        <w:fldChar w:fldCharType="end"/>
      </w:r>
      <w:commentRangeEnd w:id="126"/>
      <w:r w:rsidR="0061430D">
        <w:rPr>
          <w:rStyle w:val="CommentReference"/>
        </w:rPr>
        <w:commentReference w:id="126"/>
      </w:r>
      <w:r w:rsidR="00FD62C5">
        <w:t xml:space="preserve">. </w:t>
      </w:r>
      <w:r>
        <w:t>Second, thermal time parameters can be compared in a standard way across seed individuals, populations and species</w:t>
      </w:r>
      <w:r w:rsidR="00FD62C5">
        <w:t xml:space="preserve"> </w:t>
      </w:r>
      <w:r w:rsidR="00FD62C5">
        <w:fldChar w:fldCharType="begin"/>
      </w:r>
      <w:r w:rsidR="009B52FF">
        <w:instrText xml:space="preserve"> ADDIN PAPERS2_CITATIONS &lt;citation&gt;&lt;uuid&gt;E84A2D75-A582-46A4-B5E7-CAA08E114AB2&lt;/uuid&gt;&lt;priority&gt;0&lt;/priority&gt;&lt;publications&gt;&lt;publication&gt;&lt;uuid&gt;2B6236B3-B623-46DA-A134-FCEAFD2B6CBF&lt;/uuid&gt;&lt;volume&gt;145&lt;/volume&gt;&lt;doi&gt;10.1046/j.1469-8137.2000.00554.x&lt;/doi&gt;&lt;subtitle&gt;Thermal requirements of British herbaceous plants&lt;/subtitle&gt;&lt;startpage&gt;107&lt;/startpage&gt;&lt;publication_date&gt;99200001001200000000220000&lt;/publication_date&gt;&lt;url&gt;http://doi.wiley.com/10.1046/j.1469-8137.2000.00554.x&lt;/url&gt;&lt;citekey&gt;Anonymous:K2I2s7Yj&lt;/citekey&gt;&lt;type&gt;400&lt;/type&gt;&lt;title&gt;A thermal time basis for comparing the germination requirements of some British herbaceous plants&lt;/title&gt;&lt;publisher&gt;Cambridge University Press&lt;/publisher&gt;&lt;number&gt;1&lt;/number&gt;&lt;subtype&gt;400&lt;/subtype&gt;&lt;endpage&gt;114&lt;/endpage&gt;&lt;bundle&gt;&lt;publication&gt;&lt;title&gt;New Phytologist&lt;/title&gt;&lt;type&gt;-100&lt;/type&gt;&lt;subtype&gt;-100&lt;/subtype&gt;&lt;uuid&gt;A53C9D38-282C-42B1-B243-EE54C249D7D0&lt;/uuid&gt;&lt;/publication&gt;&lt;/bundle&gt;&lt;authors&gt;&lt;author&gt;&lt;firstName&gt;D&lt;/firstName&gt;&lt;middleNames&gt;L&lt;/middleNames&gt;&lt;lastName&gt;Trudgill&lt;/lastName&gt;&lt;/author&gt;&lt;author&gt;&lt;firstName&gt;G&lt;/firstName&gt;&lt;middleNames&gt;R&lt;/middleNames&gt;&lt;lastName&gt;Squire&lt;/lastName&gt;&lt;/author&gt;&lt;author&gt;&lt;firstName&gt;K.&lt;/firstName&gt;&lt;lastName&gt;Thompson&lt;/lastName&gt;&lt;/author&gt;&lt;/authors&gt;&lt;/publication&gt;&lt;/publications&gt;&lt;cites&gt;&lt;/cites&gt;&lt;/citation&gt;</w:instrText>
      </w:r>
      <w:r w:rsidR="00FD62C5">
        <w:fldChar w:fldCharType="separate"/>
      </w:r>
      <w:r w:rsidR="00256429">
        <w:rPr>
          <w:rFonts w:eastAsiaTheme="minorEastAsia"/>
          <w:lang w:val="en-US" w:eastAsia="ja-JP"/>
        </w:rPr>
        <w:t>(Trudgill et al 2000)</w:t>
      </w:r>
      <w:r w:rsidR="00FD62C5">
        <w:fldChar w:fldCharType="end"/>
      </w:r>
      <w:r w:rsidR="00FD62C5">
        <w:t xml:space="preserve">. </w:t>
      </w:r>
      <w:r>
        <w:t xml:space="preserve">As such, thermal time models provide the broadest base to conduct comparative </w:t>
      </w:r>
      <w:ins w:id="127" w:author="Edu" w:date="2017-02-06T14:36:00Z">
        <w:r w:rsidR="0061430D">
          <w:t xml:space="preserve">germination </w:t>
        </w:r>
      </w:ins>
      <w:r>
        <w:t>studies</w:t>
      </w:r>
      <w:del w:id="128" w:author="Edu" w:date="2017-02-06T14:36:00Z">
        <w:r w:rsidDel="0061430D">
          <w:delText xml:space="preserve"> of</w:delText>
        </w:r>
      </w:del>
      <w:r>
        <w:t xml:space="preserve"> </w:t>
      </w:r>
      <w:del w:id="129" w:author="Edu" w:date="2017-02-06T14:36:00Z">
        <w:r w:rsidDel="0061430D">
          <w:delText>germination</w:delText>
        </w:r>
        <w:r w:rsidR="00FD62C5" w:rsidDel="0061430D">
          <w:delText xml:space="preserve"> </w:delText>
        </w:r>
      </w:del>
      <w:r w:rsidR="00FD62C5">
        <w:fldChar w:fldCharType="begin"/>
      </w:r>
      <w:r w:rsidR="009B52FF">
        <w:instrText xml:space="preserve"> ADDIN PAPERS2_CITATIONS &lt;citation&gt;&lt;uuid&gt;0DF34DE4-F170-4A30-AF64-0973B9B26ABF&lt;/uuid&gt;&lt;priority&gt;0&lt;/priority&gt;&lt;publications&gt;&lt;publication&gt;&lt;uuid&gt;660C5D21-EE4D-4A24-BA27-2282B9E5310F&lt;/uuid&gt;&lt;volume&gt;200&lt;/volume&gt;&lt;doi&gt;10.1016/j.agrformet.2014.09.024&lt;/doi&gt;&lt;startpage&gt;222&lt;/startpage&gt;&lt;publication_date&gt;99201501151200000000222000&lt;/publication_date&gt;&lt;url&gt;http://dx.doi.org/10.1016/j.agrformet.2014.09.024&lt;/url&gt;&lt;citekey&gt;Durr:2015kda&lt;/citekey&gt;&lt;type&gt;400&lt;/type&gt;&lt;title&gt;Ranges of critical temperature and water potential values for the germination of species worldwide: Contribution to a seed trait database&lt;/title&gt;&lt;publisher&gt;Elsevier B.V.&lt;/publisher&gt;&lt;subtype&gt;400&lt;/subtype&gt;&lt;endpage&gt;232&lt;/endpage&gt;&lt;bundle&gt;&lt;publication&gt;&lt;publisher&gt;Elsevier B.V.&lt;/publisher&gt;&lt;title&gt;Agricultural and Forest Meteorology&lt;/title&gt;&lt;type&gt;-100&lt;/type&gt;&lt;subtype&gt;-100&lt;/subtype&gt;&lt;uuid&gt;9AE26515-2345-439C-BA37-B2E40750BD87&lt;/uuid&gt;&lt;/publication&gt;&lt;/bundle&gt;&lt;authors&gt;&lt;author&gt;&lt;firstName&gt;C&lt;/firstName&gt;&lt;lastName&gt;Dürr&lt;/lastName&gt;&lt;/author&gt;&lt;author&gt;&lt;firstName&gt;J&lt;/firstName&gt;&lt;middleNames&gt;B&lt;/middleNames&gt;&lt;lastName&gt;Dickie&lt;/lastName&gt;&lt;/author&gt;&lt;author&gt;&lt;firstName&gt;X&lt;/firstName&gt;&lt;middleNames&gt;Y&lt;/middleNames&gt;&lt;lastName&gt;Yang&lt;/lastName&gt;&lt;/author&gt;&lt;author&gt;&lt;firstName&gt;H&lt;/firstName&gt;&lt;middleNames&gt;W&lt;/middleNames&gt;&lt;lastName&gt;Pritchard&lt;/lastName&gt;&lt;/author&gt;&lt;/authors&gt;&lt;/publication&gt;&lt;/publications&gt;&lt;cites&gt;&lt;/cites&gt;&lt;/citation&gt;</w:instrText>
      </w:r>
      <w:r w:rsidR="00FD62C5">
        <w:fldChar w:fldCharType="separate"/>
      </w:r>
      <w:r w:rsidR="00256429">
        <w:rPr>
          <w:rFonts w:eastAsiaTheme="minorEastAsia"/>
          <w:lang w:val="en-US" w:eastAsia="ja-JP"/>
        </w:rPr>
        <w:t>(Dürr et al 2015)</w:t>
      </w:r>
      <w:r w:rsidR="00FD62C5">
        <w:fldChar w:fldCharType="end"/>
      </w:r>
      <w:r w:rsidR="00FD62C5">
        <w:t>.</w:t>
      </w:r>
      <w:r w:rsidR="00FE5EED">
        <w:t xml:space="preserve">  </w:t>
      </w:r>
    </w:p>
    <w:p w14:paraId="7A46B40A" w14:textId="5F135BB6" w:rsidR="00A545E0" w:rsidRDefault="00A545E0" w:rsidP="007C5F42">
      <w:pPr>
        <w:spacing w:line="480" w:lineRule="auto"/>
      </w:pPr>
      <w:r>
        <w:tab/>
        <w:t xml:space="preserve">Here, we present a </w:t>
      </w:r>
      <w:del w:id="130" w:author="Edu" w:date="2017-02-06T14:36:00Z">
        <w:r w:rsidDel="0061430D">
          <w:delText xml:space="preserve">novel </w:delText>
        </w:r>
      </w:del>
      <w:ins w:id="131" w:author="Edu" w:date="2017-02-06T14:36:00Z">
        <w:r w:rsidR="0061430D">
          <w:t xml:space="preserve">standardized </w:t>
        </w:r>
      </w:ins>
      <w:r>
        <w:t xml:space="preserve">method to calculate </w:t>
      </w:r>
      <w:ins w:id="132" w:author="Edu" w:date="2017-02-06T14:37:00Z">
        <w:r w:rsidR="0061430D">
          <w:t xml:space="preserve">germination cardinal temperatures and </w:t>
        </w:r>
      </w:ins>
      <w:del w:id="133" w:author="Edu" w:date="2017-02-06T14:37:00Z">
        <w:r w:rsidR="002B7441" w:rsidDel="0061430D">
          <w:delText xml:space="preserve">the </w:delText>
        </w:r>
      </w:del>
      <w:r w:rsidR="00855547">
        <w:t xml:space="preserve">thermal time </w:t>
      </w:r>
      <w:del w:id="134" w:author="Edu" w:date="2017-02-06T14:37:00Z">
        <w:r w:rsidR="00855547" w:rsidDel="0061430D">
          <w:delText xml:space="preserve">and the </w:delText>
        </w:r>
        <w:r w:rsidR="002B7441" w:rsidDel="0061430D">
          <w:delText>germination</w:delText>
        </w:r>
        <w:r w:rsidDel="0061430D">
          <w:delText xml:space="preserve"> cardinal temperatures</w:delText>
        </w:r>
        <w:r w:rsidR="002B7441" w:rsidDel="0061430D">
          <w:delText xml:space="preserve"> </w:delText>
        </w:r>
      </w:del>
      <w:r w:rsidR="002B7441">
        <w:t xml:space="preserve">using </w:t>
      </w:r>
      <w:r w:rsidR="000677F8">
        <w:t xml:space="preserve">segmented regression in </w:t>
      </w:r>
      <w:r w:rsidR="002B7441">
        <w:t>the open</w:t>
      </w:r>
      <w:r w:rsidR="00855547">
        <w:t>-source</w:t>
      </w:r>
      <w:r w:rsidR="00E617A2">
        <w:t xml:space="preserve"> software</w:t>
      </w:r>
      <w:r w:rsidR="00855547">
        <w:t xml:space="preserve"> </w:t>
      </w:r>
      <w:r w:rsidR="006863A6" w:rsidRPr="00E617A2">
        <w:rPr>
          <w:i/>
        </w:rPr>
        <w:t>‘R statistical computing language and platform’</w:t>
      </w:r>
      <w:r w:rsidR="0081320F" w:rsidRPr="00E617A2">
        <w:rPr>
          <w:i/>
        </w:rPr>
        <w:t xml:space="preserve"> </w:t>
      </w:r>
      <w:r w:rsidR="006863A6">
        <w:fldChar w:fldCharType="begin"/>
      </w:r>
      <w:r w:rsidR="009B52FF">
        <w:instrText xml:space="preserve"> ADDIN PAPERS2_CITATIONS &lt;citation&gt;&lt;uuid&gt;347C1439-46C7-408D-B0B0-EBA902D01144&lt;/uuid&gt;&lt;priority&gt;0&lt;/priority&gt;&lt;publications&gt;&lt;publication&gt;&lt;institution&gt;RFFS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6863A6">
        <w:fldChar w:fldCharType="separate"/>
      </w:r>
      <w:r w:rsidR="00656D8B">
        <w:rPr>
          <w:rFonts w:eastAsiaTheme="minorEastAsia"/>
          <w:lang w:val="en-US" w:eastAsia="ja-JP"/>
        </w:rPr>
        <w:t>(R Core Development Team (n.d.))</w:t>
      </w:r>
      <w:r w:rsidR="006863A6">
        <w:fldChar w:fldCharType="end"/>
      </w:r>
      <w:del w:id="135" w:author="Edu" w:date="2017-02-06T14:37:00Z">
        <w:r w:rsidR="006863A6" w:rsidDel="0061430D">
          <w:delText xml:space="preserve"> </w:delText>
        </w:r>
      </w:del>
      <w:r w:rsidR="006863A6">
        <w:t xml:space="preserve">. </w:t>
      </w:r>
      <w:r>
        <w:t xml:space="preserve">This method </w:t>
      </w:r>
      <w:r w:rsidR="002B7441">
        <w:t>has three advantages over</w:t>
      </w:r>
      <w:r>
        <w:t xml:space="preserve"> methods currently </w:t>
      </w:r>
      <w:r w:rsidR="00E30394">
        <w:t>in use</w:t>
      </w:r>
      <w:r w:rsidR="002B7441">
        <w:t>:</w:t>
      </w:r>
      <w:r>
        <w:t xml:space="preserve"> </w:t>
      </w:r>
      <w:r w:rsidR="002B7441">
        <w:t xml:space="preserve">1. </w:t>
      </w:r>
      <w:del w:id="136" w:author="Edu" w:date="2017-02-06T14:37:00Z">
        <w:r w:rsidR="002B7441" w:rsidDel="0061430D">
          <w:delText xml:space="preserve">The </w:delText>
        </w:r>
        <w:r w:rsidR="006863A6" w:rsidDel="0061430D">
          <w:delText>method</w:delText>
        </w:r>
      </w:del>
      <w:ins w:id="137" w:author="Edu" w:date="2017-02-06T14:37:00Z">
        <w:r w:rsidR="0061430D">
          <w:t>I</w:t>
        </w:r>
      </w:ins>
      <w:ins w:id="138" w:author="Edu" w:date="2017-02-06T14:38:00Z">
        <w:r w:rsidR="0061430D">
          <w:t>t</w:t>
        </w:r>
      </w:ins>
      <w:r w:rsidR="006863A6">
        <w:t xml:space="preserve"> </w:t>
      </w:r>
      <w:del w:id="139" w:author="Edu" w:date="2017-02-06T14:38:00Z">
        <w:r w:rsidR="006863A6" w:rsidDel="0061430D">
          <w:delText xml:space="preserve">systematically </w:delText>
        </w:r>
      </w:del>
      <w:r w:rsidR="00855547">
        <w:t>identifies</w:t>
      </w:r>
      <w:r w:rsidR="002B7441">
        <w:t xml:space="preserve"> </w:t>
      </w:r>
      <w:ins w:id="140" w:author="Edu" w:date="2017-02-06T14:38:00Z">
        <w:r w:rsidR="0061430D">
          <w:t xml:space="preserve">systematically </w:t>
        </w:r>
      </w:ins>
      <w:r w:rsidR="002B7441">
        <w:t xml:space="preserve">the breaking point in the data (i.e. the separation between </w:t>
      </w:r>
      <w:r w:rsidR="00EA7DBF">
        <w:t xml:space="preserve">the </w:t>
      </w:r>
      <w:r w:rsidR="002B7441">
        <w:t>sub</w:t>
      </w:r>
      <w:r w:rsidR="00656D8B">
        <w:t>-</w:t>
      </w:r>
      <w:r w:rsidR="002B7441">
        <w:t>optimal and supra</w:t>
      </w:r>
      <w:r w:rsidR="00656D8B">
        <w:t>-</w:t>
      </w:r>
      <w:r w:rsidR="002B7441">
        <w:t>optimal germination temperature</w:t>
      </w:r>
      <w:r w:rsidR="00EA7DBF">
        <w:t xml:space="preserve"> range</w:t>
      </w:r>
      <w:r w:rsidR="002B7441">
        <w:t>s), rather than the user estimating breaking points visually and on a case-by-case basis, which can lead to personal bias; 2</w:t>
      </w:r>
      <w:r>
        <w:t xml:space="preserve">. </w:t>
      </w:r>
      <w:del w:id="141" w:author="Edu" w:date="2017-02-06T14:38:00Z">
        <w:r w:rsidDel="0061430D">
          <w:delText>The analysis</w:delText>
        </w:r>
      </w:del>
      <w:ins w:id="142" w:author="Edu" w:date="2017-02-06T14:38:00Z">
        <w:r w:rsidR="0061430D">
          <w:t>It</w:t>
        </w:r>
      </w:ins>
      <w:r>
        <w:t xml:space="preserve"> is computed </w:t>
      </w:r>
      <w:r w:rsidR="002B7441">
        <w:t>in seconds</w:t>
      </w:r>
      <w:r>
        <w:t>, in contrast to the hours or days it may take usi</w:t>
      </w:r>
      <w:r w:rsidR="00F2550A">
        <w:t>ng alternative methods</w:t>
      </w:r>
      <w:r w:rsidR="002B7441">
        <w:t xml:space="preserve">; and 3. </w:t>
      </w:r>
      <w:del w:id="143" w:author="Edu" w:date="2017-02-06T14:38:00Z">
        <w:r w:rsidR="002B7441" w:rsidDel="0061430D">
          <w:delText>The method</w:delText>
        </w:r>
      </w:del>
      <w:ins w:id="144" w:author="Edu" w:date="2017-02-06T14:38:00Z">
        <w:r w:rsidR="0061430D">
          <w:t>It</w:t>
        </w:r>
      </w:ins>
      <w:r w:rsidR="002B7441">
        <w:t xml:space="preserve"> does not require the purchase of commercial statistical software.</w:t>
      </w:r>
      <w:r w:rsidR="00F2550A">
        <w:t xml:space="preserve"> </w:t>
      </w:r>
      <w:r w:rsidR="00451D27">
        <w:t>We</w:t>
      </w:r>
      <w:r>
        <w:t xml:space="preserve"> test the method calculating cardinal temperatures</w:t>
      </w:r>
      <w:r w:rsidR="00725FF3">
        <w:t xml:space="preserve"> </w:t>
      </w:r>
      <w:r w:rsidR="00EA7DBF">
        <w:t xml:space="preserve">in </w:t>
      </w:r>
      <w:r w:rsidR="00725FF3">
        <w:t xml:space="preserve">two </w:t>
      </w:r>
      <w:del w:id="145" w:author="Edu" w:date="2017-02-06T14:39:00Z">
        <w:r w:rsidR="00427002" w:rsidDel="0061430D">
          <w:delText>mock species</w:delText>
        </w:r>
      </w:del>
      <w:ins w:id="146" w:author="Edu" w:date="2017-02-06T14:39:00Z">
        <w:r w:rsidR="0061430D">
          <w:t>examples</w:t>
        </w:r>
      </w:ins>
      <w:r w:rsidR="00725FF3">
        <w:t xml:space="preserve">; one </w:t>
      </w:r>
      <w:r w:rsidR="00725FF3">
        <w:lastRenderedPageBreak/>
        <w:t xml:space="preserve">in which </w:t>
      </w:r>
      <w:r w:rsidR="00EA7DBF">
        <w:t xml:space="preserve">the three </w:t>
      </w:r>
      <w:r w:rsidR="00725FF3">
        <w:t xml:space="preserve">cardinal temperatures can be identified, and one in which experimental results did not lead to the successful identification of </w:t>
      </w:r>
      <w:r w:rsidR="00EA7DBF">
        <w:t xml:space="preserve">all the </w:t>
      </w:r>
      <w:r w:rsidR="00725FF3">
        <w:t>cardinal temperatures</w:t>
      </w:r>
      <w:r>
        <w:t>.</w:t>
      </w:r>
      <w:r w:rsidR="004D19DF">
        <w:t xml:space="preserve"> We present here the format in which the data should be </w:t>
      </w:r>
      <w:r w:rsidR="00855547">
        <w:t>arranged</w:t>
      </w:r>
      <w:r w:rsidR="004D19DF">
        <w:t xml:space="preserve"> (Supplementary Information 1)</w:t>
      </w:r>
      <w:r w:rsidR="00A85DEE">
        <w:t xml:space="preserve"> </w:t>
      </w:r>
      <w:r w:rsidR="004D19DF">
        <w:t xml:space="preserve">the script to analyse the data </w:t>
      </w:r>
      <w:r w:rsidR="00EA7DBF">
        <w:t>(Supplementary Information 2),</w:t>
      </w:r>
      <w:del w:id="147" w:author="Edu" w:date="2017-02-06T15:01:00Z">
        <w:r w:rsidR="004D19DF" w:rsidDel="00C04109">
          <w:delText xml:space="preserve"> </w:delText>
        </w:r>
      </w:del>
      <w:r w:rsidR="00E617A2">
        <w:t xml:space="preserve"> and</w:t>
      </w:r>
      <w:del w:id="148" w:author="Edu" w:date="2017-02-06T15:02:00Z">
        <w:r w:rsidR="00E617A2" w:rsidDel="00C04109">
          <w:delText xml:space="preserve"> </w:delText>
        </w:r>
      </w:del>
      <w:r w:rsidR="00E617A2">
        <w:t xml:space="preserve"> basic instructions for users new to </w:t>
      </w:r>
      <w:r w:rsidR="00E617A2" w:rsidRPr="00E617A2">
        <w:rPr>
          <w:i/>
        </w:rPr>
        <w:t>R</w:t>
      </w:r>
      <w:r w:rsidR="00E617A2">
        <w:t xml:space="preserve"> (Supplementary Information 3)</w:t>
      </w:r>
      <w:ins w:id="149" w:author="Edu" w:date="2017-02-06T14:39:00Z">
        <w:r w:rsidR="0061430D">
          <w:t>;</w:t>
        </w:r>
      </w:ins>
      <w:r w:rsidR="00E617A2">
        <w:t xml:space="preserve"> </w:t>
      </w:r>
      <w:r w:rsidR="004D19DF">
        <w:t xml:space="preserve">so that out method </w:t>
      </w:r>
      <w:r w:rsidR="00EA7DBF">
        <w:t xml:space="preserve">can </w:t>
      </w:r>
      <w:r w:rsidR="004D19DF">
        <w:t>be completely transparent and rigorously reproducible</w:t>
      </w:r>
      <w:r w:rsidR="00EA7DBF">
        <w:t xml:space="preserve"> by all researchers</w:t>
      </w:r>
      <w:r w:rsidR="004D19DF">
        <w:t xml:space="preserve"> </w:t>
      </w:r>
      <w:r w:rsidR="004D19DF">
        <w:fldChar w:fldCharType="begin"/>
      </w:r>
      <w:r w:rsidR="009B52FF">
        <w:instrText xml:space="preserve"> ADDIN PAPERS2_CITATIONS &lt;citation&gt;&lt;uuid&gt;83C6133E-B415-4618-877B-3AADDECB40C4&lt;/uuid&gt;&lt;priority&gt;0&lt;/priority&gt;&lt;publications&gt;&lt;publication&gt;&lt;uuid&gt;CBF027CE-C8B5-4944-B732-1FAE4240D1E3&lt;/uuid&gt;&lt;volume&gt;27&lt;/volume&gt;&lt;doi&gt;10.1016/j.tree.2012.03.009&lt;/doi&gt;&lt;startpage&gt;310&lt;/startpage&gt;&lt;publication_date&gt;99201206011200000000222000&lt;/publication_date&gt;&lt;url&gt;http://dx.doi.org/10.1016/j.tree.2012.03.009&lt;/url&gt;&lt;citekey&gt;Rocchini:2012eo&lt;/citekey&gt;&lt;type&gt;400&lt;/type&gt;&lt;title&gt;Let the four freedoms paradigm apply to ecology&lt;/title&gt;&lt;publisher&gt;Elsevier Ltd&lt;/publisher&gt;&lt;number&gt;6&lt;/number&gt;&lt;subtype&gt;400&lt;/subtype&gt;&lt;endpage&gt;311&lt;/endpage&gt;&lt;bundle&gt;&lt;publication&gt;&lt;publisher&gt;Elsevier Ltd&lt;/publisher&gt;&lt;title&gt;Trends in Ecology &amp;amp; Evolution&lt;/title&gt;&lt;type&gt;-100&lt;/type&gt;&lt;subtype&gt;-100&lt;/subtype&gt;&lt;uuid&gt;C8738D40-B597-453E-B698-7CB4F04844C9&lt;/uuid&gt;&lt;/publication&gt;&lt;/bundle&gt;&lt;authors&gt;&lt;author&gt;&lt;firstName&gt;Duccio&lt;/firstName&gt;&lt;lastName&gt;Rocchini&lt;/lastName&gt;&lt;/author&gt;&lt;author&gt;&lt;firstName&gt;Markus&lt;/firstName&gt;&lt;lastName&gt;Neteler&lt;/lastName&gt;&lt;/author&gt;&lt;/authors&gt;&lt;/publication&gt;&lt;/publications&gt;&lt;cites&gt;&lt;/cites&gt;&lt;/citation&gt;</w:instrText>
      </w:r>
      <w:r w:rsidR="004D19DF">
        <w:fldChar w:fldCharType="separate"/>
      </w:r>
      <w:r w:rsidR="004D19DF">
        <w:rPr>
          <w:rFonts w:eastAsiaTheme="minorEastAsia"/>
          <w:lang w:val="en-US" w:eastAsia="ja-JP"/>
        </w:rPr>
        <w:t>(Rocchini and Neteler 2012)</w:t>
      </w:r>
      <w:r w:rsidR="004D19DF">
        <w:fldChar w:fldCharType="end"/>
      </w:r>
      <w:r w:rsidR="004D19DF">
        <w:t>.</w:t>
      </w:r>
    </w:p>
    <w:p w14:paraId="4DAC6DE3" w14:textId="3E35AEF4" w:rsidR="009E6C9B" w:rsidRPr="00FD62C5" w:rsidRDefault="00392EF3" w:rsidP="007C5F42">
      <w:pPr>
        <w:spacing w:line="480" w:lineRule="auto"/>
        <w:rPr>
          <w:b/>
        </w:rPr>
      </w:pPr>
      <w:r>
        <w:rPr>
          <w:b/>
        </w:rPr>
        <w:t>Description of the method</w:t>
      </w:r>
    </w:p>
    <w:p w14:paraId="3FCF63EC" w14:textId="7D4593C5" w:rsidR="00A07C41" w:rsidRPr="007C5F42" w:rsidRDefault="00A07C41" w:rsidP="007C5F42">
      <w:pPr>
        <w:spacing w:line="480" w:lineRule="auto"/>
        <w:ind w:firstLine="720"/>
        <w:rPr>
          <w:i/>
        </w:rPr>
      </w:pPr>
      <w:r w:rsidRPr="007C5F42">
        <w:rPr>
          <w:i/>
        </w:rPr>
        <w:t>Data preparation</w:t>
      </w:r>
    </w:p>
    <w:p w14:paraId="63BC8433" w14:textId="37BC52C4" w:rsidR="00A07C41" w:rsidRDefault="006C518E">
      <w:pPr>
        <w:spacing w:line="480" w:lineRule="auto"/>
        <w:ind w:firstLine="720"/>
      </w:pPr>
      <w:r>
        <w:t xml:space="preserve">The </w:t>
      </w:r>
      <w:r w:rsidR="006863A6">
        <w:t>dataset used here was</w:t>
      </w:r>
      <w:r>
        <w:t xml:space="preserve"> assembled from the data presented by </w:t>
      </w:r>
      <w:r w:rsidRPr="006A39A8">
        <w:t xml:space="preserve">Fernández-Pascual et al. </w:t>
      </w:r>
      <w:r w:rsidR="00D2055F" w:rsidRPr="006863A6">
        <w:fldChar w:fldCharType="begin"/>
      </w:r>
      <w:r w:rsidR="009B52FF">
        <w:instrText xml:space="preserve"> ADDIN PAPERS2_CITATIONS &lt;citation&gt;&lt;uuid&gt;F25196F3-6B23-41BB-8B52-E8BA497B5AF6&lt;/uuid&gt;&lt;priority&gt;0&lt;/priority&gt;&lt;publications&gt;&lt;publication&gt;&lt;uuid&gt;C02DF298-AA80-4C8D-A098-345985DC2547&lt;/uuid&gt;&lt;volume&gt;115&lt;/volume&gt;&lt;doi&gt;10.1093/aob/mcu234&lt;/doi&gt;&lt;startpage&gt;201&lt;/startpage&gt;&lt;publication_date&gt;99201502031200000000222000&lt;/publication_date&gt;&lt;url&gt;http://aob.oxfordjournals.org/cgi/doi/10.1093/aob/mcu234&lt;/url&gt;&lt;citekey&gt;FernandezPascual:2015jc&lt;/citekey&gt;&lt;type&gt;400&lt;/type&gt;&lt;title&gt;Simulating the germination response to diurnally alternating temperatures under climate change scenarios: comparative studies on Carex diandra seeds&lt;/title&gt;&lt;number&gt;2&lt;/number&gt;&lt;subtype&gt;400&lt;/subtype&gt;&lt;endpage&gt;209&lt;/endpage&gt;&lt;bundle&gt;&lt;publication&gt;&lt;title&gt;Annals of Botany&lt;/title&gt;&lt;type&gt;-100&lt;/type&gt;&lt;subtype&gt;-100&lt;/subtype&gt;&lt;uuid&gt;B215CCBD-0789-492F-9AE9-F60A2F13EBE1&lt;/uuid&gt;&lt;/publication&gt;&lt;/bundle&gt;&lt;authors&gt;&lt;author&gt;&lt;firstName&gt;E&lt;/firstName&gt;&lt;lastName&gt;Fernandez-Pascual&lt;/lastName&gt;&lt;/author&gt;&lt;author&gt;&lt;firstName&gt;C&lt;/firstName&gt;&lt;middleNames&gt;E&lt;/middleNames&gt;&lt;lastName&gt;Seal&lt;/lastName&gt;&lt;/author&gt;&lt;author&gt;&lt;firstName&gt;H&lt;/firstName&gt;&lt;middleNames&gt;W&lt;/middleNames&gt;&lt;lastName&gt;Pritchard&lt;/lastName&gt;&lt;/author&gt;&lt;/authors&gt;&lt;/publication&gt;&lt;/publications&gt;&lt;cites&gt;&lt;/cites&gt;&lt;/citation&gt;</w:instrText>
      </w:r>
      <w:r w:rsidR="00D2055F" w:rsidRPr="006863A6">
        <w:fldChar w:fldCharType="separate"/>
      </w:r>
      <w:r w:rsidR="00656D8B">
        <w:rPr>
          <w:rFonts w:eastAsiaTheme="minorEastAsia"/>
          <w:lang w:val="en-US" w:eastAsia="ja-JP"/>
        </w:rPr>
        <w:t>(Fernandez-Pascual et al 2015)</w:t>
      </w:r>
      <w:r w:rsidR="00D2055F" w:rsidRPr="006863A6">
        <w:fldChar w:fldCharType="end"/>
      </w:r>
      <w:r w:rsidR="006863A6">
        <w:t xml:space="preserve"> and </w:t>
      </w:r>
      <w:r w:rsidR="00392EF3">
        <w:t>is given as</w:t>
      </w:r>
      <w:r w:rsidR="0081320F">
        <w:t xml:space="preserve"> a working example</w:t>
      </w:r>
      <w:r w:rsidR="006863A6">
        <w:t xml:space="preserve"> in </w:t>
      </w:r>
      <w:r w:rsidR="006863A6" w:rsidRPr="0061430D">
        <w:rPr>
          <w:rPrChange w:id="150" w:author="Edu" w:date="2017-02-06T14:40:00Z">
            <w:rPr>
              <w:i/>
            </w:rPr>
          </w:rPrChange>
        </w:rPr>
        <w:t>‘Supplementary Information 1’</w:t>
      </w:r>
      <w:r w:rsidR="00D2055F" w:rsidRPr="006863A6">
        <w:t>.</w:t>
      </w:r>
      <w:r w:rsidR="00D2055F">
        <w:rPr>
          <w:color w:val="FF0000"/>
        </w:rPr>
        <w:t xml:space="preserve"> </w:t>
      </w:r>
      <w:ins w:id="151" w:author="Edu" w:date="2017-02-06T15:35:00Z">
        <w:r w:rsidR="00E81454" w:rsidRPr="00E81454">
          <w:rPr>
            <w:rPrChange w:id="152" w:author="Edu" w:date="2017-02-06T15:36:00Z">
              <w:rPr>
                <w:color w:val="FF0000"/>
              </w:rPr>
            </w:rPrChange>
          </w:rPr>
          <w:t xml:space="preserve">Users should format their data in the same way, keeping the columns, their </w:t>
        </w:r>
      </w:ins>
      <w:ins w:id="153" w:author="Edu" w:date="2017-02-06T15:36:00Z">
        <w:r w:rsidR="00E81454" w:rsidRPr="00E81454">
          <w:t>order,</w:t>
        </w:r>
      </w:ins>
      <w:ins w:id="154" w:author="Edu" w:date="2017-02-06T15:35:00Z">
        <w:r w:rsidR="00E81454" w:rsidRPr="00E81454">
          <w:rPr>
            <w:rPrChange w:id="155" w:author="Edu" w:date="2017-02-06T15:36:00Z">
              <w:rPr>
                <w:color w:val="FF0000"/>
              </w:rPr>
            </w:rPrChange>
          </w:rPr>
          <w:t xml:space="preserve"> and their column names. </w:t>
        </w:r>
      </w:ins>
      <w:ins w:id="156" w:author="Edu" w:date="2017-02-06T15:37:00Z">
        <w:r w:rsidR="00E81454">
          <w:t xml:space="preserve">The first column, </w:t>
        </w:r>
        <w:r w:rsidR="00E81454" w:rsidRPr="006A39A8">
          <w:rPr>
            <w:i/>
          </w:rPr>
          <w:t>‘Grouping’</w:t>
        </w:r>
      </w:ins>
      <w:ins w:id="157" w:author="Edu" w:date="2017-02-06T15:36:00Z">
        <w:r w:rsidR="00E81454">
          <w:t>,</w:t>
        </w:r>
      </w:ins>
      <w:ins w:id="158" w:author="Edu" w:date="2017-02-06T15:37:00Z">
        <w:r w:rsidR="00E81454" w:rsidRPr="00E81454">
          <w:t xml:space="preserve"> </w:t>
        </w:r>
        <w:r w:rsidR="00E81454">
          <w:t xml:space="preserve">represents an experimental factor other than temperature. </w:t>
        </w:r>
      </w:ins>
      <w:ins w:id="159" w:author="Edu" w:date="2017-02-06T15:38:00Z">
        <w:r w:rsidR="00E81454">
          <w:t>In the example this factor is species, with the two levels ‘</w:t>
        </w:r>
        <w:r w:rsidR="00E81454" w:rsidRPr="006A39A8">
          <w:rPr>
            <w:i/>
          </w:rPr>
          <w:t>species A</w:t>
        </w:r>
        <w:r w:rsidR="00E81454">
          <w:rPr>
            <w:i/>
          </w:rPr>
          <w:t>’</w:t>
        </w:r>
        <w:r w:rsidR="00E81454">
          <w:t xml:space="preserve"> and ‘</w:t>
        </w:r>
        <w:r w:rsidR="00E81454" w:rsidRPr="006A39A8">
          <w:rPr>
            <w:i/>
          </w:rPr>
          <w:t xml:space="preserve">species </w:t>
        </w:r>
        <w:r w:rsidR="00E81454">
          <w:rPr>
            <w:i/>
          </w:rPr>
          <w:t>‘</w:t>
        </w:r>
        <w:r w:rsidR="00E81454" w:rsidRPr="006A39A8">
          <w:rPr>
            <w:i/>
          </w:rPr>
          <w:t>B</w:t>
        </w:r>
      </w:ins>
      <w:ins w:id="160" w:author="Edu" w:date="2017-02-06T15:39:00Z">
        <w:r w:rsidR="00E81454" w:rsidRPr="00E81454">
          <w:rPr>
            <w:i/>
            <w:rPrChange w:id="161" w:author="Edu" w:date="2017-02-06T15:39:00Z">
              <w:rPr/>
            </w:rPrChange>
          </w:rPr>
          <w:t>’</w:t>
        </w:r>
      </w:ins>
      <w:ins w:id="162" w:author="Edu" w:date="2017-02-06T15:38:00Z">
        <w:r w:rsidR="00E81454">
          <w:t xml:space="preserve">. </w:t>
        </w:r>
      </w:ins>
      <w:ins w:id="163" w:author="Edu" w:date="2017-02-06T15:37:00Z">
        <w:r w:rsidR="00E81454">
          <w:t xml:space="preserve">The </w:t>
        </w:r>
        <w:r w:rsidR="00E81454" w:rsidRPr="006A39A8">
          <w:rPr>
            <w:i/>
          </w:rPr>
          <w:t>Grouping</w:t>
        </w:r>
        <w:r w:rsidR="00E81454">
          <w:t xml:space="preserve"> </w:t>
        </w:r>
      </w:ins>
      <w:ins w:id="164" w:author="Edu" w:date="2017-02-06T15:39:00Z">
        <w:r w:rsidR="00E81454">
          <w:t>factor</w:t>
        </w:r>
      </w:ins>
      <w:ins w:id="165" w:author="Edu" w:date="2017-02-06T15:37:00Z">
        <w:r w:rsidR="00E81454">
          <w:t xml:space="preserve"> can be substituted for different individuals, populations or experimental treatments, depending on the data being analysed. When users have more than one grouping factor in their data (e.g. population and stratification), the two factors should be combined in one </w:t>
        </w:r>
        <w:r w:rsidR="00E81454" w:rsidRPr="00514304">
          <w:rPr>
            <w:i/>
          </w:rPr>
          <w:t>Grouping</w:t>
        </w:r>
        <w:r w:rsidR="00E81454">
          <w:t xml:space="preserve"> column (e.g. </w:t>
        </w:r>
        <w:proofErr w:type="spellStart"/>
        <w:r w:rsidR="00E81454">
          <w:t>populationxstratification</w:t>
        </w:r>
        <w:proofErr w:type="spellEnd"/>
        <w:r w:rsidR="00E81454">
          <w:t xml:space="preserve">). Although the example is presented with two species, the script is prepared to </w:t>
        </w:r>
        <w:commentRangeStart w:id="166"/>
        <w:r w:rsidR="00E81454">
          <w:t>analyse larger numbers</w:t>
        </w:r>
        <w:commentRangeEnd w:id="166"/>
        <w:r w:rsidR="00E81454">
          <w:rPr>
            <w:rStyle w:val="CommentReference"/>
          </w:rPr>
          <w:commentReference w:id="166"/>
        </w:r>
      </w:ins>
      <w:ins w:id="167" w:author="Edu" w:date="2017-02-06T15:40:00Z">
        <w:r w:rsidR="00E81454">
          <w:t xml:space="preserve"> of factor levels</w:t>
        </w:r>
      </w:ins>
      <w:ins w:id="168" w:author="Edu" w:date="2017-02-06T15:37:00Z">
        <w:r w:rsidR="00E81454">
          <w:t>.</w:t>
        </w:r>
      </w:ins>
      <w:ins w:id="169" w:author="Edu" w:date="2017-02-06T15:40:00Z">
        <w:r w:rsidR="00E81454">
          <w:t xml:space="preserve"> </w:t>
        </w:r>
      </w:ins>
      <w:del w:id="170" w:author="Edu" w:date="2017-02-06T15:36:00Z">
        <w:r w:rsidR="006863A6" w:rsidDel="00E81454">
          <w:delText>W</w:delText>
        </w:r>
      </w:del>
      <w:del w:id="171" w:author="Edu" w:date="2017-02-06T15:38:00Z">
        <w:r w:rsidR="006863A6" w:rsidDel="00E81454">
          <w:delText>e present two species</w:delText>
        </w:r>
      </w:del>
      <w:del w:id="172" w:author="Edu" w:date="2017-02-06T15:36:00Z">
        <w:r w:rsidR="006863A6" w:rsidDel="00E81454">
          <w:delText xml:space="preserve"> in the dataset</w:delText>
        </w:r>
      </w:del>
      <w:del w:id="173" w:author="Edu" w:date="2017-02-06T15:38:00Z">
        <w:r w:rsidR="006863A6" w:rsidDel="00E81454">
          <w:delText xml:space="preserve">, </w:delText>
        </w:r>
        <w:r w:rsidR="006A39A8" w:rsidDel="00E81454">
          <w:delText>‘</w:delText>
        </w:r>
        <w:r w:rsidR="006863A6" w:rsidRPr="006A39A8" w:rsidDel="00E81454">
          <w:rPr>
            <w:i/>
          </w:rPr>
          <w:delText>species A</w:delText>
        </w:r>
        <w:r w:rsidR="006A39A8" w:rsidDel="00E81454">
          <w:rPr>
            <w:i/>
          </w:rPr>
          <w:delText>’</w:delText>
        </w:r>
        <w:r w:rsidR="006863A6" w:rsidDel="00E81454">
          <w:delText xml:space="preserve"> and </w:delText>
        </w:r>
        <w:r w:rsidR="006A39A8" w:rsidDel="00E81454">
          <w:delText>‘</w:delText>
        </w:r>
        <w:r w:rsidR="006863A6" w:rsidRPr="006A39A8" w:rsidDel="00E81454">
          <w:rPr>
            <w:i/>
          </w:rPr>
          <w:delText xml:space="preserve">species </w:delText>
        </w:r>
        <w:r w:rsidR="006A39A8" w:rsidDel="00E81454">
          <w:rPr>
            <w:i/>
          </w:rPr>
          <w:delText>‘</w:delText>
        </w:r>
        <w:r w:rsidR="006863A6" w:rsidRPr="006A39A8" w:rsidDel="00E81454">
          <w:rPr>
            <w:i/>
          </w:rPr>
          <w:delText>B</w:delText>
        </w:r>
        <w:r w:rsidR="006863A6" w:rsidDel="00E81454">
          <w:delText>, indicated in the first column,</w:delText>
        </w:r>
      </w:del>
      <w:del w:id="174" w:author="Edu" w:date="2017-02-06T15:37:00Z">
        <w:r w:rsidR="006863A6" w:rsidDel="00E81454">
          <w:delText xml:space="preserve"> </w:delText>
        </w:r>
        <w:r w:rsidR="006863A6" w:rsidRPr="006A39A8" w:rsidDel="00E81454">
          <w:rPr>
            <w:i/>
          </w:rPr>
          <w:delText>‘Grouping’</w:delText>
        </w:r>
      </w:del>
      <w:del w:id="175" w:author="Edu" w:date="2017-02-06T15:38:00Z">
        <w:r w:rsidR="006863A6" w:rsidDel="00E81454">
          <w:delText xml:space="preserve">. </w:delText>
        </w:r>
      </w:del>
      <w:r w:rsidR="006863A6">
        <w:t xml:space="preserve">The second column, </w:t>
      </w:r>
      <w:r w:rsidR="006863A6" w:rsidRPr="006A39A8">
        <w:rPr>
          <w:i/>
        </w:rPr>
        <w:t>‘Treatment’</w:t>
      </w:r>
      <w:ins w:id="176" w:author="Edu" w:date="2017-02-06T15:41:00Z">
        <w:r w:rsidR="00E81454">
          <w:t xml:space="preserve">, </w:t>
        </w:r>
      </w:ins>
      <w:del w:id="177" w:author="Edu" w:date="2017-02-06T15:41:00Z">
        <w:r w:rsidR="006863A6" w:rsidDel="00E81454">
          <w:delText xml:space="preserve"> </w:delText>
        </w:r>
      </w:del>
      <w:r w:rsidR="006863A6">
        <w:t>indicates</w:t>
      </w:r>
      <w:r w:rsidR="00E617A2">
        <w:t xml:space="preserve"> the range</w:t>
      </w:r>
      <w:r w:rsidR="006863A6">
        <w:t xml:space="preserve"> of temperatures each species was tested by. The third column</w:t>
      </w:r>
      <w:ins w:id="178" w:author="Edu" w:date="2017-02-06T15:41:00Z">
        <w:r w:rsidR="00E81454">
          <w:t>,</w:t>
        </w:r>
      </w:ins>
      <w:r w:rsidR="006863A6">
        <w:t xml:space="preserve"> </w:t>
      </w:r>
      <w:r w:rsidR="006863A6" w:rsidRPr="006A39A8">
        <w:rPr>
          <w:i/>
        </w:rPr>
        <w:t>‘Dish’</w:t>
      </w:r>
      <w:ins w:id="179" w:author="Edu" w:date="2017-02-06T15:42:00Z">
        <w:r w:rsidR="00E81454">
          <w:t xml:space="preserve">, </w:t>
        </w:r>
      </w:ins>
      <w:del w:id="180" w:author="Edu" w:date="2017-02-06T15:42:00Z">
        <w:r w:rsidR="006863A6" w:rsidDel="00E81454">
          <w:delText xml:space="preserve"> </w:delText>
        </w:r>
      </w:del>
      <w:r w:rsidR="006863A6">
        <w:t xml:space="preserve">indicates the </w:t>
      </w:r>
      <w:r w:rsidR="0081320F">
        <w:t>petri dish number</w:t>
      </w:r>
      <w:del w:id="181" w:author="Edu" w:date="2017-02-06T15:42:00Z">
        <w:r w:rsidR="006863A6" w:rsidDel="00E81454">
          <w:delText xml:space="preserve"> of each </w:delText>
        </w:r>
        <w:r w:rsidR="006863A6" w:rsidRPr="006A39A8" w:rsidDel="00E81454">
          <w:rPr>
            <w:i/>
          </w:rPr>
          <w:delText>‘Treatment’</w:delText>
        </w:r>
      </w:del>
      <w:r w:rsidR="006863A6">
        <w:t xml:space="preserve">. </w:t>
      </w:r>
      <w:ins w:id="182" w:author="Edu" w:date="2017-02-06T15:42:00Z">
        <w:r w:rsidR="00E81454">
          <w:t xml:space="preserve">In this example dataset, there is only one </w:t>
        </w:r>
        <w:r w:rsidR="00E81454" w:rsidRPr="005F71E9">
          <w:rPr>
            <w:i/>
          </w:rPr>
          <w:t>Dish</w:t>
        </w:r>
        <w:r w:rsidR="00E81454">
          <w:t xml:space="preserve"> for each </w:t>
        </w:r>
        <w:r w:rsidR="00E81454" w:rsidRPr="005F71E9">
          <w:rPr>
            <w:i/>
          </w:rPr>
          <w:t>Treatment</w:t>
        </w:r>
        <w:r w:rsidR="00E81454">
          <w:t xml:space="preserve">. </w:t>
        </w:r>
        <w:r w:rsidR="00E81454" w:rsidRPr="00500CD2">
          <w:t>In other cases,</w:t>
        </w:r>
        <w:r w:rsidR="00E81454">
          <w:t xml:space="preserve"> where an experiment may have several </w:t>
        </w:r>
        <w:r w:rsidR="00E81454" w:rsidRPr="005F71E9">
          <w:rPr>
            <w:i/>
          </w:rPr>
          <w:t>Dishes</w:t>
        </w:r>
        <w:r w:rsidR="00E81454">
          <w:t xml:space="preserve"> for each treatment, the script should work in the same way. </w:t>
        </w:r>
      </w:ins>
      <w:del w:id="183" w:author="Edu" w:date="2017-02-06T15:40:00Z">
        <w:r w:rsidR="006863A6" w:rsidDel="00E81454">
          <w:delText>Next</w:delText>
        </w:r>
      </w:del>
      <w:ins w:id="184" w:author="Edu" w:date="2017-02-06T15:40:00Z">
        <w:r w:rsidR="00E81454">
          <w:t>The fourth column</w:t>
        </w:r>
      </w:ins>
      <w:r w:rsidR="006863A6">
        <w:t xml:space="preserve">, </w:t>
      </w:r>
      <w:r w:rsidR="006863A6" w:rsidRPr="006A39A8">
        <w:rPr>
          <w:i/>
        </w:rPr>
        <w:t>‘Time’</w:t>
      </w:r>
      <w:ins w:id="185" w:author="Edu" w:date="2017-02-06T15:42:00Z">
        <w:r w:rsidR="00E81454">
          <w:t xml:space="preserve">, </w:t>
        </w:r>
      </w:ins>
      <w:del w:id="186" w:author="Edu" w:date="2017-02-06T15:42:00Z">
        <w:r w:rsidR="006863A6" w:rsidDel="00E81454">
          <w:delText xml:space="preserve"> </w:delText>
        </w:r>
      </w:del>
      <w:r w:rsidR="006863A6">
        <w:t xml:space="preserve">is </w:t>
      </w:r>
      <w:ins w:id="187" w:author="Edu" w:date="2017-02-06T15:43:00Z">
        <w:r w:rsidR="00E81454">
          <w:t xml:space="preserve">the </w:t>
        </w:r>
      </w:ins>
      <w:r w:rsidR="006863A6">
        <w:t>time</w:t>
      </w:r>
      <w:del w:id="188" w:author="Edu" w:date="2017-02-06T15:43:00Z">
        <w:r w:rsidR="006863A6" w:rsidDel="00E81454">
          <w:delText xml:space="preserve"> </w:delText>
        </w:r>
        <w:r w:rsidR="00392EF3" w:rsidDel="00E81454">
          <w:delText>(in days in the example, but can be in any other unit)</w:delText>
        </w:r>
      </w:del>
      <w:r w:rsidR="006863A6">
        <w:t xml:space="preserve"> in which</w:t>
      </w:r>
      <w:r w:rsidR="0081320F">
        <w:t xml:space="preserve"> each data point was recorded</w:t>
      </w:r>
      <w:ins w:id="189" w:author="Edu" w:date="2017-02-06T15:43:00Z">
        <w:r w:rsidR="00E81454">
          <w:t xml:space="preserve"> (in days in the example, but can be in any other unit)</w:t>
        </w:r>
      </w:ins>
      <w:r w:rsidR="0081320F">
        <w:t xml:space="preserve">. </w:t>
      </w:r>
      <w:ins w:id="190" w:author="Edu" w:date="2017-02-06T15:40:00Z">
        <w:r w:rsidR="00E81454">
          <w:t xml:space="preserve">The </w:t>
        </w:r>
        <w:r w:rsidR="00E81454">
          <w:lastRenderedPageBreak/>
          <w:t>fifth column</w:t>
        </w:r>
      </w:ins>
      <w:ins w:id="191" w:author="Edu" w:date="2017-02-06T15:43:00Z">
        <w:r w:rsidR="00E81454">
          <w:t>,</w:t>
        </w:r>
      </w:ins>
      <w:ins w:id="192" w:author="Edu" w:date="2017-02-06T15:40:00Z">
        <w:r w:rsidR="00E81454">
          <w:t xml:space="preserve"> </w:t>
        </w:r>
      </w:ins>
      <w:r w:rsidR="006863A6" w:rsidRPr="006A39A8">
        <w:rPr>
          <w:i/>
        </w:rPr>
        <w:t>‘G’</w:t>
      </w:r>
      <w:ins w:id="193" w:author="Edu" w:date="2017-02-06T15:43:00Z">
        <w:r w:rsidR="00E81454">
          <w:t xml:space="preserve">, </w:t>
        </w:r>
      </w:ins>
      <w:del w:id="194" w:author="Edu" w:date="2017-02-06T15:43:00Z">
        <w:r w:rsidR="006863A6" w:rsidDel="00E81454">
          <w:delText xml:space="preserve"> </w:delText>
        </w:r>
      </w:del>
      <w:r w:rsidR="006863A6">
        <w:t xml:space="preserve">indicates </w:t>
      </w:r>
      <w:ins w:id="195" w:author="Edu" w:date="2017-02-06T15:43:00Z">
        <w:r w:rsidR="00E81454">
          <w:t xml:space="preserve">the </w:t>
        </w:r>
      </w:ins>
      <w:r w:rsidR="006863A6">
        <w:t>cumulative germination count</w:t>
      </w:r>
      <w:ins w:id="196" w:author="Edu" w:date="2017-02-06T15:43:00Z">
        <w:r w:rsidR="00E81454">
          <w:t xml:space="preserve"> at that scoring date</w:t>
        </w:r>
      </w:ins>
      <w:ins w:id="197" w:author="Edu" w:date="2017-02-06T15:41:00Z">
        <w:r w:rsidR="00E81454">
          <w:t>. The sixth column</w:t>
        </w:r>
      </w:ins>
      <w:del w:id="198" w:author="Edu" w:date="2017-02-06T15:41:00Z">
        <w:r w:rsidR="006863A6" w:rsidDel="00E81454">
          <w:delText>,</w:delText>
        </w:r>
      </w:del>
      <w:ins w:id="199" w:author="Edu" w:date="2017-02-06T15:41:00Z">
        <w:r w:rsidR="00E81454">
          <w:t>,</w:t>
        </w:r>
      </w:ins>
      <w:del w:id="200" w:author="Edu" w:date="2017-02-06T15:41:00Z">
        <w:r w:rsidR="006863A6" w:rsidDel="00E81454">
          <w:delText xml:space="preserve"> and</w:delText>
        </w:r>
      </w:del>
      <w:r w:rsidR="006863A6">
        <w:t xml:space="preserve"> </w:t>
      </w:r>
      <w:r w:rsidR="006863A6" w:rsidRPr="006A39A8">
        <w:rPr>
          <w:i/>
        </w:rPr>
        <w:t>‘PG’</w:t>
      </w:r>
      <w:ins w:id="201" w:author="Edu" w:date="2017-02-06T15:43:00Z">
        <w:r w:rsidR="00E81454">
          <w:t xml:space="preserve">, </w:t>
        </w:r>
      </w:ins>
      <w:del w:id="202" w:author="Edu" w:date="2017-02-06T15:43:00Z">
        <w:r w:rsidR="006863A6" w:rsidDel="00E81454">
          <w:delText xml:space="preserve"> </w:delText>
        </w:r>
      </w:del>
      <w:r w:rsidR="006863A6">
        <w:t xml:space="preserve">indicates the </w:t>
      </w:r>
      <w:r w:rsidR="006A39A8">
        <w:t xml:space="preserve">total </w:t>
      </w:r>
      <w:r w:rsidR="006863A6">
        <w:t xml:space="preserve">sample size of each </w:t>
      </w:r>
      <w:ins w:id="203" w:author="Edu" w:date="2017-02-06T14:41:00Z">
        <w:r w:rsidR="0061430D">
          <w:t xml:space="preserve">Petri </w:t>
        </w:r>
      </w:ins>
      <w:r w:rsidR="006863A6">
        <w:t>dish, which in this case is 25 seeds</w:t>
      </w:r>
      <w:r w:rsidR="006A39A8">
        <w:t xml:space="preserve">. </w:t>
      </w:r>
      <w:ins w:id="204" w:author="Edu" w:date="2017-02-06T15:44:00Z">
        <w:r w:rsidR="00B33FBE">
          <w:t xml:space="preserve">The sample seeds should always be the number of </w:t>
        </w:r>
        <w:proofErr w:type="spellStart"/>
        <w:r w:rsidR="00B33FBE">
          <w:t>germinable</w:t>
        </w:r>
        <w:proofErr w:type="spellEnd"/>
        <w:r w:rsidR="00B33FBE">
          <w:t xml:space="preserve"> seeds in the dish, and not the total number of seeds that may include empty or dead seeds.</w:t>
        </w:r>
      </w:ins>
      <w:del w:id="205" w:author="Edu" w:date="2017-02-06T15:42:00Z">
        <w:r w:rsidR="0081320F" w:rsidDel="00E81454">
          <w:delText>In this example</w:delText>
        </w:r>
        <w:r w:rsidR="005F71E9" w:rsidDel="00E81454">
          <w:delText xml:space="preserve"> dataset</w:delText>
        </w:r>
      </w:del>
      <w:del w:id="206" w:author="Edu" w:date="2017-02-06T14:41:00Z">
        <w:r w:rsidR="005F71E9" w:rsidDel="0061430D">
          <w:delText xml:space="preserve"> we present here</w:delText>
        </w:r>
      </w:del>
      <w:del w:id="207" w:author="Edu" w:date="2017-02-06T15:42:00Z">
        <w:r w:rsidR="0081320F" w:rsidDel="00E81454">
          <w:delText>,</w:delText>
        </w:r>
        <w:r w:rsidR="005F71E9" w:rsidDel="00E81454">
          <w:delText xml:space="preserve"> there is only one </w:delText>
        </w:r>
        <w:r w:rsidR="005F71E9" w:rsidRPr="005F71E9" w:rsidDel="00E81454">
          <w:rPr>
            <w:i/>
          </w:rPr>
          <w:delText>Dish</w:delText>
        </w:r>
        <w:r w:rsidR="0081320F" w:rsidDel="00E81454">
          <w:delText xml:space="preserve"> </w:delText>
        </w:r>
        <w:r w:rsidR="005F71E9" w:rsidDel="00E81454">
          <w:delText xml:space="preserve">for each </w:delText>
        </w:r>
        <w:r w:rsidR="005F71E9" w:rsidRPr="005F71E9" w:rsidDel="00E81454">
          <w:rPr>
            <w:i/>
          </w:rPr>
          <w:delText>Treatment</w:delText>
        </w:r>
        <w:r w:rsidR="0081320F" w:rsidDel="00E81454">
          <w:delText xml:space="preserve">. </w:delText>
        </w:r>
        <w:r w:rsidR="0081320F" w:rsidRPr="00500CD2" w:rsidDel="00E81454">
          <w:delText>In other cases,</w:delText>
        </w:r>
        <w:r w:rsidR="005F71E9" w:rsidDel="00E81454">
          <w:delText xml:space="preserve"> where an experiment may have several </w:delText>
        </w:r>
        <w:r w:rsidR="005F71E9" w:rsidRPr="005F71E9" w:rsidDel="00E81454">
          <w:rPr>
            <w:i/>
          </w:rPr>
          <w:delText>Dishes</w:delText>
        </w:r>
        <w:r w:rsidR="005F71E9" w:rsidDel="00E81454">
          <w:delText xml:space="preserve">, the script should work in the same way as </w:delText>
        </w:r>
        <w:r w:rsidR="003C1506" w:rsidDel="00E81454">
          <w:delText>in this example</w:delText>
        </w:r>
        <w:r w:rsidR="00656D8B" w:rsidDel="00E81454">
          <w:delText xml:space="preserve">. </w:delText>
        </w:r>
      </w:del>
      <w:del w:id="208" w:author="Edu" w:date="2017-02-06T15:37:00Z">
        <w:r w:rsidR="006A39A8" w:rsidDel="00E81454">
          <w:delText xml:space="preserve">The </w:delText>
        </w:r>
        <w:r w:rsidR="00427002" w:rsidDel="00E81454">
          <w:delText xml:space="preserve">two </w:delText>
        </w:r>
        <w:r w:rsidR="00392EF3" w:rsidRPr="006A39A8" w:rsidDel="00E81454">
          <w:rPr>
            <w:i/>
          </w:rPr>
          <w:delText>Grouping</w:delText>
        </w:r>
        <w:r w:rsidR="00392EF3" w:rsidDel="00E81454">
          <w:delText xml:space="preserve"> </w:delText>
        </w:r>
        <w:r w:rsidR="00427002" w:rsidDel="00E81454">
          <w:delText>species used here can also be subst</w:delText>
        </w:r>
        <w:r w:rsidR="009F6FE0" w:rsidDel="00E81454">
          <w:delText>ituted for</w:delText>
        </w:r>
        <w:r w:rsidR="00427002" w:rsidDel="00E81454">
          <w:delText xml:space="preserve"> different individuals, populations or experimental treatments, depending on the data being </w:delText>
        </w:r>
      </w:del>
      <w:del w:id="209" w:author="Edu" w:date="2017-02-06T14:41:00Z">
        <w:r w:rsidR="00427002" w:rsidDel="0061430D">
          <w:delText>analysed</w:delText>
        </w:r>
        <w:r w:rsidR="00A85DEE" w:rsidDel="0061430D">
          <w:delText>.</w:delText>
        </w:r>
        <w:r w:rsidR="00427002" w:rsidDel="0061430D">
          <w:delText>.</w:delText>
        </w:r>
      </w:del>
      <w:del w:id="210" w:author="Edu" w:date="2017-02-06T15:37:00Z">
        <w:r w:rsidR="00427002" w:rsidDel="00E81454">
          <w:delText xml:space="preserve"> Although the example is presented with two species, the script is prepared to </w:delText>
        </w:r>
        <w:commentRangeStart w:id="211"/>
        <w:r w:rsidR="00427002" w:rsidDel="00E81454">
          <w:delText>analyse larger numbers</w:delText>
        </w:r>
        <w:commentRangeEnd w:id="211"/>
        <w:r w:rsidR="0061430D" w:rsidDel="00E81454">
          <w:rPr>
            <w:rStyle w:val="CommentReference"/>
          </w:rPr>
          <w:commentReference w:id="211"/>
        </w:r>
      </w:del>
      <w:del w:id="212" w:author="Edu" w:date="2017-02-06T14:41:00Z">
        <w:r w:rsidR="00A85DEE" w:rsidDel="0061430D">
          <w:delText xml:space="preserve"> with slight amendment of the script</w:delText>
        </w:r>
      </w:del>
      <w:del w:id="213" w:author="Edu" w:date="2017-02-06T15:37:00Z">
        <w:r w:rsidR="00427002" w:rsidDel="00E81454">
          <w:delText>.</w:delText>
        </w:r>
      </w:del>
    </w:p>
    <w:p w14:paraId="08ACA9AB" w14:textId="66E0E514" w:rsidR="00A07C41" w:rsidRPr="007C5F42" w:rsidRDefault="00A07C41" w:rsidP="007C5F42">
      <w:pPr>
        <w:spacing w:line="480" w:lineRule="auto"/>
        <w:ind w:firstLine="720"/>
        <w:rPr>
          <w:i/>
        </w:rPr>
      </w:pPr>
      <w:r w:rsidRPr="007C5F42">
        <w:rPr>
          <w:i/>
        </w:rPr>
        <w:t>R and R packages needed</w:t>
      </w:r>
    </w:p>
    <w:p w14:paraId="383A1AFB" w14:textId="5AD82A74" w:rsidR="004E5DC5" w:rsidRDefault="002F157E" w:rsidP="007C5F42">
      <w:pPr>
        <w:spacing w:line="480" w:lineRule="auto"/>
        <w:ind w:firstLine="720"/>
        <w:rPr>
          <w:ins w:id="214" w:author="Edu" w:date="2017-02-06T14:49:00Z"/>
        </w:rPr>
      </w:pPr>
      <w:r>
        <w:t xml:space="preserve">All </w:t>
      </w:r>
      <w:r w:rsidR="006C518E">
        <w:t xml:space="preserve">analyses </w:t>
      </w:r>
      <w:del w:id="215" w:author="Edu" w:date="2017-02-06T14:48:00Z">
        <w:r w:rsidR="006C518E" w:rsidDel="004E5DC5">
          <w:delText xml:space="preserve">have </w:delText>
        </w:r>
        <w:r w:rsidDel="004E5DC5">
          <w:delText>been</w:delText>
        </w:r>
      </w:del>
      <w:ins w:id="216" w:author="Edu" w:date="2017-02-06T14:48:00Z">
        <w:r w:rsidR="004E5DC5">
          <w:t>are</w:t>
        </w:r>
      </w:ins>
      <w:r>
        <w:t xml:space="preserve"> performed in the </w:t>
      </w:r>
      <w:r w:rsidRPr="009F6FE0">
        <w:rPr>
          <w:i/>
        </w:rPr>
        <w:t xml:space="preserve">R language </w:t>
      </w:r>
      <w:r w:rsidR="008A7018" w:rsidRPr="009F6FE0">
        <w:rPr>
          <w:i/>
        </w:rPr>
        <w:t>and environment for statistical computing</w:t>
      </w:r>
      <w:r w:rsidR="008A7018">
        <w:t xml:space="preserve"> </w:t>
      </w:r>
      <w:r w:rsidR="008A7018">
        <w:fldChar w:fldCharType="begin"/>
      </w:r>
      <w:r w:rsidR="009B52FF">
        <w:instrText xml:space="preserve"> ADDIN PAPERS2_CITATIONS &lt;citation&gt;&lt;uuid&gt;1F32FD39-D315-47E3-B9CB-0C69737CB485&lt;/uuid&gt;&lt;priority&gt;0&lt;/priority&gt;&lt;publications&gt;&lt;publication&gt;&lt;institution&gt;RFFS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8A7018">
        <w:fldChar w:fldCharType="separate"/>
      </w:r>
      <w:r w:rsidR="00E85A4B">
        <w:rPr>
          <w:rFonts w:eastAsiaTheme="minorEastAsia"/>
          <w:lang w:val="en-US" w:eastAsia="ja-JP"/>
        </w:rPr>
        <w:t>(R Core Development Team (n.d.))</w:t>
      </w:r>
      <w:r w:rsidR="008A7018">
        <w:fldChar w:fldCharType="end"/>
      </w:r>
      <w:r w:rsidR="00D9422D">
        <w:t xml:space="preserve"> </w:t>
      </w:r>
      <w:del w:id="217" w:author="Edu" w:date="2017-02-06T14:48:00Z">
        <w:r w:rsidR="00D9422D" w:rsidDel="004E5DC5">
          <w:delText xml:space="preserve">and all plots created using the </w:delText>
        </w:r>
        <w:r w:rsidR="00D9422D" w:rsidRPr="009F6FE0" w:rsidDel="004E5DC5">
          <w:rPr>
            <w:i/>
          </w:rPr>
          <w:delText>ggplot2</w:delText>
        </w:r>
        <w:r w:rsidR="00D9422D" w:rsidDel="004E5DC5">
          <w:delText xml:space="preserve"> package in R </w:delText>
        </w:r>
        <w:r w:rsidR="00D9422D" w:rsidDel="004E5DC5">
          <w:fldChar w:fldCharType="begin"/>
        </w:r>
        <w:r w:rsidR="009B52FF" w:rsidDel="004E5DC5">
          <w:delInstrText xml:space="preserve"> ADDIN PAPERS2_CITATIONS &lt;citation&gt;&lt;uuid&gt;8E298CF6-5B2E-40A1-A9DB-733234C20804&lt;/uuid&gt;&lt;priority&gt;0&lt;/priority&gt;&lt;publications&gt;&lt;publication&gt;&lt;title&gt;ggplot2: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delInstrText>
        </w:r>
        <w:r w:rsidR="00D9422D" w:rsidDel="004E5DC5">
          <w:fldChar w:fldCharType="separate"/>
        </w:r>
        <w:r w:rsidR="00E85A4B" w:rsidDel="004E5DC5">
          <w:rPr>
            <w:rFonts w:eastAsiaTheme="minorEastAsia"/>
            <w:lang w:val="en-US" w:eastAsia="ja-JP"/>
          </w:rPr>
          <w:delText>(Wickham 2009)</w:delText>
        </w:r>
        <w:r w:rsidR="00D9422D" w:rsidDel="004E5DC5">
          <w:fldChar w:fldCharType="end"/>
        </w:r>
        <w:r w:rsidR="00F2550A" w:rsidDel="004E5DC5">
          <w:delText xml:space="preserve"> </w:delText>
        </w:r>
      </w:del>
      <w:r w:rsidR="00F2550A">
        <w:t>(Supplementary Information 2)</w:t>
      </w:r>
      <w:r w:rsidR="008A7018">
        <w:t>.</w:t>
      </w:r>
      <w:r w:rsidR="009654E7">
        <w:t xml:space="preserve"> </w:t>
      </w:r>
      <w:moveToRangeStart w:id="218" w:author="Edu" w:date="2017-02-06T14:51:00Z" w:name="move474156046"/>
      <w:moveTo w:id="219" w:author="Edu" w:date="2017-02-06T14:51:00Z">
        <w:r w:rsidR="004E5DC5">
          <w:t xml:space="preserve">For users new to </w:t>
        </w:r>
        <w:r w:rsidR="004E5DC5" w:rsidRPr="009F6FE0">
          <w:rPr>
            <w:i/>
          </w:rPr>
          <w:t>R</w:t>
        </w:r>
        <w:r w:rsidR="004E5DC5">
          <w:t xml:space="preserve">, we have prepared the essential basic information to get started in </w:t>
        </w:r>
        <w:r w:rsidR="004E5DC5" w:rsidRPr="006A39A8">
          <w:rPr>
            <w:i/>
          </w:rPr>
          <w:t xml:space="preserve">Supplementary Information </w:t>
        </w:r>
        <w:r w:rsidR="004E5DC5">
          <w:rPr>
            <w:i/>
          </w:rPr>
          <w:t>3,</w:t>
        </w:r>
        <w:r w:rsidR="004E5DC5">
          <w:t xml:space="preserve"> which can be used as a complimentary resource to understand the following</w:t>
        </w:r>
        <w:r w:rsidR="004E5DC5" w:rsidRPr="006A39A8">
          <w:rPr>
            <w:i/>
          </w:rPr>
          <w:t>.</w:t>
        </w:r>
        <w:r w:rsidR="004E5DC5">
          <w:t xml:space="preserve"> </w:t>
        </w:r>
      </w:moveTo>
      <w:moveToRangeEnd w:id="218"/>
      <w:r w:rsidR="009654E7">
        <w:t>The script we have prepared</w:t>
      </w:r>
      <w:r w:rsidR="00A85DEE">
        <w:t xml:space="preserve"> (Supplementary Information </w:t>
      </w:r>
      <w:r w:rsidR="003C1506">
        <w:t>2)</w:t>
      </w:r>
      <w:ins w:id="220" w:author="Edu" w:date="2017-02-06T14:45:00Z">
        <w:r w:rsidR="004E5DC5">
          <w:t xml:space="preserve"> </w:t>
        </w:r>
      </w:ins>
      <w:del w:id="221" w:author="Edu" w:date="2017-02-06T14:45:00Z">
        <w:r w:rsidR="009654E7" w:rsidDel="004E5DC5">
          <w:delText xml:space="preserve">, </w:delText>
        </w:r>
      </w:del>
      <w:r w:rsidR="009654E7">
        <w:t xml:space="preserve">presents the method </w:t>
      </w:r>
      <w:del w:id="222" w:author="Edu" w:date="2017-02-06T14:48:00Z">
        <w:r w:rsidR="009654E7" w:rsidDel="004E5DC5">
          <w:delText>we have developed</w:delText>
        </w:r>
      </w:del>
      <w:ins w:id="223" w:author="Edu" w:date="2017-02-06T14:48:00Z">
        <w:r w:rsidR="004E5DC5">
          <w:t>and</w:t>
        </w:r>
      </w:ins>
      <w:r w:rsidR="009654E7">
        <w:t xml:space="preserve">, </w:t>
      </w:r>
      <w:del w:id="224" w:author="Edu" w:date="2017-02-06T14:48:00Z">
        <w:r w:rsidR="009654E7" w:rsidDel="004E5DC5">
          <w:delText xml:space="preserve">and </w:delText>
        </w:r>
      </w:del>
      <w:r w:rsidR="009654E7">
        <w:t xml:space="preserve">when used with the example dataset </w:t>
      </w:r>
      <w:del w:id="225" w:author="Edu" w:date="2017-02-06T14:45:00Z">
        <w:r w:rsidR="009654E7" w:rsidDel="004E5DC5">
          <w:delText xml:space="preserve">we have prepared </w:delText>
        </w:r>
      </w:del>
      <w:r w:rsidR="009654E7">
        <w:t>(Supplementary Information 1)</w:t>
      </w:r>
      <w:ins w:id="226" w:author="Edu" w:date="2017-02-06T14:49:00Z">
        <w:r w:rsidR="004E5DC5">
          <w:t>,</w:t>
        </w:r>
      </w:ins>
      <w:r w:rsidR="009654E7">
        <w:t xml:space="preserve"> produces four tables</w:t>
      </w:r>
      <w:ins w:id="227" w:author="Edu" w:date="2017-02-06T14:46:00Z">
        <w:r w:rsidR="004E5DC5">
          <w:t xml:space="preserve"> and </w:t>
        </w:r>
      </w:ins>
      <w:del w:id="228" w:author="Edu" w:date="2017-02-06T14:46:00Z">
        <w:r w:rsidR="009654E7" w:rsidDel="004E5DC5">
          <w:delText>, and t</w:delText>
        </w:r>
        <w:r w:rsidR="003C1506" w:rsidDel="004E5DC5">
          <w:delText xml:space="preserve">he </w:delText>
        </w:r>
      </w:del>
      <w:r w:rsidR="003C1506">
        <w:t xml:space="preserve">four </w:t>
      </w:r>
      <w:del w:id="229" w:author="Edu" w:date="2017-02-06T14:49:00Z">
        <w:r w:rsidR="003C1506" w:rsidDel="004E5DC5">
          <w:delText xml:space="preserve">figures </w:delText>
        </w:r>
      </w:del>
      <w:ins w:id="230" w:author="Edu" w:date="2017-02-06T14:49:00Z">
        <w:r w:rsidR="004E5DC5">
          <w:t xml:space="preserve">figures that </w:t>
        </w:r>
      </w:ins>
      <w:r w:rsidR="003C1506">
        <w:t xml:space="preserve">we </w:t>
      </w:r>
      <w:del w:id="231" w:author="Edu" w:date="2017-02-06T14:46:00Z">
        <w:r w:rsidR="003C1506" w:rsidDel="004E5DC5">
          <w:delText>present here</w:delText>
        </w:r>
      </w:del>
      <w:ins w:id="232" w:author="Edu" w:date="2017-02-06T14:46:00Z">
        <w:r w:rsidR="004E5DC5">
          <w:t xml:space="preserve">will </w:t>
        </w:r>
      </w:ins>
      <w:ins w:id="233" w:author="Edu" w:date="2017-02-06T14:49:00Z">
        <w:r w:rsidR="004E5DC5">
          <w:t>describe</w:t>
        </w:r>
      </w:ins>
      <w:ins w:id="234" w:author="Edu" w:date="2017-02-06T14:46:00Z">
        <w:r w:rsidR="004E5DC5">
          <w:t xml:space="preserve"> below</w:t>
        </w:r>
      </w:ins>
      <w:r w:rsidR="003C1506">
        <w:t xml:space="preserve">. </w:t>
      </w:r>
      <w:moveFromRangeStart w:id="235" w:author="Edu" w:date="2017-02-06T14:51:00Z" w:name="move474156046"/>
      <w:moveFrom w:id="236" w:author="Edu" w:date="2017-02-06T14:51:00Z">
        <w:r w:rsidR="006A39A8" w:rsidDel="004E5DC5">
          <w:t xml:space="preserve">For users new to </w:t>
        </w:r>
        <w:r w:rsidR="006A39A8" w:rsidRPr="009F6FE0" w:rsidDel="004E5DC5">
          <w:rPr>
            <w:i/>
          </w:rPr>
          <w:t>R</w:t>
        </w:r>
        <w:r w:rsidR="006A39A8" w:rsidDel="004E5DC5">
          <w:t xml:space="preserve">, we have prepared the essential basic information to get started in </w:t>
        </w:r>
        <w:r w:rsidR="006A39A8" w:rsidRPr="006A39A8" w:rsidDel="004E5DC5">
          <w:rPr>
            <w:i/>
          </w:rPr>
          <w:t xml:space="preserve">Supplementary Information </w:t>
        </w:r>
        <w:r w:rsidR="003C1506" w:rsidDel="004E5DC5">
          <w:rPr>
            <w:i/>
          </w:rPr>
          <w:t>3,</w:t>
        </w:r>
        <w:r w:rsidR="009F6FE0" w:rsidDel="004E5DC5">
          <w:t xml:space="preserve"> which can be used as a complimentary resource to understand the following</w:t>
        </w:r>
        <w:r w:rsidR="006A39A8" w:rsidRPr="006A39A8" w:rsidDel="004E5DC5">
          <w:rPr>
            <w:i/>
          </w:rPr>
          <w:t>.</w:t>
        </w:r>
        <w:r w:rsidR="006A39A8" w:rsidDel="004E5DC5">
          <w:t xml:space="preserve"> </w:t>
        </w:r>
      </w:moveFrom>
      <w:moveFromRangeEnd w:id="235"/>
    </w:p>
    <w:p w14:paraId="61D473EB" w14:textId="4434BFFC" w:rsidR="006C518E" w:rsidRDefault="006A39A8" w:rsidP="007C5F42">
      <w:pPr>
        <w:spacing w:line="480" w:lineRule="auto"/>
        <w:ind w:firstLine="720"/>
      </w:pPr>
      <w:del w:id="237" w:author="Edu" w:date="2017-02-06T14:52:00Z">
        <w:r w:rsidDel="004E5DC5">
          <w:delText>In total six specialist packages are required to inst</w:delText>
        </w:r>
        <w:r w:rsidR="009F6FE0" w:rsidDel="004E5DC5">
          <w:delText>all</w:delText>
        </w:r>
      </w:del>
      <w:ins w:id="238" w:author="Edu" w:date="2017-02-06T14:52:00Z">
        <w:r w:rsidR="004E5DC5">
          <w:t xml:space="preserve">Before </w:t>
        </w:r>
      </w:ins>
      <w:del w:id="239" w:author="Edu" w:date="2017-02-06T14:52:00Z">
        <w:r w:rsidR="009F6FE0" w:rsidDel="004E5DC5">
          <w:delText xml:space="preserve"> </w:delText>
        </w:r>
      </w:del>
      <w:ins w:id="240" w:author="Edu" w:date="2017-02-06T14:52:00Z">
        <w:r w:rsidR="004E5DC5">
          <w:t>starting</w:t>
        </w:r>
      </w:ins>
      <w:ins w:id="241" w:author="Edu" w:date="2017-02-06T14:54:00Z">
        <w:r w:rsidR="004E5DC5">
          <w:t xml:space="preserve"> the analyses</w:t>
        </w:r>
      </w:ins>
      <w:ins w:id="242" w:author="Edu" w:date="2017-02-06T14:52:00Z">
        <w:r w:rsidR="004E5DC5">
          <w:t xml:space="preserve">, six specialist packages </w:t>
        </w:r>
      </w:ins>
      <w:ins w:id="243" w:author="Edu" w:date="2017-02-06T14:53:00Z">
        <w:r w:rsidR="004E5DC5">
          <w:t>must</w:t>
        </w:r>
      </w:ins>
      <w:ins w:id="244" w:author="Edu" w:date="2017-02-06T14:52:00Z">
        <w:r w:rsidR="004E5DC5">
          <w:t xml:space="preserve"> be installed </w:t>
        </w:r>
      </w:ins>
      <w:r w:rsidR="009F6FE0">
        <w:t xml:space="preserve">into </w:t>
      </w:r>
      <w:del w:id="245" w:author="Edu" w:date="2017-02-06T15:02:00Z">
        <w:r w:rsidR="009F6FE0" w:rsidDel="00C04109">
          <w:delText xml:space="preserve">your </w:delText>
        </w:r>
      </w:del>
      <w:ins w:id="246" w:author="Edu" w:date="2017-02-06T15:02:00Z">
        <w:r w:rsidR="00C04109">
          <w:t xml:space="preserve">the </w:t>
        </w:r>
      </w:ins>
      <w:r w:rsidR="009F6FE0" w:rsidRPr="003C1506">
        <w:rPr>
          <w:i/>
        </w:rPr>
        <w:t>R</w:t>
      </w:r>
      <w:r w:rsidR="009F6FE0">
        <w:t xml:space="preserve"> library. </w:t>
      </w:r>
      <w:del w:id="247" w:author="Edu" w:date="2017-02-06T14:49:00Z">
        <w:r w:rsidR="009F6FE0" w:rsidDel="004E5DC5">
          <w:delText xml:space="preserve">First, </w:delText>
        </w:r>
        <w:r w:rsidDel="004E5DC5">
          <w:delText>we used t</w:delText>
        </w:r>
      </w:del>
      <w:ins w:id="248" w:author="Edu" w:date="2017-02-06T14:49:00Z">
        <w:r w:rsidR="004E5DC5">
          <w:t>The</w:t>
        </w:r>
      </w:ins>
      <w:del w:id="249" w:author="Edu" w:date="2017-02-06T14:50:00Z">
        <w:r w:rsidDel="004E5DC5">
          <w:delText>he</w:delText>
        </w:r>
      </w:del>
      <w:r>
        <w:t xml:space="preserve"> packages </w:t>
      </w:r>
      <w:proofErr w:type="spellStart"/>
      <w:r w:rsidRPr="006A39A8">
        <w:rPr>
          <w:i/>
        </w:rPr>
        <w:t>plyr</w:t>
      </w:r>
      <w:proofErr w:type="spellEnd"/>
      <w:r>
        <w:t xml:space="preserve"> and </w:t>
      </w:r>
      <w:proofErr w:type="spellStart"/>
      <w:r w:rsidRPr="00EC587E">
        <w:rPr>
          <w:i/>
        </w:rPr>
        <w:t>dplyr</w:t>
      </w:r>
      <w:proofErr w:type="spellEnd"/>
      <w:r>
        <w:t xml:space="preserve"> </w:t>
      </w:r>
      <w:r>
        <w:fldChar w:fldCharType="begin"/>
      </w:r>
      <w:r w:rsidR="009B52FF">
        <w:instrText xml:space="preserve"> ADDIN PAPERS2_CITATIONS &lt;citation&gt;&lt;uuid&gt;19E7ED88-8039-47C3-B197-40BC5EDBE056&lt;/uuid&gt;&lt;priority&gt;0&lt;/priority&gt;&lt;publications&gt;&lt;publication&gt;&lt;type&gt;300&lt;/type&gt;&lt;publication_date&gt;99201600001200000000200000&lt;/publication_date&gt;&lt;title&gt;dplyr: A Grammar of Data Manipulation&lt;/title&gt;&lt;url&gt;http://CRAN.R-project.org/package=dplyr&lt;/url&gt;&lt;subtype&gt;341&lt;/subtype&gt;&lt;uuid&gt;B7D1BC56-FF79-4492-8A0D-9B7F6AB9A5D5&lt;/uuid&gt;&lt;authors&gt;&lt;author&gt;&lt;firstName&gt;Hadley&lt;/firstName&gt;&lt;lastName&gt;Wickham&lt;/lastName&gt;&lt;/author&gt;&lt;author&gt;&lt;firstName&gt;Romain&lt;/firstName&gt;&lt;lastName&gt;Francois&lt;/lastName&gt;&lt;/author&gt;&lt;/authors&gt;&lt;/publication&gt;&lt;/publications&gt;&lt;cites&gt;&lt;/cites&gt;&lt;/citation&gt;</w:instrText>
      </w:r>
      <w:r>
        <w:fldChar w:fldCharType="separate"/>
      </w:r>
      <w:r>
        <w:rPr>
          <w:rFonts w:eastAsiaTheme="minorEastAsia"/>
          <w:lang w:val="en-US" w:eastAsia="ja-JP"/>
        </w:rPr>
        <w:t>(Wickham and Francois 2016)</w:t>
      </w:r>
      <w:r>
        <w:fldChar w:fldCharType="end"/>
      </w:r>
      <w:r>
        <w:t xml:space="preserve"> </w:t>
      </w:r>
      <w:ins w:id="250" w:author="Edu" w:date="2017-02-06T14:49:00Z">
        <w:r w:rsidR="004E5DC5">
          <w:t xml:space="preserve">are used </w:t>
        </w:r>
      </w:ins>
      <w:r>
        <w:t>for all acti</w:t>
      </w:r>
      <w:r w:rsidR="003C1506">
        <w:t>vities</w:t>
      </w:r>
      <w:r>
        <w:t xml:space="preserve"> related to </w:t>
      </w:r>
      <w:ins w:id="251" w:author="Edu" w:date="2017-02-06T14:50:00Z">
        <w:r w:rsidR="004E5DC5">
          <w:t xml:space="preserve">data </w:t>
        </w:r>
      </w:ins>
      <w:del w:id="252" w:author="Edu" w:date="2017-02-06T14:50:00Z">
        <w:r w:rsidDel="004E5DC5">
          <w:delText xml:space="preserve">management </w:delText>
        </w:r>
      </w:del>
      <w:ins w:id="253" w:author="Edu" w:date="2017-02-06T14:50:00Z">
        <w:r w:rsidR="004E5DC5">
          <w:t xml:space="preserve">manipulation </w:t>
        </w:r>
      </w:ins>
      <w:r>
        <w:t>and filterin</w:t>
      </w:r>
      <w:ins w:id="254" w:author="Edu" w:date="2017-02-06T14:50:00Z">
        <w:r w:rsidR="004E5DC5">
          <w:t>g</w:t>
        </w:r>
      </w:ins>
      <w:del w:id="255" w:author="Edu" w:date="2017-02-06T14:50:00Z">
        <w:r w:rsidDel="004E5DC5">
          <w:delText>g of data</w:delText>
        </w:r>
      </w:del>
      <w:r>
        <w:t>.</w:t>
      </w:r>
      <w:r w:rsidRPr="006A39A8">
        <w:rPr>
          <w:i/>
        </w:rPr>
        <w:t xml:space="preserve"> </w:t>
      </w:r>
      <w:r w:rsidRPr="006A39A8">
        <w:t>The package</w:t>
      </w:r>
      <w:r>
        <w:rPr>
          <w:i/>
        </w:rPr>
        <w:t xml:space="preserve"> </w:t>
      </w:r>
      <w:proofErr w:type="spellStart"/>
      <w:r w:rsidRPr="00EC587E">
        <w:rPr>
          <w:i/>
        </w:rPr>
        <w:t>binom</w:t>
      </w:r>
      <w:proofErr w:type="spellEnd"/>
      <w:r>
        <w:t xml:space="preserve"> </w:t>
      </w:r>
      <w:r>
        <w:fldChar w:fldCharType="begin"/>
      </w:r>
      <w:r w:rsidR="009B52FF">
        <w:instrText xml:space="preserve"> ADDIN PAPERS2_CITATIONS &lt;citation&gt;&lt;uuid&gt;21034B17-DB20-4D75-B448-1012EE0EC020&lt;/uuid&gt;&lt;priority&gt;0&lt;/priority&gt;&lt;publications&gt;&lt;publication&gt;&lt;version&gt;1.1-1&lt;/version&gt;&lt;type&gt;300&lt;/type&gt;&lt;title&gt;binom: Binomial Confidence Intervals For Several Parameterizations&lt;/title&gt;&lt;url&gt;http://CRAN.R-project.org/package=binom&lt;/url&gt;&lt;subtype&gt;341&lt;/subtype&gt;&lt;uuid&gt;919BEE62-5224-44E8-81D2-BC546D36BD4B&lt;/uuid&gt;&lt;authors&gt;&lt;author&gt;&lt;firstName&gt;Sundar&lt;/firstName&gt;&lt;lastName&gt;Dorai-Raj&lt;/lastName&gt;&lt;/author&gt;&lt;/authors&gt;&lt;/publication&gt;&lt;/publications&gt;&lt;cites&gt;&lt;/cites&gt;&lt;/citation&gt;</w:instrText>
      </w:r>
      <w:r>
        <w:fldChar w:fldCharType="separate"/>
      </w:r>
      <w:r>
        <w:rPr>
          <w:rFonts w:eastAsiaTheme="minorEastAsia"/>
          <w:lang w:val="en-US" w:eastAsia="ja-JP"/>
        </w:rPr>
        <w:t>(</w:t>
      </w:r>
      <w:proofErr w:type="spellStart"/>
      <w:r>
        <w:rPr>
          <w:rFonts w:eastAsiaTheme="minorEastAsia"/>
          <w:lang w:val="en-US" w:eastAsia="ja-JP"/>
        </w:rPr>
        <w:t>Dorai</w:t>
      </w:r>
      <w:proofErr w:type="spellEnd"/>
      <w:r>
        <w:rPr>
          <w:rFonts w:eastAsiaTheme="minorEastAsia"/>
          <w:lang w:val="en-US" w:eastAsia="ja-JP"/>
        </w:rPr>
        <w:t>-Raj (</w:t>
      </w:r>
      <w:proofErr w:type="spellStart"/>
      <w:r>
        <w:rPr>
          <w:rFonts w:eastAsiaTheme="minorEastAsia"/>
          <w:lang w:val="en-US" w:eastAsia="ja-JP"/>
        </w:rPr>
        <w:t>n.d.</w:t>
      </w:r>
      <w:proofErr w:type="spellEnd"/>
      <w:r>
        <w:rPr>
          <w:rFonts w:eastAsiaTheme="minorEastAsia"/>
          <w:lang w:val="en-US" w:eastAsia="ja-JP"/>
        </w:rPr>
        <w:t>))</w:t>
      </w:r>
      <w:r>
        <w:fldChar w:fldCharType="end"/>
      </w:r>
      <w:r>
        <w:t xml:space="preserve"> </w:t>
      </w:r>
      <w:del w:id="256" w:author="Edu" w:date="2017-02-06T14:50:00Z">
        <w:r w:rsidDel="004E5DC5">
          <w:delText xml:space="preserve">was </w:delText>
        </w:r>
      </w:del>
      <w:ins w:id="257" w:author="Edu" w:date="2017-02-06T14:50:00Z">
        <w:r w:rsidR="004E5DC5">
          <w:t xml:space="preserve">is </w:t>
        </w:r>
      </w:ins>
      <w:r>
        <w:t>used to manage and analyse binomial data</w:t>
      </w:r>
      <w:r w:rsidR="009F6FE0">
        <w:t xml:space="preserve"> which is a particularity of </w:t>
      </w:r>
      <w:del w:id="258" w:author="Edu" w:date="2017-02-06T14:50:00Z">
        <w:r w:rsidR="009F6FE0" w:rsidDel="004E5DC5">
          <w:delText xml:space="preserve">data analysis in </w:delText>
        </w:r>
      </w:del>
      <w:r w:rsidR="009F6FE0">
        <w:t>germination experiments</w:t>
      </w:r>
      <w:r>
        <w:t xml:space="preserve">. The package </w:t>
      </w:r>
      <w:proofErr w:type="spellStart"/>
      <w:r w:rsidRPr="00EC587E">
        <w:rPr>
          <w:i/>
        </w:rPr>
        <w:t>drc</w:t>
      </w:r>
      <w:proofErr w:type="spellEnd"/>
      <w:r>
        <w:t xml:space="preserve"> </w:t>
      </w:r>
      <w:r>
        <w:fldChar w:fldCharType="begin"/>
      </w:r>
      <w:r w:rsidR="009B52FF">
        <w:instrText xml:space="preserve"> ADDIN PAPERS2_CITATIONS &lt;citation&gt;&lt;uuid&gt;2188C9C0-EAC0-4185-B75E-3AFA6E786C2A&lt;/uuid&gt;&lt;priority&gt;0&lt;/priority&gt;&lt;publications&gt;&lt;publication&gt;&lt;publication_date&gt;99201500001200000000200000&lt;/publication_date&gt;&lt;title&gt;Dose-Response Analysis Using R&lt;/title&gt;&lt;type&gt;400&lt;/type&gt;&lt;subtype&gt;400&lt;/subtype&gt;&lt;uuid&gt;AAE75B71-3594-4015-BEC8-92ABD5DC4E0C&lt;/uuid&gt;&lt;bundle&gt;&lt;publication&gt;&lt;url&gt;http://www.plosone.org/&lt;/url&gt;&lt;title&gt;PLoS ONE&lt;/title&gt;&lt;type&gt;-100&lt;/type&gt;&lt;subtype&gt;-100&lt;/subtype&gt;&lt;uuid&gt;ACAF1BA6-453D-415E-84BB-D524AEB9E453&lt;/uuid&gt;&lt;/publication&gt;&lt;/bundle&gt;&lt;authors&gt;&lt;author&gt;&lt;firstName&gt;C&lt;/firstName&gt;&lt;lastName&gt;Ritz&lt;/lastName&gt;&lt;/author&gt;&lt;author&gt;&lt;firstName&gt;F&lt;/firstName&gt;&lt;lastName&gt;Baty&lt;/lastName&gt;&lt;/author&gt;&lt;author&gt;&lt;firstName&gt;J&lt;/firstName&gt;&lt;middleNames&gt;C&lt;/middleNames&gt;&lt;lastName&gt;Sreibig&lt;/lastName&gt;&lt;/author&gt;&lt;author&gt;&lt;firstName&gt;D&lt;/firstName&gt;&lt;lastName&gt;Gerhard&lt;/lastName&gt;&lt;/author&gt;&lt;/authors&gt;&lt;/publication&gt;&lt;/publications&gt;&lt;cites&gt;&lt;/cites&gt;&lt;/citation&gt;</w:instrText>
      </w:r>
      <w:r>
        <w:fldChar w:fldCharType="separate"/>
      </w:r>
      <w:r>
        <w:rPr>
          <w:rFonts w:eastAsiaTheme="minorEastAsia"/>
          <w:lang w:val="en-US" w:eastAsia="ja-JP"/>
        </w:rPr>
        <w:t>(Ritz et al 2015)</w:t>
      </w:r>
      <w:r>
        <w:fldChar w:fldCharType="end"/>
      </w:r>
      <w:r>
        <w:t xml:space="preserve"> </w:t>
      </w:r>
      <w:del w:id="259" w:author="Edu" w:date="2017-02-06T14:50:00Z">
        <w:r w:rsidDel="004E5DC5">
          <w:delText xml:space="preserve">was </w:delText>
        </w:r>
      </w:del>
      <w:ins w:id="260" w:author="Edu" w:date="2017-02-06T14:50:00Z">
        <w:r w:rsidR="004E5DC5">
          <w:t xml:space="preserve">is </w:t>
        </w:r>
      </w:ins>
      <w:r>
        <w:t>used to fit a dose-response model to the cumulative germination data</w:t>
      </w:r>
      <w:ins w:id="261" w:author="Edu" w:date="2017-02-06T14:50:00Z">
        <w:r w:rsidR="004E5DC5">
          <w:t>, in order to calculate the germination times and rates</w:t>
        </w:r>
      </w:ins>
      <w:r>
        <w:t xml:space="preserve">. The package </w:t>
      </w:r>
      <w:r w:rsidRPr="00EC587E">
        <w:rPr>
          <w:i/>
        </w:rPr>
        <w:t>segmented</w:t>
      </w:r>
      <w:r>
        <w:t xml:space="preserve"> </w:t>
      </w:r>
      <w:r>
        <w:fldChar w:fldCharType="begin"/>
      </w:r>
      <w:r w:rsidR="009B52FF">
        <w:instrText xml:space="preserve"> ADDIN PAPERS2_CITATIONS &lt;citation&gt;&lt;uuid&gt;B031478D-A1D7-485D-B6DF-44DDC154C713&lt;/uuid&gt;&lt;priority&gt;0&lt;/priority&gt;&lt;publications&gt;&lt;publication&gt;&lt;volume&gt;8&lt;/volume&gt;&lt;number&gt;1&lt;/number&gt;&lt;startpage&gt;20&lt;/startpage&gt;&lt;title&gt;Segmented: An R Package to Fit Regression Models with Broken-Line Relationships&lt;/title&gt;&lt;uuid&gt;D84FD37F-61D6-482D-ADDA-765E3096C6EE&lt;/uuid&gt;&lt;subtype&gt;400&lt;/subtype&gt;&lt;endpage&gt;25&lt;/endpage&gt;&lt;type&gt;400&lt;/type&gt;&lt;url&gt;http://cran.r-project.org/doc/Rnews/&lt;/url&gt;&lt;bundle&gt;&lt;publication&gt;&lt;title&gt;R News&lt;/title&gt;&lt;type&gt;-100&lt;/type&gt;&lt;subtype&gt;-100&lt;/subtype&gt;&lt;uuid&gt;444D5C5E-0067-43DC-B16D-816658A230E5&lt;/uuid&gt;&lt;/publication&gt;&lt;/bundle&gt;&lt;authors&gt;&lt;author&gt;&lt;firstName&gt;M&lt;/firstName&gt;&lt;middleNames&gt;R&lt;/middleNames&gt;&lt;lastName&gt;Vito&lt;/lastName&gt;&lt;/author&gt;&lt;/authors&gt;&lt;/publication&gt;&lt;/publications&gt;&lt;cites&gt;&lt;/cites&gt;&lt;/citation&gt;</w:instrText>
      </w:r>
      <w:r>
        <w:fldChar w:fldCharType="separate"/>
      </w:r>
      <w:r>
        <w:rPr>
          <w:rFonts w:eastAsiaTheme="minorEastAsia"/>
          <w:lang w:val="en-US" w:eastAsia="ja-JP"/>
        </w:rPr>
        <w:t>(Vito (n.d.))</w:t>
      </w:r>
      <w:r>
        <w:fldChar w:fldCharType="end"/>
      </w:r>
      <w:r>
        <w:t xml:space="preserve"> </w:t>
      </w:r>
      <w:del w:id="262" w:author="Edu" w:date="2017-02-06T14:50:00Z">
        <w:r w:rsidDel="004E5DC5">
          <w:delText xml:space="preserve">was </w:delText>
        </w:r>
      </w:del>
      <w:ins w:id="263" w:author="Edu" w:date="2017-02-06T14:50:00Z">
        <w:r w:rsidR="004E5DC5">
          <w:t xml:space="preserve">is </w:t>
        </w:r>
      </w:ins>
      <w:r>
        <w:t xml:space="preserve">used to </w:t>
      </w:r>
      <w:del w:id="264" w:author="Edu" w:date="2017-02-06T14:47:00Z">
        <w:r w:rsidDel="004E5DC5">
          <w:delText xml:space="preserve">set a function to </w:delText>
        </w:r>
      </w:del>
      <w:r>
        <w:t xml:space="preserve">fit a segmented  regression and compute the </w:t>
      </w:r>
      <w:del w:id="265" w:author="Edu" w:date="2017-02-06T14:51:00Z">
        <w:r w:rsidDel="004E5DC5">
          <w:delText>intercept and the slope for each segmented relationship in the model</w:delText>
        </w:r>
      </w:del>
      <w:ins w:id="266" w:author="Edu" w:date="2017-02-06T14:51:00Z">
        <w:r w:rsidR="004E5DC5">
          <w:t>cardinal temperatures and thermal times</w:t>
        </w:r>
      </w:ins>
      <w:r>
        <w:t>.</w:t>
      </w:r>
      <w:ins w:id="267" w:author="Edu" w:date="2017-02-06T14:48:00Z">
        <w:r w:rsidR="004E5DC5">
          <w:t xml:space="preserve"> </w:t>
        </w:r>
      </w:ins>
      <w:ins w:id="268" w:author="Edu" w:date="2017-02-06T14:51:00Z">
        <w:r w:rsidR="004E5DC5">
          <w:t>Finally,</w:t>
        </w:r>
      </w:ins>
      <w:ins w:id="269" w:author="Edu" w:date="2017-02-06T14:48:00Z">
        <w:r w:rsidR="004E5DC5">
          <w:t xml:space="preserve"> the </w:t>
        </w:r>
        <w:r w:rsidR="004E5DC5" w:rsidRPr="009F6FE0">
          <w:rPr>
            <w:i/>
          </w:rPr>
          <w:t>ggplot2</w:t>
        </w:r>
        <w:r w:rsidR="004E5DC5">
          <w:t xml:space="preserve"> package </w:t>
        </w:r>
      </w:ins>
      <w:ins w:id="270" w:author="Edu" w:date="2017-02-06T14:51:00Z">
        <w:r w:rsidR="004E5DC5">
          <w:t>is used to create the figures</w:t>
        </w:r>
      </w:ins>
      <w:ins w:id="271" w:author="Edu" w:date="2017-02-06T14:48:00Z">
        <w:r w:rsidR="004E5DC5">
          <w:t xml:space="preserve"> </w:t>
        </w:r>
        <w:r w:rsidR="004E5DC5">
          <w:fldChar w:fldCharType="begin"/>
        </w:r>
        <w:r w:rsidR="004E5DC5">
          <w:instrText xml:space="preserve"> ADDIN PAPERS2_CITATIONS &lt;citation&gt;&lt;uuid&gt;8E298CF6-5B2E-40A1-A9DB-733234C20804&lt;/uuid&gt;&lt;priority&gt;0&lt;/priority&gt;&lt;publications&gt;&lt;publication&gt;&lt;title&gt;ggplot2: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instrText>
        </w:r>
        <w:r w:rsidR="004E5DC5">
          <w:fldChar w:fldCharType="separate"/>
        </w:r>
        <w:r w:rsidR="004E5DC5">
          <w:rPr>
            <w:rFonts w:eastAsiaTheme="minorEastAsia"/>
            <w:lang w:val="en-US" w:eastAsia="ja-JP"/>
          </w:rPr>
          <w:t>(Wickham 2009)</w:t>
        </w:r>
        <w:r w:rsidR="004E5DC5">
          <w:fldChar w:fldCharType="end"/>
        </w:r>
      </w:ins>
    </w:p>
    <w:p w14:paraId="5B8B937F" w14:textId="4138B7F1" w:rsidR="006C518E" w:rsidRPr="007C5F42" w:rsidRDefault="006C518E" w:rsidP="007C5F42">
      <w:pPr>
        <w:spacing w:line="480" w:lineRule="auto"/>
        <w:ind w:firstLine="720"/>
        <w:rPr>
          <w:i/>
        </w:rPr>
      </w:pPr>
      <w:r w:rsidRPr="007C5F42">
        <w:rPr>
          <w:i/>
        </w:rPr>
        <w:t>Step 1: Check</w:t>
      </w:r>
      <w:r w:rsidR="008661A4">
        <w:rPr>
          <w:i/>
        </w:rPr>
        <w:t>ing</w:t>
      </w:r>
      <w:r w:rsidRPr="007C5F42">
        <w:rPr>
          <w:i/>
        </w:rPr>
        <w:t xml:space="preserve"> whether the data represent</w:t>
      </w:r>
      <w:r w:rsidR="009F6FE0">
        <w:rPr>
          <w:i/>
        </w:rPr>
        <w:t>s</w:t>
      </w:r>
      <w:r w:rsidRPr="007C5F42">
        <w:rPr>
          <w:i/>
        </w:rPr>
        <w:t xml:space="preserve"> the full germination temperature range</w:t>
      </w:r>
    </w:p>
    <w:p w14:paraId="002747FF" w14:textId="3E9488E1" w:rsidR="00A07C41" w:rsidRDefault="009F6FE0" w:rsidP="007C5F42">
      <w:pPr>
        <w:spacing w:line="480" w:lineRule="auto"/>
        <w:ind w:firstLine="720"/>
      </w:pPr>
      <w:r>
        <w:lastRenderedPageBreak/>
        <w:t>The data is first grouped</w:t>
      </w:r>
      <w:r w:rsidR="00786871">
        <w:t xml:space="preserve"> </w:t>
      </w:r>
      <w:r>
        <w:t xml:space="preserve">by </w:t>
      </w:r>
      <w:r w:rsidR="00786871">
        <w:t>germination treatment</w:t>
      </w:r>
      <w:r w:rsidR="008A7018">
        <w:t xml:space="preserve"> and </w:t>
      </w:r>
      <w:r w:rsidR="00A85DEE">
        <w:t>dish</w:t>
      </w:r>
      <w:r w:rsidR="008A7018">
        <w:t>, and then filter</w:t>
      </w:r>
      <w:r>
        <w:t>ed</w:t>
      </w:r>
      <w:r w:rsidR="008A7018">
        <w:t xml:space="preserve"> into a new file to </w:t>
      </w:r>
      <w:del w:id="272" w:author="Edu" w:date="2017-02-06T15:03:00Z">
        <w:r w:rsidR="008A7018" w:rsidDel="00C04109">
          <w:delText xml:space="preserve">only </w:delText>
        </w:r>
      </w:del>
      <w:r w:rsidR="008A7018">
        <w:t xml:space="preserve">represent </w:t>
      </w:r>
      <w:ins w:id="273" w:author="Edu" w:date="2017-02-06T15:03:00Z">
        <w:r w:rsidR="00C04109">
          <w:t xml:space="preserve">only </w:t>
        </w:r>
      </w:ins>
      <w:r w:rsidR="008A7018">
        <w:t>the results of the final scoring date</w:t>
      </w:r>
      <w:r w:rsidR="006C518E">
        <w:t xml:space="preserve"> (i.e., the final germination proportions)</w:t>
      </w:r>
      <w:r>
        <w:t>. Then, a function is</w:t>
      </w:r>
      <w:r w:rsidR="008A7018">
        <w:t xml:space="preserve"> created to </w:t>
      </w:r>
      <w:r w:rsidR="00786871">
        <w:t>es</w:t>
      </w:r>
      <w:r w:rsidR="009F1386">
        <w:t xml:space="preserve">timate the mean </w:t>
      </w:r>
      <w:r w:rsidR="006C518E">
        <w:t>final</w:t>
      </w:r>
      <w:r w:rsidR="009F1386">
        <w:t xml:space="preserve"> </w:t>
      </w:r>
      <w:r w:rsidR="00786871">
        <w:t xml:space="preserve">germination </w:t>
      </w:r>
      <w:r w:rsidR="006C518E">
        <w:t xml:space="preserve">proportions and binomial confidence intervals </w:t>
      </w:r>
      <w:r w:rsidR="00786871">
        <w:t xml:space="preserve">and </w:t>
      </w:r>
      <w:r w:rsidR="001E5D7E">
        <w:t xml:space="preserve">this function </w:t>
      </w:r>
      <w:r>
        <w:t>is applied across</w:t>
      </w:r>
      <w:r w:rsidR="00786871">
        <w:t xml:space="preserve"> treatment</w:t>
      </w:r>
      <w:r>
        <w:t>s</w:t>
      </w:r>
      <w:r w:rsidR="0015024C">
        <w:t xml:space="preserve"> </w:t>
      </w:r>
      <w:del w:id="274" w:author="Edu" w:date="2017-02-06T14:54:00Z">
        <w:r w:rsidR="0015024C" w:rsidDel="004E5DC5">
          <w:delText>and the</w:delText>
        </w:r>
      </w:del>
      <w:ins w:id="275" w:author="Edu" w:date="2017-02-06T14:54:00Z">
        <w:r w:rsidR="004E5DC5">
          <w:t>to produce the</w:t>
        </w:r>
      </w:ins>
      <w:r w:rsidR="0015024C">
        <w:t xml:space="preserve"> first new dataset</w:t>
      </w:r>
      <w:del w:id="276" w:author="Edu" w:date="2017-02-06T14:54:00Z">
        <w:r w:rsidR="0015024C" w:rsidDel="004E5DC5">
          <w:delText xml:space="preserve"> is produced</w:delText>
        </w:r>
      </w:del>
      <w:r w:rsidR="0015024C">
        <w:t xml:space="preserve">, </w:t>
      </w:r>
      <w:r w:rsidR="00656D8B" w:rsidRPr="00656D8B">
        <w:rPr>
          <w:i/>
        </w:rPr>
        <w:t>Table 1:</w:t>
      </w:r>
      <w:r w:rsidR="0015024C" w:rsidRPr="00656D8B">
        <w:rPr>
          <w:i/>
        </w:rPr>
        <w:t>‘</w:t>
      </w:r>
      <w:r w:rsidR="0015024C" w:rsidRPr="003C1506">
        <w:rPr>
          <w:i/>
        </w:rPr>
        <w:t>FGP</w:t>
      </w:r>
      <w:r w:rsidR="0015024C">
        <w:t>’ (Final germination proportions)</w:t>
      </w:r>
      <w:r w:rsidR="008A7018">
        <w:t>.</w:t>
      </w:r>
      <w:r w:rsidR="00BA0C09">
        <w:t xml:space="preserve"> T</w:t>
      </w:r>
      <w:del w:id="277" w:author="Edu" w:date="2017-02-06T15:03:00Z">
        <w:r w:rsidR="00BA0C09" w:rsidDel="00C04109">
          <w:delText>he</w:delText>
        </w:r>
        <w:r w:rsidR="0015024C" w:rsidDel="00C04109">
          <w:delText>n t</w:delText>
        </w:r>
      </w:del>
      <w:r w:rsidR="0015024C">
        <w:t xml:space="preserve">his new dataset is plotted in the </w:t>
      </w:r>
      <w:r w:rsidR="00BA0C09">
        <w:t>first plot</w:t>
      </w:r>
      <w:ins w:id="278" w:author="Edu" w:date="2017-02-06T14:54:00Z">
        <w:r w:rsidR="004E5DC5">
          <w:t>,</w:t>
        </w:r>
      </w:ins>
      <w:del w:id="279" w:author="Edu" w:date="2017-02-06T14:54:00Z">
        <w:r w:rsidR="00BA0C09" w:rsidDel="004E5DC5">
          <w:delText>s</w:delText>
        </w:r>
      </w:del>
      <w:r w:rsidR="0015024C">
        <w:t xml:space="preserve"> </w:t>
      </w:r>
      <w:del w:id="280" w:author="Edu" w:date="2017-02-06T14:54:00Z">
        <w:r w:rsidR="0015024C" w:rsidDel="004E5DC5">
          <w:delText>we create</w:delText>
        </w:r>
        <w:r w:rsidR="003C1506" w:rsidDel="004E5DC5">
          <w:delText xml:space="preserve"> </w:delText>
        </w:r>
      </w:del>
      <w:r w:rsidR="003C1506" w:rsidRPr="00656D8B">
        <w:rPr>
          <w:i/>
        </w:rPr>
        <w:t>Figure 1:</w:t>
      </w:r>
      <w:r w:rsidR="00A2542B">
        <w:t xml:space="preserve"> </w:t>
      </w:r>
      <w:proofErr w:type="spellStart"/>
      <w:r w:rsidR="00A2542B" w:rsidRPr="00A2542B">
        <w:rPr>
          <w:i/>
        </w:rPr>
        <w:t>FGPfig</w:t>
      </w:r>
      <w:proofErr w:type="spellEnd"/>
      <w:r w:rsidR="0015024C">
        <w:t xml:space="preserve">, which </w:t>
      </w:r>
      <w:r w:rsidR="00BA0C09">
        <w:t>represent</w:t>
      </w:r>
      <w:r w:rsidR="003C1506">
        <w:t>s the</w:t>
      </w:r>
      <w:r w:rsidR="00BA0C09">
        <w:t xml:space="preserve"> total mean germination of each </w:t>
      </w:r>
      <w:ins w:id="281" w:author="Edu" w:date="2017-02-06T15:03:00Z">
        <w:r w:rsidR="00C04109">
          <w:t xml:space="preserve">temperature </w:t>
        </w:r>
      </w:ins>
      <w:r w:rsidR="00BA0C09">
        <w:t>treatment</w:t>
      </w:r>
      <w:del w:id="282" w:author="Edu" w:date="2017-02-06T15:04:00Z">
        <w:r w:rsidR="00BA0C09" w:rsidDel="00C04109">
          <w:delText>, plotted against temperature treatment</w:delText>
        </w:r>
      </w:del>
      <w:r w:rsidR="00B0118B">
        <w:t xml:space="preserve"> (Figure 1)</w:t>
      </w:r>
      <w:r w:rsidR="00BA0C09">
        <w:t>.</w:t>
      </w:r>
      <w:r w:rsidR="003C1506">
        <w:t xml:space="preserve"> At this point,</w:t>
      </w:r>
      <w:r w:rsidR="00B0118B">
        <w:t xml:space="preserve"> </w:t>
      </w:r>
      <w:r w:rsidR="00B0118B" w:rsidRPr="006371B4">
        <w:rPr>
          <w:i/>
        </w:rPr>
        <w:t>Figure 1</w:t>
      </w:r>
      <w:r w:rsidR="00FE5EED">
        <w:t xml:space="preserve"> </w:t>
      </w:r>
      <w:r w:rsidR="00A07C41">
        <w:t xml:space="preserve">needs to be </w:t>
      </w:r>
      <w:del w:id="283" w:author="Edu" w:date="2017-02-06T15:04:00Z">
        <w:r w:rsidR="00FE5EED" w:rsidDel="00C04109">
          <w:delText xml:space="preserve">visually </w:delText>
        </w:r>
      </w:del>
      <w:r w:rsidR="00FE5EED">
        <w:t xml:space="preserve">inspected </w:t>
      </w:r>
      <w:ins w:id="284" w:author="Edu" w:date="2017-02-06T15:04:00Z">
        <w:r w:rsidR="00C04109">
          <w:t xml:space="preserve">visually </w:t>
        </w:r>
      </w:ins>
      <w:r w:rsidR="00FE5EED">
        <w:t xml:space="preserve">for evidence that the temperature treatments </w:t>
      </w:r>
      <w:r w:rsidR="00A07C41">
        <w:t xml:space="preserve">used in the experiment </w:t>
      </w:r>
      <w:r w:rsidR="00FE5EED">
        <w:t xml:space="preserve">resulted in representing the </w:t>
      </w:r>
      <w:r w:rsidR="00A07C41">
        <w:t xml:space="preserve">full </w:t>
      </w:r>
      <w:r w:rsidR="00B27BA8">
        <w:t xml:space="preserve">germination temperature range of </w:t>
      </w:r>
      <w:r w:rsidR="0015024C">
        <w:t>the study species</w:t>
      </w:r>
      <w:r w:rsidR="00092A96">
        <w:t xml:space="preserve">. </w:t>
      </w:r>
      <w:r w:rsidR="00A07C41">
        <w:t xml:space="preserve">If this is the case, </w:t>
      </w:r>
      <w:r w:rsidR="00FE5EED">
        <w:t>the segmented model we present here ca</w:t>
      </w:r>
      <w:r w:rsidR="00A07C41">
        <w:t xml:space="preserve">n be fitted and used to calculate the three cardinal temperatures. </w:t>
      </w:r>
      <w:ins w:id="285" w:author="Edu" w:date="2017-02-06T15:04:00Z">
        <w:r w:rsidR="00C04109">
          <w:t>This would be the case i</w:t>
        </w:r>
      </w:ins>
      <w:del w:id="286" w:author="Edu" w:date="2017-02-06T15:04:00Z">
        <w:r w:rsidR="0015024C" w:rsidDel="00C04109">
          <w:delText>I</w:delText>
        </w:r>
      </w:del>
      <w:r w:rsidR="0015024C">
        <w:t xml:space="preserve">n </w:t>
      </w:r>
      <w:r w:rsidR="0015024C" w:rsidRPr="00B27BA8">
        <w:rPr>
          <w:i/>
        </w:rPr>
        <w:t>species A</w:t>
      </w:r>
      <w:r w:rsidR="0015024C">
        <w:t xml:space="preserve">, </w:t>
      </w:r>
      <w:ins w:id="287" w:author="Edu" w:date="2017-02-06T15:04:00Z">
        <w:r w:rsidR="00C04109">
          <w:t>for which we</w:t>
        </w:r>
      </w:ins>
      <w:del w:id="288" w:author="Edu" w:date="2017-02-06T15:04:00Z">
        <w:r w:rsidR="0015024C" w:rsidDel="00C04109">
          <w:delText>we</w:delText>
        </w:r>
      </w:del>
      <w:r w:rsidR="0015024C">
        <w:t xml:space="preserve"> generated data representing the full range of germination temperatures (Figure 1A). </w:t>
      </w:r>
      <w:del w:id="289" w:author="Edu" w:date="2017-02-06T15:04:00Z">
        <w:r w:rsidR="0015024C" w:rsidDel="00C04109">
          <w:delText xml:space="preserve"> </w:delText>
        </w:r>
      </w:del>
      <w:ins w:id="290" w:author="Edu" w:date="2017-02-06T15:04:00Z">
        <w:r w:rsidR="00C04109">
          <w:t>However, w</w:t>
        </w:r>
      </w:ins>
      <w:del w:id="291" w:author="Edu" w:date="2017-02-06T15:04:00Z">
        <w:r w:rsidR="00A07C41" w:rsidDel="00C04109">
          <w:delText>W</w:delText>
        </w:r>
      </w:del>
      <w:r w:rsidR="00A07C41">
        <w:t>hen the</w:t>
      </w:r>
      <w:r>
        <w:t xml:space="preserve"> experimental treatments only gi</w:t>
      </w:r>
      <w:r w:rsidR="00A07C41">
        <w:t>ve results in either the sub- or the supra</w:t>
      </w:r>
      <w:r w:rsidR="003C1506">
        <w:t>-</w:t>
      </w:r>
      <w:r w:rsidR="00A07C41">
        <w:t>optimal germinati</w:t>
      </w:r>
      <w:r w:rsidR="0015024C">
        <w:t>on temperature range</w:t>
      </w:r>
      <w:r w:rsidR="00A07C41">
        <w:t>, the segmented model cannot be fitted and only the base or ceiling temperatures can be calculated.</w:t>
      </w:r>
      <w:r w:rsidR="0015024C">
        <w:t xml:space="preserve"> </w:t>
      </w:r>
      <w:ins w:id="292" w:author="Edu" w:date="2017-02-06T15:05:00Z">
        <w:r w:rsidR="00C04109">
          <w:t>This is the case i</w:t>
        </w:r>
      </w:ins>
      <w:del w:id="293" w:author="Edu" w:date="2017-02-06T15:05:00Z">
        <w:r w:rsidR="0015024C" w:rsidDel="00C04109">
          <w:delText>I</w:delText>
        </w:r>
      </w:del>
      <w:r w:rsidR="0015024C">
        <w:t xml:space="preserve">n </w:t>
      </w:r>
      <w:r w:rsidR="0015024C" w:rsidRPr="00B27BA8">
        <w:rPr>
          <w:i/>
        </w:rPr>
        <w:t>species B</w:t>
      </w:r>
      <w:r w:rsidR="0015024C">
        <w:rPr>
          <w:i/>
        </w:rPr>
        <w:t xml:space="preserve">, </w:t>
      </w:r>
      <w:ins w:id="294" w:author="Edu" w:date="2017-02-06T15:05:00Z">
        <w:r w:rsidR="00FF66C7">
          <w:t>where there was no germination above the treatment with the fastest germination rate,</w:t>
        </w:r>
      </w:ins>
      <w:del w:id="295" w:author="Edu" w:date="2017-02-06T15:05:00Z">
        <w:r w:rsidR="0015024C" w:rsidDel="00FF66C7">
          <w:delText>t</w:delText>
        </w:r>
      </w:del>
      <w:del w:id="296" w:author="Edu" w:date="2017-02-06T15:06:00Z">
        <w:r w:rsidR="0015024C" w:rsidDel="00FF66C7">
          <w:delText>he supra-optimal temperatures were not identified, as after the best germination rate was</w:delText>
        </w:r>
      </w:del>
      <w:del w:id="297" w:author="Edu" w:date="2017-02-06T15:05:00Z">
        <w:r w:rsidR="0015024C" w:rsidDel="00C04109">
          <w:delText xml:space="preserve"> </w:delText>
        </w:r>
      </w:del>
      <w:del w:id="298" w:author="Edu" w:date="2017-02-06T15:06:00Z">
        <w:r w:rsidR="0015024C" w:rsidDel="00FF66C7">
          <w:delText xml:space="preserve">reached at </w:delText>
        </w:r>
        <w:r w:rsidR="0015024C" w:rsidRPr="0015024C" w:rsidDel="00FF66C7">
          <w:delText>treatment</w:delText>
        </w:r>
      </w:del>
      <w:r w:rsidR="0015024C" w:rsidRPr="0015024C">
        <w:t xml:space="preserve"> ‘23.75</w:t>
      </w:r>
      <w:ins w:id="299" w:author="Edu" w:date="2017-02-06T15:06:00Z">
        <w:r w:rsidR="00FF66C7">
          <w:t xml:space="preserve"> ºC</w:t>
        </w:r>
      </w:ins>
      <w:r w:rsidR="0015024C" w:rsidRPr="0015024C">
        <w:t>’</w:t>
      </w:r>
      <w:ins w:id="300" w:author="Edu" w:date="2017-02-06T15:06:00Z">
        <w:r w:rsidR="00FF66C7">
          <w:t xml:space="preserve"> </w:t>
        </w:r>
      </w:ins>
      <w:del w:id="301" w:author="Edu" w:date="2017-02-06T15:06:00Z">
        <w:r w:rsidR="0015024C" w:rsidRPr="0015024C" w:rsidDel="00FF66C7">
          <w:delText>,</w:delText>
        </w:r>
        <w:r w:rsidR="0015024C" w:rsidDel="00FF66C7">
          <w:delText xml:space="preserve"> higher temperatures did not produce any germination and had a total cumulative germination of zero (0)</w:delText>
        </w:r>
        <w:r w:rsidR="00936B58" w:rsidDel="00FF66C7">
          <w:delText xml:space="preserve"> </w:delText>
        </w:r>
      </w:del>
      <w:r w:rsidR="00936B58">
        <w:t>(</w:t>
      </w:r>
      <w:r w:rsidR="003C1506">
        <w:t>Figure 1B</w:t>
      </w:r>
      <w:r w:rsidR="00936B58">
        <w:t>)</w:t>
      </w:r>
      <w:r w:rsidR="0015024C">
        <w:t>.</w:t>
      </w:r>
      <w:ins w:id="302" w:author="Edu" w:date="2017-02-06T15:07:00Z">
        <w:r w:rsidR="00FF66C7">
          <w:t xml:space="preserve"> Thus, for </w:t>
        </w:r>
        <w:r w:rsidR="00FF66C7" w:rsidRPr="00FF66C7">
          <w:rPr>
            <w:i/>
            <w:rPrChange w:id="303" w:author="Edu" w:date="2017-02-06T15:07:00Z">
              <w:rPr/>
            </w:rPrChange>
          </w:rPr>
          <w:t>species B</w:t>
        </w:r>
        <w:r w:rsidR="00FF66C7">
          <w:t xml:space="preserve"> we only have data in the sub-optimal germination temperature range.</w:t>
        </w:r>
      </w:ins>
    </w:p>
    <w:p w14:paraId="6B007F2B" w14:textId="36B9DAB2" w:rsidR="009E6C9B" w:rsidRPr="007C5F42" w:rsidRDefault="00A07C41" w:rsidP="007C5F42">
      <w:pPr>
        <w:spacing w:line="480" w:lineRule="auto"/>
        <w:ind w:firstLine="720"/>
        <w:rPr>
          <w:i/>
        </w:rPr>
      </w:pPr>
      <w:r w:rsidRPr="007C5F42">
        <w:rPr>
          <w:i/>
        </w:rPr>
        <w:t>Step 2: Estimating germination rates from the cumulative germination curves</w:t>
      </w:r>
    </w:p>
    <w:p w14:paraId="2DE16818" w14:textId="30370D5F" w:rsidR="00D16B93" w:rsidRDefault="009F6FE0" w:rsidP="007C5F42">
      <w:pPr>
        <w:spacing w:line="480" w:lineRule="auto"/>
        <w:ind w:firstLine="720"/>
        <w:rPr>
          <w:ins w:id="304" w:author="Edu" w:date="2017-02-06T15:15:00Z"/>
        </w:rPr>
      </w:pPr>
      <w:r w:rsidRPr="009F6FE0">
        <w:t>A</w:t>
      </w:r>
      <w:r w:rsidR="00C247F9" w:rsidRPr="009F6FE0">
        <w:t xml:space="preserve"> </w:t>
      </w:r>
      <w:r w:rsidR="00BA0C09" w:rsidRPr="009F6FE0">
        <w:t>dose-response model</w:t>
      </w:r>
      <w:r w:rsidRPr="009F6FE0">
        <w:t xml:space="preserve"> is fitted</w:t>
      </w:r>
      <w:r w:rsidR="00A07C41" w:rsidRPr="009F6FE0">
        <w:t xml:space="preserve"> to the cumulative germination data</w:t>
      </w:r>
      <w:ins w:id="305" w:author="Edu" w:date="2017-02-06T15:08:00Z">
        <w:r w:rsidR="00FF66C7">
          <w:t>,</w:t>
        </w:r>
      </w:ins>
      <w:ins w:id="306" w:author="Edu" w:date="2017-02-06T15:34:00Z">
        <w:r w:rsidR="00E81454">
          <w:t xml:space="preserve"> in which time is the dose and germination the response.</w:t>
        </w:r>
      </w:ins>
      <w:ins w:id="307" w:author="Edu" w:date="2017-02-06T15:08:00Z">
        <w:r w:rsidR="00FF66C7">
          <w:t xml:space="preserve"> </w:t>
        </w:r>
      </w:ins>
      <w:ins w:id="308" w:author="Edu" w:date="2017-02-06T15:34:00Z">
        <w:r w:rsidR="00E81454">
          <w:t>T</w:t>
        </w:r>
      </w:ins>
      <w:ins w:id="309" w:author="Edu" w:date="2017-02-06T15:08:00Z">
        <w:r w:rsidR="00FF66C7">
          <w:t xml:space="preserve">his model is used to estimate the time required to reach </w:t>
        </w:r>
      </w:ins>
      <w:ins w:id="310" w:author="Edu" w:date="2017-02-06T15:09:00Z">
        <w:r w:rsidR="00FF66C7">
          <w:t>successive</w:t>
        </w:r>
      </w:ins>
      <w:ins w:id="311" w:author="Edu" w:date="2017-02-06T15:08:00Z">
        <w:r w:rsidR="00FF66C7">
          <w:t xml:space="preserve"> </w:t>
        </w:r>
      </w:ins>
      <w:ins w:id="312" w:author="Edu" w:date="2017-02-06T15:09:00Z">
        <w:r w:rsidR="00FF66C7">
          <w:t>germination percentages</w:t>
        </w:r>
      </w:ins>
      <w:r w:rsidR="00A07C41" w:rsidRPr="009F6FE0">
        <w:t>.</w:t>
      </w:r>
      <w:r w:rsidR="00A07C41">
        <w:t xml:space="preserve"> </w:t>
      </w:r>
      <w:moveToRangeStart w:id="313" w:author="Edu" w:date="2017-02-06T15:09:00Z" w:name="move474157124"/>
      <w:moveTo w:id="314" w:author="Edu" w:date="2017-02-06T15:09:00Z">
        <w:r w:rsidR="00FF66C7">
          <w:t xml:space="preserve">This is </w:t>
        </w:r>
        <w:del w:id="315" w:author="Edu" w:date="2017-02-06T15:11:00Z">
          <w:r w:rsidR="00FF66C7" w:rsidDel="00FF66C7">
            <w:delText xml:space="preserve">the </w:delText>
          </w:r>
        </w:del>
      </w:moveTo>
      <w:ins w:id="316" w:author="Edu" w:date="2017-02-06T15:09:00Z">
        <w:r w:rsidR="00FF66C7">
          <w:t xml:space="preserve">probably the </w:t>
        </w:r>
      </w:ins>
      <w:moveTo w:id="317" w:author="Edu" w:date="2017-02-06T15:09:00Z">
        <w:r w:rsidR="00FF66C7">
          <w:t xml:space="preserve">most </w:t>
        </w:r>
        <w:del w:id="318" w:author="Edu" w:date="2017-02-06T15:10:00Z">
          <w:r w:rsidR="00FF66C7" w:rsidDel="00FF66C7">
            <w:delText>particular</w:delText>
          </w:r>
        </w:del>
      </w:moveTo>
      <w:ins w:id="319" w:author="Edu" w:date="2017-02-06T15:10:00Z">
        <w:r w:rsidR="00FF66C7">
          <w:t>sensitive</w:t>
        </w:r>
      </w:ins>
      <w:moveTo w:id="320" w:author="Edu" w:date="2017-02-06T15:09:00Z">
        <w:r w:rsidR="00FF66C7">
          <w:t xml:space="preserve"> part of th</w:t>
        </w:r>
      </w:moveTo>
      <w:ins w:id="321" w:author="Edu" w:date="2017-02-06T15:10:00Z">
        <w:r w:rsidR="00FF66C7">
          <w:t>e</w:t>
        </w:r>
      </w:ins>
      <w:moveTo w:id="322" w:author="Edu" w:date="2017-02-06T15:09:00Z">
        <w:del w:id="323" w:author="Edu" w:date="2017-02-06T15:10:00Z">
          <w:r w:rsidR="00FF66C7" w:rsidDel="00FF66C7">
            <w:delText>is</w:delText>
          </w:r>
        </w:del>
        <w:r w:rsidR="00FF66C7">
          <w:t xml:space="preserve"> analysis</w:t>
        </w:r>
      </w:moveTo>
      <w:ins w:id="324" w:author="Edu" w:date="2017-02-06T15:10:00Z">
        <w:r w:rsidR="00FF66C7">
          <w:t>, as poor estimations of the germination times will lead to inaccurate cardinal temperatures and thermal time</w:t>
        </w:r>
      </w:ins>
      <w:ins w:id="325" w:author="Edu" w:date="2017-02-06T15:16:00Z">
        <w:r w:rsidR="00D16B93">
          <w:t>s</w:t>
        </w:r>
      </w:ins>
      <w:moveTo w:id="326" w:author="Edu" w:date="2017-02-06T15:09:00Z">
        <w:r w:rsidR="00FF66C7">
          <w:t xml:space="preserve">. </w:t>
        </w:r>
      </w:moveTo>
      <w:moveToRangeEnd w:id="313"/>
      <w:ins w:id="327" w:author="Edu" w:date="2017-02-06T15:11:00Z">
        <w:r w:rsidR="00FF66C7">
          <w:t xml:space="preserve">There are several dose-response </w:t>
        </w:r>
      </w:ins>
      <w:ins w:id="328" w:author="Edu" w:date="2017-02-06T15:12:00Z">
        <w:r w:rsidR="00FF66C7">
          <w:t>functions</w:t>
        </w:r>
      </w:ins>
      <w:ins w:id="329" w:author="Edu" w:date="2017-02-06T15:11:00Z">
        <w:r w:rsidR="00FF66C7">
          <w:t xml:space="preserve"> that can be fitted to the data (for more information see </w:t>
        </w:r>
      </w:ins>
      <w:ins w:id="330" w:author="Edu" w:date="2017-02-06T15:12:00Z">
        <w:r w:rsidR="00FF66C7" w:rsidRPr="00FF66C7">
          <w:rPr>
            <w:color w:val="FF0000"/>
            <w:rPrChange w:id="331" w:author="Edu" w:date="2017-02-06T15:12:00Z">
              <w:rPr/>
            </w:rPrChange>
          </w:rPr>
          <w:t>Ritz et al 2015</w:t>
        </w:r>
      </w:ins>
      <w:ins w:id="332" w:author="Edu" w:date="2017-02-06T15:11:00Z">
        <w:r w:rsidR="00FF66C7">
          <w:t xml:space="preserve">). </w:t>
        </w:r>
      </w:ins>
      <w:ins w:id="333" w:author="Edu" w:date="2017-02-06T15:12:00Z">
        <w:r w:rsidR="00FF66C7">
          <w:t xml:space="preserve">We have chosen as a default the log-logistic, because it gave the </w:t>
        </w:r>
        <w:r w:rsidR="00FF66C7">
          <w:lastRenderedPageBreak/>
          <w:t xml:space="preserve">best fit in previous experiences with </w:t>
        </w:r>
      </w:ins>
      <w:ins w:id="334" w:author="Edu" w:date="2017-02-06T15:13:00Z">
        <w:r w:rsidR="00FF66C7">
          <w:t>several</w:t>
        </w:r>
      </w:ins>
      <w:ins w:id="335" w:author="Edu" w:date="2017-02-06T15:12:00Z">
        <w:r w:rsidR="00FF66C7">
          <w:t xml:space="preserve"> datasets.</w:t>
        </w:r>
      </w:ins>
      <w:ins w:id="336" w:author="Edu" w:date="2017-02-06T15:13:00Z">
        <w:r w:rsidR="00FF66C7">
          <w:t xml:space="preserve"> Nonetheless </w:t>
        </w:r>
      </w:ins>
      <w:ins w:id="337" w:author="Edu" w:date="2017-02-06T15:46:00Z">
        <w:r w:rsidR="00B33FBE">
          <w:t>users</w:t>
        </w:r>
      </w:ins>
      <w:ins w:id="338" w:author="Edu" w:date="2017-02-06T15:13:00Z">
        <w:r w:rsidR="00FF66C7">
          <w:t xml:space="preserve"> should </w:t>
        </w:r>
      </w:ins>
      <w:ins w:id="339" w:author="Edu" w:date="2017-02-06T15:16:00Z">
        <w:r w:rsidR="00D16B93">
          <w:t>check</w:t>
        </w:r>
      </w:ins>
      <w:ins w:id="340" w:author="Edu" w:date="2017-02-06T15:13:00Z">
        <w:r w:rsidR="00FF66C7">
          <w:t xml:space="preserve"> at t</w:t>
        </w:r>
      </w:ins>
      <w:del w:id="341" w:author="Edu" w:date="2017-02-06T15:13:00Z">
        <w:r w:rsidDel="00FF66C7">
          <w:delText>T</w:delText>
        </w:r>
      </w:del>
      <w:r>
        <w:t>his stage</w:t>
      </w:r>
      <w:del w:id="342" w:author="Edu" w:date="2017-02-06T15:13:00Z">
        <w:r w:rsidDel="00FF66C7">
          <w:delText>s</w:delText>
        </w:r>
      </w:del>
      <w:r>
        <w:t xml:space="preserve"> </w:t>
      </w:r>
      <w:ins w:id="343" w:author="Edu" w:date="2017-02-06T15:13:00Z">
        <w:r w:rsidR="00FF66C7">
          <w:t xml:space="preserve">how well the log-logistic fits </w:t>
        </w:r>
      </w:ins>
      <w:ins w:id="344" w:author="Edu" w:date="2017-02-06T15:46:00Z">
        <w:r w:rsidR="00B33FBE">
          <w:t>their</w:t>
        </w:r>
      </w:ins>
      <w:ins w:id="345" w:author="Edu" w:date="2017-02-06T15:13:00Z">
        <w:r w:rsidR="00FF66C7">
          <w:t xml:space="preserve"> own data, </w:t>
        </w:r>
      </w:ins>
      <w:del w:id="346" w:author="Edu" w:date="2017-02-06T15:14:00Z">
        <w:r w:rsidDel="00FF66C7">
          <w:delText>allows you to test and</w:delText>
        </w:r>
        <w:r w:rsidR="00A07C41" w:rsidDel="00FF66C7">
          <w:delText xml:space="preserve"> to fit different </w:delText>
        </w:r>
        <w:r w:rsidR="00F1550D" w:rsidDel="00FF66C7">
          <w:delText>functions</w:delText>
        </w:r>
      </w:del>
      <w:ins w:id="347" w:author="Edu" w:date="2017-02-06T15:14:00Z">
        <w:r w:rsidR="00FF66C7">
          <w:t>and compare it to alternative functions</w:t>
        </w:r>
      </w:ins>
      <w:ins w:id="348" w:author="Edu" w:date="2017-02-06T15:16:00Z">
        <w:r w:rsidR="00D16B93">
          <w:t>.</w:t>
        </w:r>
      </w:ins>
      <w:del w:id="349" w:author="Edu" w:date="2017-02-06T15:16:00Z">
        <w:r w:rsidR="00C247F9" w:rsidDel="00D16B93">
          <w:delText xml:space="preserve">, and </w:delText>
        </w:r>
      </w:del>
      <w:del w:id="350" w:author="Edu" w:date="2017-02-06T15:12:00Z">
        <w:r w:rsidR="00F1550D" w:rsidDel="00FF66C7">
          <w:delText>we have chosen by default the log-logistic</w:delText>
        </w:r>
        <w:r w:rsidR="003C1506" w:rsidDel="00FF66C7">
          <w:delText xml:space="preserve"> in the example dataset </w:delText>
        </w:r>
        <w:r w:rsidR="00F1550D" w:rsidDel="00FF66C7">
          <w:delText xml:space="preserve">because it gave the best fit in </w:delText>
        </w:r>
        <w:r w:rsidR="001E5D7E" w:rsidDel="00FF66C7">
          <w:delText>previous experiences with other dataset</w:delText>
        </w:r>
        <w:r w:rsidR="00F1550D" w:rsidDel="00FF66C7">
          <w:delText xml:space="preserve">. </w:delText>
        </w:r>
      </w:del>
      <w:del w:id="351" w:author="Edu" w:date="2017-02-06T15:16:00Z">
        <w:r w:rsidR="00F1550D" w:rsidDel="00D16B93">
          <w:delText>The user needs to check if this function gives the best fit to his/her own data.</w:delText>
        </w:r>
      </w:del>
      <w:r w:rsidR="00F1550D">
        <w:t xml:space="preserve"> </w:t>
      </w:r>
      <w:r w:rsidR="00F1550D" w:rsidRPr="00500CD2">
        <w:t xml:space="preserve">The script </w:t>
      </w:r>
      <w:del w:id="352" w:author="Edu" w:date="2017-02-06T15:16:00Z">
        <w:r w:rsidR="00F1550D" w:rsidRPr="00500CD2" w:rsidDel="00D16B93">
          <w:delText xml:space="preserve">automatically </w:delText>
        </w:r>
      </w:del>
      <w:r w:rsidR="00F1550D" w:rsidRPr="00500CD2">
        <w:t xml:space="preserve">tests </w:t>
      </w:r>
      <w:ins w:id="353" w:author="Edu" w:date="2017-02-06T15:16:00Z">
        <w:r w:rsidR="00D16B93" w:rsidRPr="00500CD2">
          <w:t xml:space="preserve">automatically </w:t>
        </w:r>
      </w:ins>
      <w:r w:rsidR="00F1550D" w:rsidRPr="00500CD2">
        <w:t xml:space="preserve">the fit of different </w:t>
      </w:r>
      <w:del w:id="354" w:author="Edu" w:date="2017-02-06T14:59:00Z">
        <w:r w:rsidR="00F1550D" w:rsidRPr="00500CD2" w:rsidDel="00C04109">
          <w:delText xml:space="preserve">functions, </w:delText>
        </w:r>
        <w:r w:rsidR="009B52FF" w:rsidDel="00C04109">
          <w:delText xml:space="preserve"> and</w:delText>
        </w:r>
      </w:del>
      <w:ins w:id="355" w:author="Edu" w:date="2017-02-06T14:59:00Z">
        <w:r w:rsidR="00C04109" w:rsidRPr="00500CD2">
          <w:t xml:space="preserve">functions, </w:t>
        </w:r>
        <w:r w:rsidR="00C04109">
          <w:t>and</w:t>
        </w:r>
      </w:ins>
      <w:r w:rsidR="009B52FF">
        <w:t xml:space="preserve"> suggests the model that best fits each treatment. </w:t>
      </w:r>
      <w:ins w:id="356" w:author="Edu" w:date="2017-02-06T15:17:00Z">
        <w:r w:rsidR="00D16B93" w:rsidRPr="00D16B93">
          <w:rPr>
            <w:color w:val="FF0000"/>
            <w:rPrChange w:id="357" w:author="Edu" w:date="2017-02-06T15:17:00Z">
              <w:rPr/>
            </w:rPrChange>
          </w:rPr>
          <w:t xml:space="preserve">This information </w:t>
        </w:r>
      </w:ins>
      <w:ins w:id="358" w:author="Edu" w:date="2017-02-06T15:55:00Z">
        <w:r w:rsidR="002F2C70">
          <w:rPr>
            <w:color w:val="FF0000"/>
          </w:rPr>
          <w:t xml:space="preserve">is printed </w:t>
        </w:r>
      </w:ins>
      <w:ins w:id="359" w:author="Edu" w:date="2017-02-06T15:58:00Z">
        <w:r w:rsidR="002F2C70">
          <w:rPr>
            <w:color w:val="FF0000"/>
          </w:rPr>
          <w:t>with</w:t>
        </w:r>
      </w:ins>
      <w:ins w:id="360" w:author="Edu" w:date="2017-02-06T15:55:00Z">
        <w:r w:rsidR="002F2C70">
          <w:rPr>
            <w:color w:val="FF0000"/>
          </w:rPr>
          <w:t>in the R workspace</w:t>
        </w:r>
      </w:ins>
      <w:ins w:id="361" w:author="Edu" w:date="2017-02-06T15:58:00Z">
        <w:r w:rsidR="002F2C70">
          <w:rPr>
            <w:color w:val="FF0000"/>
          </w:rPr>
          <w:t xml:space="preserve"> as the </w:t>
        </w:r>
      </w:ins>
      <w:ins w:id="362" w:author="Edu" w:date="2017-02-06T15:59:00Z">
        <w:r w:rsidR="002F2C70">
          <w:rPr>
            <w:color w:val="FF0000"/>
          </w:rPr>
          <w:t>‘</w:t>
        </w:r>
      </w:ins>
      <w:proofErr w:type="spellStart"/>
      <w:ins w:id="363" w:author="Edu" w:date="2017-02-06T15:58:00Z">
        <w:r w:rsidR="002F2C70">
          <w:rPr>
            <w:color w:val="FF0000"/>
          </w:rPr>
          <w:t>FSfit</w:t>
        </w:r>
      </w:ins>
      <w:proofErr w:type="spellEnd"/>
      <w:ins w:id="364" w:author="Edu" w:date="2017-02-06T15:59:00Z">
        <w:r w:rsidR="002F2C70">
          <w:rPr>
            <w:color w:val="FF0000"/>
          </w:rPr>
          <w:t>’</w:t>
        </w:r>
      </w:ins>
      <w:ins w:id="365" w:author="Edu" w:date="2017-02-06T15:58:00Z">
        <w:r w:rsidR="002F2C70">
          <w:rPr>
            <w:color w:val="FF0000"/>
          </w:rPr>
          <w:t xml:space="preserve"> table</w:t>
        </w:r>
      </w:ins>
      <w:del w:id="366" w:author="Edu" w:date="2017-02-06T15:17:00Z">
        <w:r w:rsidR="009B52FF" w:rsidRPr="00D16B93" w:rsidDel="00D16B93">
          <w:rPr>
            <w:color w:val="FF0000"/>
            <w:rPrChange w:id="367" w:author="Edu" w:date="2017-02-06T15:17:00Z">
              <w:rPr/>
            </w:rPrChange>
          </w:rPr>
          <w:delText>T</w:delText>
        </w:r>
        <w:r w:rsidR="00F1550D" w:rsidRPr="00D16B93" w:rsidDel="00D16B93">
          <w:rPr>
            <w:color w:val="FF0000"/>
            <w:rPrChange w:id="368" w:author="Edu" w:date="2017-02-06T15:17:00Z">
              <w:rPr/>
            </w:rPrChange>
          </w:rPr>
          <w:delText>he user should use this information</w:delText>
        </w:r>
        <w:r w:rsidR="009B52FF" w:rsidRPr="00D16B93" w:rsidDel="00D16B93">
          <w:rPr>
            <w:color w:val="FF0000"/>
            <w:rPrChange w:id="369" w:author="Edu" w:date="2017-02-06T15:17:00Z">
              <w:rPr/>
            </w:rPrChange>
          </w:rPr>
          <w:delText xml:space="preserve"> in the </w:delText>
        </w:r>
      </w:del>
      <w:del w:id="370" w:author="Edu" w:date="2017-02-06T15:55:00Z">
        <w:r w:rsidR="009B52FF" w:rsidRPr="00D16B93" w:rsidDel="002F2C70">
          <w:rPr>
            <w:color w:val="FF0000"/>
            <w:rPrChange w:id="371" w:author="Edu" w:date="2017-02-06T15:17:00Z">
              <w:rPr/>
            </w:rPrChange>
          </w:rPr>
          <w:delText xml:space="preserve">table </w:delText>
        </w:r>
        <w:r w:rsidR="009B52FF" w:rsidRPr="00D16B93" w:rsidDel="002F2C70">
          <w:rPr>
            <w:i/>
            <w:color w:val="FF0000"/>
            <w:rPrChange w:id="372" w:author="Edu" w:date="2017-02-06T15:17:00Z">
              <w:rPr>
                <w:i/>
              </w:rPr>
            </w:rPrChange>
          </w:rPr>
          <w:delText>‘FSfit</w:delText>
        </w:r>
        <w:r w:rsidR="009B52FF" w:rsidRPr="009B52FF" w:rsidDel="002F2C70">
          <w:rPr>
            <w:i/>
          </w:rPr>
          <w:delText>’</w:delText>
        </w:r>
      </w:del>
      <w:ins w:id="373" w:author="Edu" w:date="2017-02-06T15:17:00Z">
        <w:r w:rsidR="00D16B93">
          <w:t>.</w:t>
        </w:r>
      </w:ins>
      <w:r w:rsidR="00F1550D" w:rsidRPr="00500CD2">
        <w:t xml:space="preserve"> </w:t>
      </w:r>
      <w:ins w:id="374" w:author="Edu" w:date="2017-02-06T15:17:00Z">
        <w:r w:rsidR="00D16B93">
          <w:t xml:space="preserve">The user needs to read this table </w:t>
        </w:r>
      </w:ins>
      <w:del w:id="375" w:author="Edu" w:date="2017-02-06T15:17:00Z">
        <w:r w:rsidR="00F1550D" w:rsidRPr="00500CD2" w:rsidDel="00D16B93">
          <w:delText>to change</w:delText>
        </w:r>
      </w:del>
      <w:ins w:id="376" w:author="Edu" w:date="2017-02-06T15:17:00Z">
        <w:r w:rsidR="00D16B93">
          <w:t>and change</w:t>
        </w:r>
      </w:ins>
      <w:r w:rsidR="00F1550D" w:rsidRPr="00500CD2">
        <w:t xml:space="preserve"> </w:t>
      </w:r>
      <w:r w:rsidR="003C1506" w:rsidRPr="00500CD2">
        <w:t>the</w:t>
      </w:r>
      <w:ins w:id="377" w:author="Edu" w:date="2017-02-06T15:18:00Z">
        <w:r w:rsidR="00D16B93">
          <w:t xml:space="preserve"> fitted</w:t>
        </w:r>
      </w:ins>
      <w:r w:rsidR="003C1506" w:rsidRPr="00500CD2">
        <w:t xml:space="preserve"> function </w:t>
      </w:r>
      <w:del w:id="378" w:author="Edu" w:date="2017-02-06T15:18:00Z">
        <w:r w:rsidR="003C1506" w:rsidRPr="00500CD2" w:rsidDel="00D16B93">
          <w:delText xml:space="preserve">chosen </w:delText>
        </w:r>
      </w:del>
      <w:r w:rsidR="003C1506" w:rsidRPr="00500CD2">
        <w:t>manually</w:t>
      </w:r>
      <w:ins w:id="379" w:author="Edu" w:date="2017-02-06T15:18:00Z">
        <w:r w:rsidR="00D16B93">
          <w:t xml:space="preserve">, </w:t>
        </w:r>
      </w:ins>
      <w:ins w:id="380" w:author="Edu" w:date="2017-02-06T15:46:00Z">
        <w:r w:rsidR="00B33FBE">
          <w:t>if necessary</w:t>
        </w:r>
      </w:ins>
      <w:del w:id="381" w:author="Edu" w:date="2017-02-06T15:18:00Z">
        <w:r w:rsidR="009B52FF" w:rsidDel="00D16B93">
          <w:delText xml:space="preserve"> in the next steps</w:delText>
        </w:r>
      </w:del>
      <w:r w:rsidR="003C1506" w:rsidRPr="00500CD2">
        <w:t xml:space="preserve"> </w:t>
      </w:r>
      <w:r w:rsidR="001F642D" w:rsidRPr="00500CD2">
        <w:t>(</w:t>
      </w:r>
      <w:r w:rsidR="001E5D7E" w:rsidRPr="00500CD2">
        <w:t xml:space="preserve">see comments within </w:t>
      </w:r>
      <w:r w:rsidR="001F642D" w:rsidRPr="00500CD2">
        <w:t xml:space="preserve">Supplementary </w:t>
      </w:r>
      <w:r w:rsidR="003C1506" w:rsidRPr="00500CD2">
        <w:t>Information</w:t>
      </w:r>
      <w:r w:rsidR="001F642D" w:rsidRPr="00500CD2">
        <w:t xml:space="preserve"> 2</w:t>
      </w:r>
      <w:r w:rsidR="001F642D" w:rsidRPr="00D16B93">
        <w:t>).</w:t>
      </w:r>
      <w:r w:rsidR="00F1550D" w:rsidRPr="00D16B93">
        <w:t xml:space="preserve"> </w:t>
      </w:r>
      <w:moveFromRangeStart w:id="382" w:author="Edu" w:date="2017-02-06T15:09:00Z" w:name="move474157124"/>
      <w:moveFrom w:id="383" w:author="Edu" w:date="2017-02-06T15:09:00Z">
        <w:r w:rsidR="00C928C7" w:rsidRPr="00D16B93" w:rsidDel="00FF66C7">
          <w:t xml:space="preserve">This is the most particular part of this analysis. </w:t>
        </w:r>
      </w:moveFrom>
      <w:moveFromRangeEnd w:id="382"/>
      <w:ins w:id="384" w:author="Edu" w:date="2017-02-06T15:18:00Z">
        <w:r w:rsidR="00D16B93" w:rsidRPr="00D16B93">
          <w:rPr>
            <w:rPrChange w:id="385" w:author="Edu" w:date="2017-02-06T15:20:00Z">
              <w:rPr>
                <w:highlight w:val="yellow"/>
              </w:rPr>
            </w:rPrChange>
          </w:rPr>
          <w:t>It is important to note that different</w:t>
        </w:r>
      </w:ins>
      <w:del w:id="386" w:author="Edu" w:date="2017-02-06T15:18:00Z">
        <w:r w:rsidR="009B52FF" w:rsidRPr="00D16B93" w:rsidDel="00D16B93">
          <w:rPr>
            <w:rPrChange w:id="387" w:author="Edu" w:date="2017-02-06T15:20:00Z">
              <w:rPr>
                <w:highlight w:val="yellow"/>
              </w:rPr>
            </w:rPrChange>
          </w:rPr>
          <w:delText>When comparing any</w:delText>
        </w:r>
      </w:del>
      <w:r w:rsidR="009B52FF" w:rsidRPr="00D16B93">
        <w:rPr>
          <w:rPrChange w:id="388" w:author="Edu" w:date="2017-02-06T15:20:00Z">
            <w:rPr>
              <w:highlight w:val="yellow"/>
            </w:rPr>
          </w:rPrChange>
        </w:rPr>
        <w:t xml:space="preserve"> grouping</w:t>
      </w:r>
      <w:del w:id="389" w:author="Edu" w:date="2017-02-06T15:18:00Z">
        <w:r w:rsidR="009B52FF" w:rsidRPr="00D16B93" w:rsidDel="00D16B93">
          <w:rPr>
            <w:rPrChange w:id="390" w:author="Edu" w:date="2017-02-06T15:20:00Z">
              <w:rPr>
                <w:highlight w:val="yellow"/>
              </w:rPr>
            </w:rPrChange>
          </w:rPr>
          <w:delText xml:space="preserve"> </w:delText>
        </w:r>
      </w:del>
      <w:ins w:id="391" w:author="Edu" w:date="2017-02-06T15:18:00Z">
        <w:r w:rsidR="00D16B93" w:rsidRPr="00D16B93">
          <w:rPr>
            <w:rPrChange w:id="392" w:author="Edu" w:date="2017-02-06T15:20:00Z">
              <w:rPr>
                <w:highlight w:val="yellow"/>
              </w:rPr>
            </w:rPrChange>
          </w:rPr>
          <w:t xml:space="preserve">s </w:t>
        </w:r>
      </w:ins>
      <w:r w:rsidR="009B52FF" w:rsidRPr="00D16B93">
        <w:rPr>
          <w:rPrChange w:id="393" w:author="Edu" w:date="2017-02-06T15:20:00Z">
            <w:rPr>
              <w:highlight w:val="yellow"/>
            </w:rPr>
          </w:rPrChange>
        </w:rPr>
        <w:t>or treatment</w:t>
      </w:r>
      <w:ins w:id="394" w:author="Edu" w:date="2017-02-06T15:19:00Z">
        <w:r w:rsidR="00D16B93" w:rsidRPr="00D16B93">
          <w:rPr>
            <w:rPrChange w:id="395" w:author="Edu" w:date="2017-02-06T15:20:00Z">
              <w:rPr>
                <w:highlight w:val="yellow"/>
              </w:rPr>
            </w:rPrChange>
          </w:rPr>
          <w:t>s can have different functions that fit them best</w:t>
        </w:r>
      </w:ins>
      <w:ins w:id="396" w:author="Edu" w:date="2017-02-06T15:20:00Z">
        <w:r w:rsidR="00D16B93" w:rsidRPr="00D16B93">
          <w:rPr>
            <w:rPrChange w:id="397" w:author="Edu" w:date="2017-02-06T15:20:00Z">
              <w:rPr>
                <w:highlight w:val="yellow"/>
              </w:rPr>
            </w:rPrChange>
          </w:rPr>
          <w:t>.</w:t>
        </w:r>
      </w:ins>
      <w:del w:id="398" w:author="Edu" w:date="2017-02-06T15:20:00Z">
        <w:r w:rsidR="009B52FF" w:rsidRPr="00D16B93" w:rsidDel="00D16B93">
          <w:rPr>
            <w:rPrChange w:id="399" w:author="Edu" w:date="2017-02-06T15:20:00Z">
              <w:rPr>
                <w:highlight w:val="yellow"/>
              </w:rPr>
            </w:rPrChange>
          </w:rPr>
          <w:delText xml:space="preserve"> against another</w:delText>
        </w:r>
      </w:del>
      <w:del w:id="400" w:author="Edu" w:date="2017-02-06T15:19:00Z">
        <w:r w:rsidR="009B52FF" w:rsidRPr="00D16B93" w:rsidDel="00D16B93">
          <w:rPr>
            <w:rPrChange w:id="401" w:author="Edu" w:date="2017-02-06T15:20:00Z">
              <w:rPr>
                <w:highlight w:val="yellow"/>
              </w:rPr>
            </w:rPrChange>
          </w:rPr>
          <w:delText>, different models may fit particular temperatures better than others.</w:delText>
        </w:r>
      </w:del>
      <w:r w:rsidR="009B52FF" w:rsidRPr="00D16B93">
        <w:rPr>
          <w:rPrChange w:id="402" w:author="Edu" w:date="2017-02-06T15:20:00Z">
            <w:rPr>
              <w:highlight w:val="yellow"/>
            </w:rPr>
          </w:rPrChange>
        </w:rPr>
        <w:t xml:space="preserve"> However, it is </w:t>
      </w:r>
      <w:del w:id="403" w:author="Edu" w:date="2017-02-06T15:19:00Z">
        <w:r w:rsidR="009B52FF" w:rsidRPr="00D16B93" w:rsidDel="00D16B93">
          <w:rPr>
            <w:rPrChange w:id="404" w:author="Edu" w:date="2017-02-06T15:20:00Z">
              <w:rPr>
                <w:highlight w:val="yellow"/>
              </w:rPr>
            </w:rPrChange>
          </w:rPr>
          <w:delText xml:space="preserve">very </w:delText>
        </w:r>
      </w:del>
      <w:r w:rsidR="009B52FF" w:rsidRPr="00D16B93">
        <w:rPr>
          <w:rPrChange w:id="405" w:author="Edu" w:date="2017-02-06T15:20:00Z">
            <w:rPr>
              <w:highlight w:val="yellow"/>
            </w:rPr>
          </w:rPrChange>
        </w:rPr>
        <w:t xml:space="preserve">important that the same model </w:t>
      </w:r>
      <w:del w:id="406" w:author="Edu" w:date="2017-02-06T15:19:00Z">
        <w:r w:rsidR="009B52FF" w:rsidRPr="00D16B93" w:rsidDel="00D16B93">
          <w:rPr>
            <w:rPrChange w:id="407" w:author="Edu" w:date="2017-02-06T15:20:00Z">
              <w:rPr>
                <w:highlight w:val="yellow"/>
              </w:rPr>
            </w:rPrChange>
          </w:rPr>
          <w:delText>must be</w:delText>
        </w:r>
      </w:del>
      <w:ins w:id="408" w:author="Edu" w:date="2017-02-06T15:19:00Z">
        <w:r w:rsidR="00D16B93" w:rsidRPr="00D16B93">
          <w:rPr>
            <w:rPrChange w:id="409" w:author="Edu" w:date="2017-02-06T15:20:00Z">
              <w:rPr>
                <w:highlight w:val="yellow"/>
              </w:rPr>
            </w:rPrChange>
          </w:rPr>
          <w:t>is</w:t>
        </w:r>
      </w:ins>
      <w:r w:rsidR="009B52FF" w:rsidRPr="00D16B93">
        <w:rPr>
          <w:rPrChange w:id="410" w:author="Edu" w:date="2017-02-06T15:20:00Z">
            <w:rPr>
              <w:highlight w:val="yellow"/>
            </w:rPr>
          </w:rPrChange>
        </w:rPr>
        <w:t xml:space="preserve"> used across all treatments for </w:t>
      </w:r>
      <w:ins w:id="411" w:author="Edu" w:date="2017-02-06T15:19:00Z">
        <w:r w:rsidR="00D16B93" w:rsidRPr="00D16B93">
          <w:rPr>
            <w:rPrChange w:id="412" w:author="Edu" w:date="2017-02-06T15:20:00Z">
              <w:rPr>
                <w:highlight w:val="yellow"/>
              </w:rPr>
            </w:rPrChange>
          </w:rPr>
          <w:t xml:space="preserve">a </w:t>
        </w:r>
      </w:ins>
      <w:r w:rsidR="009B52FF" w:rsidRPr="00D16B93">
        <w:rPr>
          <w:rPrChange w:id="413" w:author="Edu" w:date="2017-02-06T15:20:00Z">
            <w:rPr>
              <w:highlight w:val="yellow"/>
            </w:rPr>
          </w:rPrChange>
        </w:rPr>
        <w:t>balanced comparison.</w:t>
      </w:r>
      <w:r w:rsidR="009B52FF" w:rsidRPr="00D16B93">
        <w:t xml:space="preserve"> </w:t>
      </w:r>
      <w:r w:rsidR="009B52FF" w:rsidRPr="00D16B93">
        <w:rPr>
          <w:rPrChange w:id="414" w:author="Edu" w:date="2017-02-06T15:20:00Z">
            <w:rPr>
              <w:highlight w:val="yellow"/>
            </w:rPr>
          </w:rPrChange>
        </w:rPr>
        <w:t xml:space="preserve">If </w:t>
      </w:r>
      <w:del w:id="415" w:author="Edu" w:date="2017-02-06T15:20:00Z">
        <w:r w:rsidR="009B52FF" w:rsidRPr="00D16B93" w:rsidDel="00D16B93">
          <w:rPr>
            <w:rPrChange w:id="416" w:author="Edu" w:date="2017-02-06T15:20:00Z">
              <w:rPr>
                <w:highlight w:val="yellow"/>
              </w:rPr>
            </w:rPrChange>
          </w:rPr>
          <w:delText>this is the case</w:delText>
        </w:r>
      </w:del>
      <w:ins w:id="417" w:author="Edu" w:date="2017-02-06T15:20:00Z">
        <w:r w:rsidR="00D16B93" w:rsidRPr="00D16B93">
          <w:rPr>
            <w:rPrChange w:id="418" w:author="Edu" w:date="2017-02-06T15:20:00Z">
              <w:rPr>
                <w:highlight w:val="yellow"/>
              </w:rPr>
            </w:rPrChange>
          </w:rPr>
          <w:t>there are discrepancies among groupings or treatments</w:t>
        </w:r>
      </w:ins>
      <w:r w:rsidR="009B52FF" w:rsidRPr="00D16B93">
        <w:rPr>
          <w:rPrChange w:id="419" w:author="Edu" w:date="2017-02-06T15:20:00Z">
            <w:rPr>
              <w:highlight w:val="yellow"/>
            </w:rPr>
          </w:rPrChange>
        </w:rPr>
        <w:t xml:space="preserve">, we suggest to use the model that fits the majority of </w:t>
      </w:r>
      <w:del w:id="420" w:author="Edu" w:date="2017-02-06T15:20:00Z">
        <w:r w:rsidR="009B52FF" w:rsidRPr="00D16B93" w:rsidDel="00D16B93">
          <w:rPr>
            <w:rPrChange w:id="421" w:author="Edu" w:date="2017-02-06T15:20:00Z">
              <w:rPr>
                <w:highlight w:val="yellow"/>
              </w:rPr>
            </w:rPrChange>
          </w:rPr>
          <w:delText>treatments</w:delText>
        </w:r>
      </w:del>
      <w:ins w:id="422" w:author="Edu" w:date="2017-02-06T15:20:00Z">
        <w:r w:rsidR="00D16B93" w:rsidRPr="00D16B93">
          <w:rPr>
            <w:rPrChange w:id="423" w:author="Edu" w:date="2017-02-06T15:20:00Z">
              <w:rPr>
                <w:highlight w:val="yellow"/>
              </w:rPr>
            </w:rPrChange>
          </w:rPr>
          <w:t>cases</w:t>
        </w:r>
      </w:ins>
      <w:r w:rsidR="009B52FF" w:rsidRPr="00D16B93">
        <w:rPr>
          <w:rPrChange w:id="424" w:author="Edu" w:date="2017-02-06T15:20:00Z">
            <w:rPr>
              <w:highlight w:val="yellow"/>
            </w:rPr>
          </w:rPrChange>
        </w:rPr>
        <w:t>.</w:t>
      </w:r>
      <w:r w:rsidR="009B52FF">
        <w:t xml:space="preserve"> </w:t>
      </w:r>
    </w:p>
    <w:p w14:paraId="1BE70C0C" w14:textId="1C9AF064" w:rsidR="00D16B93" w:rsidRDefault="00D16B93" w:rsidP="007C5F42">
      <w:pPr>
        <w:spacing w:line="480" w:lineRule="auto"/>
        <w:ind w:firstLine="720"/>
        <w:rPr>
          <w:ins w:id="425" w:author="Edu" w:date="2017-02-06T15:24:00Z"/>
        </w:rPr>
      </w:pPr>
      <w:ins w:id="426" w:author="Edu" w:date="2017-02-06T15:22:00Z">
        <w:r>
          <w:t>Once the best function is chosen, t</w:t>
        </w:r>
      </w:ins>
      <w:del w:id="427" w:author="Edu" w:date="2017-02-06T15:22:00Z">
        <w:r w:rsidR="00C928C7" w:rsidDel="00D16B93">
          <w:delText>T</w:delText>
        </w:r>
      </w:del>
      <w:r w:rsidR="00C928C7">
        <w:t>he</w:t>
      </w:r>
      <w:r w:rsidR="00C247F9">
        <w:t xml:space="preserve"> model with the best fit </w:t>
      </w:r>
      <w:r w:rsidR="00091AA8">
        <w:t xml:space="preserve">is </w:t>
      </w:r>
      <w:r w:rsidR="00C247F9">
        <w:t>used to plot the</w:t>
      </w:r>
      <w:r w:rsidR="00BA0C09">
        <w:t xml:space="preserve"> cumulative germination of each treatment against time, </w:t>
      </w:r>
      <w:r w:rsidR="00091AA8">
        <w:t>and</w:t>
      </w:r>
      <w:r w:rsidR="00BA0C09">
        <w:t xml:space="preserve"> </w:t>
      </w:r>
      <w:r w:rsidR="00AF67B6">
        <w:t>the function fit</w:t>
      </w:r>
      <w:r w:rsidR="00091AA8">
        <w:t xml:space="preserve"> need</w:t>
      </w:r>
      <w:r w:rsidR="00427002">
        <w:t>s</w:t>
      </w:r>
      <w:r w:rsidR="00091AA8">
        <w:t xml:space="preserve"> to be checked</w:t>
      </w:r>
      <w:r w:rsidR="00AF67B6">
        <w:t xml:space="preserve"> visually</w:t>
      </w:r>
      <w:r w:rsidR="00A2542B">
        <w:t xml:space="preserve"> in our second figure</w:t>
      </w:r>
      <w:r w:rsidR="003C1506">
        <w:t xml:space="preserve"> </w:t>
      </w:r>
      <w:proofErr w:type="spellStart"/>
      <w:r w:rsidR="003C1506" w:rsidRPr="00656D8B">
        <w:rPr>
          <w:i/>
        </w:rPr>
        <w:t>Figure</w:t>
      </w:r>
      <w:proofErr w:type="spellEnd"/>
      <w:r w:rsidR="003C1506" w:rsidRPr="00656D8B">
        <w:rPr>
          <w:i/>
        </w:rPr>
        <w:t xml:space="preserve"> 2:</w:t>
      </w:r>
      <w:r w:rsidR="00A2542B">
        <w:t xml:space="preserve"> </w:t>
      </w:r>
      <w:proofErr w:type="spellStart"/>
      <w:r w:rsidR="00A2542B" w:rsidRPr="00A2542B">
        <w:rPr>
          <w:i/>
        </w:rPr>
        <w:t>CGfig</w:t>
      </w:r>
      <w:proofErr w:type="spellEnd"/>
      <w:r w:rsidR="00B0118B">
        <w:t xml:space="preserve"> (Figure 2)</w:t>
      </w:r>
      <w:r w:rsidR="00AF67B6">
        <w:t xml:space="preserve">. </w:t>
      </w:r>
      <w:del w:id="428" w:author="Edu" w:date="2017-02-06T15:22:00Z">
        <w:r w:rsidR="009B52FF" w:rsidDel="00D16B93">
          <w:delText xml:space="preserve"> </w:delText>
        </w:r>
      </w:del>
      <w:del w:id="429" w:author="Edu" w:date="2017-02-06T15:23:00Z">
        <w:r w:rsidR="009B52FF" w:rsidDel="00D16B93">
          <w:delText>The user</w:delText>
        </w:r>
      </w:del>
      <w:ins w:id="430" w:author="Edu" w:date="2017-02-06T15:23:00Z">
        <w:r>
          <w:t>Users</w:t>
        </w:r>
      </w:ins>
      <w:r w:rsidR="009B52FF">
        <w:t xml:space="preserve"> must decide if they can trust the fit of their curve to the data using both the information in table </w:t>
      </w:r>
      <w:r w:rsidR="009B52FF" w:rsidRPr="009B52FF">
        <w:rPr>
          <w:i/>
        </w:rPr>
        <w:t>‘</w:t>
      </w:r>
      <w:proofErr w:type="spellStart"/>
      <w:r w:rsidR="009B52FF" w:rsidRPr="009B52FF">
        <w:rPr>
          <w:i/>
        </w:rPr>
        <w:t>FSfit</w:t>
      </w:r>
      <w:proofErr w:type="spellEnd"/>
      <w:r w:rsidR="009B52FF" w:rsidRPr="009B52FF">
        <w:rPr>
          <w:i/>
        </w:rPr>
        <w:t>’</w:t>
      </w:r>
      <w:r w:rsidR="009B52FF">
        <w:t xml:space="preserve"> and the curves produced in </w:t>
      </w:r>
      <w:r w:rsidR="009B52FF" w:rsidRPr="009B52FF">
        <w:rPr>
          <w:i/>
        </w:rPr>
        <w:t>Figure 2:</w:t>
      </w:r>
      <w:r w:rsidR="009B52FF">
        <w:t xml:space="preserve"> </w:t>
      </w:r>
      <w:r w:rsidR="009B52FF" w:rsidRPr="009B52FF">
        <w:rPr>
          <w:i/>
        </w:rPr>
        <w:t>‘</w:t>
      </w:r>
      <w:proofErr w:type="spellStart"/>
      <w:r w:rsidR="009B52FF" w:rsidRPr="009B52FF">
        <w:rPr>
          <w:i/>
        </w:rPr>
        <w:t>CGfig</w:t>
      </w:r>
      <w:proofErr w:type="spellEnd"/>
      <w:r w:rsidR="009B52FF" w:rsidRPr="009B52FF">
        <w:rPr>
          <w:i/>
        </w:rPr>
        <w:t>’</w:t>
      </w:r>
      <w:r w:rsidR="009B52FF">
        <w:t xml:space="preserve">. </w:t>
      </w:r>
      <w:moveFromRangeStart w:id="431" w:author="Edu" w:date="2017-02-06T15:24:00Z" w:name="move474157988"/>
      <w:moveFrom w:id="432" w:author="Edu" w:date="2017-02-06T15:24:00Z">
        <w:r w:rsidR="00091AA8" w:rsidDel="00D16B93">
          <w:t>The models are used to calculate the time to reach successive deciles of germination (from 10 to 90 %) in each treatment</w:t>
        </w:r>
        <w:r w:rsidR="00AF67B6" w:rsidDel="00D16B93">
          <w:t>.</w:t>
        </w:r>
        <w:r w:rsidR="009B52FF" w:rsidDel="00D16B93">
          <w:t xml:space="preserve"> </w:t>
        </w:r>
      </w:moveFrom>
      <w:moveFromRangeEnd w:id="431"/>
      <w:r w:rsidR="009B52FF">
        <w:t>It can be possible that no</w:t>
      </w:r>
      <w:del w:id="433" w:author="Edu" w:date="2017-02-06T15:24:00Z">
        <w:r w:rsidR="009B52FF" w:rsidDel="00D16B93">
          <w:delText>t</w:delText>
        </w:r>
      </w:del>
      <w:r w:rsidR="009B52FF">
        <w:t xml:space="preserve"> good fit can be found, for example, if </w:t>
      </w:r>
      <w:del w:id="434" w:author="Edu" w:date="2017-02-06T15:24:00Z">
        <w:r w:rsidR="009B52FF" w:rsidDel="00D16B93">
          <w:delText xml:space="preserve">you have very low </w:delText>
        </w:r>
      </w:del>
      <w:r w:rsidR="009B52FF">
        <w:t>final germination</w:t>
      </w:r>
      <w:ins w:id="435" w:author="Edu" w:date="2017-02-06T15:24:00Z">
        <w:r>
          <w:t xml:space="preserve"> is very low</w:t>
        </w:r>
      </w:ins>
      <w:del w:id="436" w:author="Edu" w:date="2017-02-06T15:25:00Z">
        <w:r w:rsidR="009B52FF" w:rsidDel="00D16B93">
          <w:delText>,</w:delText>
        </w:r>
      </w:del>
      <w:r w:rsidR="009B52FF">
        <w:t xml:space="preserve"> or if </w:t>
      </w:r>
      <w:ins w:id="437" w:author="Edu" w:date="2017-02-06T15:25:00Z">
        <w:r>
          <w:t>the scoring dates were inadequate (e.g., germination is scored every 24 h but all seeds germinate within the first 24 h).</w:t>
        </w:r>
      </w:ins>
      <w:del w:id="438" w:author="Edu" w:date="2017-02-06T15:26:00Z">
        <w:r w:rsidR="009B52FF" w:rsidDel="00D16B93">
          <w:delText>you scored once per week, and all of the seeds germinated in the first week.</w:delText>
        </w:r>
      </w:del>
      <w:r w:rsidR="009B52FF">
        <w:t xml:space="preserve"> </w:t>
      </w:r>
      <w:r w:rsidR="009B52FF" w:rsidRPr="009B52FF">
        <w:rPr>
          <w:highlight w:val="yellow"/>
        </w:rPr>
        <w:t xml:space="preserve">If this is the case, </w:t>
      </w:r>
      <w:del w:id="439" w:author="Edu" w:date="2017-02-06T15:26:00Z">
        <w:r w:rsidR="009B52FF" w:rsidRPr="009B52FF" w:rsidDel="007534E6">
          <w:rPr>
            <w:highlight w:val="yellow"/>
          </w:rPr>
          <w:delText xml:space="preserve">you cannot calculate </w:delText>
        </w:r>
      </w:del>
      <w:r w:rsidR="009B52FF" w:rsidRPr="009B52FF">
        <w:rPr>
          <w:highlight w:val="yellow"/>
        </w:rPr>
        <w:t>cardinal temperatures</w:t>
      </w:r>
      <w:ins w:id="440" w:author="Edu" w:date="2017-02-06T15:26:00Z">
        <w:r w:rsidR="007534E6">
          <w:rPr>
            <w:highlight w:val="yellow"/>
          </w:rPr>
          <w:t xml:space="preserve"> and thermal time cannot be calculated,</w:t>
        </w:r>
      </w:ins>
      <w:del w:id="441" w:author="Edu" w:date="2017-02-06T15:26:00Z">
        <w:r w:rsidR="009B52FF" w:rsidRPr="009B52FF" w:rsidDel="007534E6">
          <w:rPr>
            <w:highlight w:val="yellow"/>
          </w:rPr>
          <w:delText>,</w:delText>
        </w:r>
      </w:del>
      <w:r w:rsidR="009B52FF" w:rsidRPr="009B52FF">
        <w:rPr>
          <w:highlight w:val="yellow"/>
        </w:rPr>
        <w:t xml:space="preserve"> and we suggest</w:t>
      </w:r>
      <w:ins w:id="442" w:author="Edu" w:date="2017-02-06T15:27:00Z">
        <w:r w:rsidR="007534E6">
          <w:rPr>
            <w:highlight w:val="yellow"/>
          </w:rPr>
          <w:t xml:space="preserve"> to</w:t>
        </w:r>
      </w:ins>
      <w:r w:rsidR="009B52FF" w:rsidRPr="009B52FF">
        <w:rPr>
          <w:highlight w:val="yellow"/>
        </w:rPr>
        <w:t xml:space="preserve"> repeat</w:t>
      </w:r>
      <w:del w:id="443" w:author="Edu" w:date="2017-02-06T15:27:00Z">
        <w:r w:rsidR="009B52FF" w:rsidRPr="009B52FF" w:rsidDel="007534E6">
          <w:rPr>
            <w:highlight w:val="yellow"/>
          </w:rPr>
          <w:delText>ing</w:delText>
        </w:r>
      </w:del>
      <w:r w:rsidR="009B52FF" w:rsidRPr="009B52FF">
        <w:rPr>
          <w:highlight w:val="yellow"/>
        </w:rPr>
        <w:t xml:space="preserve"> the experiment</w:t>
      </w:r>
      <w:ins w:id="444" w:author="Edu" w:date="2017-02-06T15:27:00Z">
        <w:r w:rsidR="007534E6">
          <w:rPr>
            <w:highlight w:val="yellow"/>
          </w:rPr>
          <w:t xml:space="preserve"> with</w:t>
        </w:r>
      </w:ins>
      <w:del w:id="445" w:author="Edu" w:date="2017-02-06T15:27:00Z">
        <w:r w:rsidR="009B52FF" w:rsidRPr="009B52FF" w:rsidDel="007534E6">
          <w:rPr>
            <w:highlight w:val="yellow"/>
          </w:rPr>
          <w:delText>, trialling</w:delText>
        </w:r>
      </w:del>
      <w:r w:rsidR="009B52FF" w:rsidRPr="009B52FF">
        <w:rPr>
          <w:highlight w:val="yellow"/>
        </w:rPr>
        <w:t xml:space="preserve"> new treatments</w:t>
      </w:r>
      <w:del w:id="446" w:author="Edu" w:date="2017-02-06T15:27:00Z">
        <w:r w:rsidR="009B52FF" w:rsidRPr="009B52FF" w:rsidDel="007534E6">
          <w:rPr>
            <w:highlight w:val="yellow"/>
          </w:rPr>
          <w:delText>,</w:delText>
        </w:r>
      </w:del>
      <w:r w:rsidR="009B52FF" w:rsidRPr="009B52FF">
        <w:rPr>
          <w:highlight w:val="yellow"/>
        </w:rPr>
        <w:t xml:space="preserve"> or </w:t>
      </w:r>
      <w:del w:id="447" w:author="Edu" w:date="2017-02-06T15:27:00Z">
        <w:r w:rsidR="009B52FF" w:rsidRPr="009B52FF" w:rsidDel="007534E6">
          <w:rPr>
            <w:highlight w:val="yellow"/>
          </w:rPr>
          <w:delText xml:space="preserve">even trying </w:delText>
        </w:r>
      </w:del>
      <w:r w:rsidR="009B52FF" w:rsidRPr="009B52FF">
        <w:rPr>
          <w:highlight w:val="yellow"/>
        </w:rPr>
        <w:t xml:space="preserve">a move-along </w:t>
      </w:r>
      <w:del w:id="448" w:author="Edu" w:date="2017-02-06T15:27:00Z">
        <w:r w:rsidR="009B52FF" w:rsidRPr="009B52FF" w:rsidDel="007534E6">
          <w:rPr>
            <w:highlight w:val="yellow"/>
          </w:rPr>
          <w:delText xml:space="preserve">experiment </w:delText>
        </w:r>
      </w:del>
      <w:ins w:id="449" w:author="Edu" w:date="2017-02-06T15:27:00Z">
        <w:r w:rsidR="007534E6">
          <w:rPr>
            <w:highlight w:val="yellow"/>
          </w:rPr>
          <w:t>design</w:t>
        </w:r>
        <w:r w:rsidR="007534E6" w:rsidRPr="009B52FF">
          <w:rPr>
            <w:highlight w:val="yellow"/>
          </w:rPr>
          <w:t xml:space="preserve"> </w:t>
        </w:r>
      </w:ins>
      <w:r w:rsidR="009B52FF" w:rsidRPr="009B52FF">
        <w:rPr>
          <w:highlight w:val="yellow"/>
        </w:rPr>
        <w:fldChar w:fldCharType="begin"/>
      </w:r>
      <w:r w:rsidR="009B52FF">
        <w:rPr>
          <w:highlight w:val="yellow"/>
        </w:rPr>
        <w:instrText xml:space="preserve"> ADDIN PAPERS2_CITATIONS &lt;citation&gt;&lt;uuid&gt;13769234-557D-44A1-B5C3-79005B14576E&lt;/uuid&gt;&lt;priority&gt;0&lt;/priority&gt;&lt;publications&gt;&lt;publication&gt;&lt;publication_date&gt;99200300001200000000200000&lt;/publication_date&gt;&lt;title&gt;When breaking seed dormancy is a problem try a move-along experiment&lt;/title&gt;&lt;uuid&gt;99C34640-B828-4458-BB77-6215D44DCC9E&lt;/uuid&gt;&lt;subtype&gt;400&lt;/subtype&gt;&lt;type&gt;400&lt;/type&gt;&lt;citekey&gt;Baskin:2003vj&lt;/citekey&gt;&lt;url&gt;http://npj.uwpress.org/content/4/1/17.short&lt;/url&gt;&lt;bundle&gt;&lt;publication&gt;&lt;title&gt;Native Plants Journal&lt;/title&gt;&lt;type&gt;-100&lt;/type&gt;&lt;subtype&gt;-100&lt;/subtype&gt;&lt;uuid&gt;2AD8C942-6D61-46C5-829D-2787A8D0AE2B&lt;/uuid&gt;&lt;/publication&gt;&lt;/bundle&gt;&lt;authors&gt;&lt;author&gt;&lt;firstName&gt;C&lt;/firstName&gt;&lt;middleNames&gt;C&lt;/middleNames&gt;&lt;lastName&gt;Baskin&lt;/lastName&gt;&lt;/author&gt;&lt;author&gt;&lt;firstName&gt;J&lt;/firstName&gt;&lt;middleNames&gt;M&lt;/middleNames&gt;&lt;lastName&gt;Baskin&lt;/lastName&gt;&lt;/author&gt;&lt;/authors&gt;&lt;/publication&gt;&lt;/publications&gt;&lt;cites&gt;&lt;/cites&gt;&lt;/citation&gt;</w:instrText>
      </w:r>
      <w:r w:rsidR="009B52FF" w:rsidRPr="009B52FF">
        <w:rPr>
          <w:highlight w:val="yellow"/>
        </w:rPr>
        <w:fldChar w:fldCharType="separate"/>
      </w:r>
      <w:r w:rsidR="009B52FF">
        <w:rPr>
          <w:rFonts w:eastAsiaTheme="minorEastAsia"/>
          <w:lang w:val="en-US" w:eastAsia="ja-JP"/>
        </w:rPr>
        <w:t>(C. Baskin and Baskin 2003)</w:t>
      </w:r>
      <w:r w:rsidR="009B52FF" w:rsidRPr="009B52FF">
        <w:rPr>
          <w:highlight w:val="yellow"/>
        </w:rPr>
        <w:fldChar w:fldCharType="end"/>
      </w:r>
      <w:r w:rsidR="00E840D3">
        <w:t xml:space="preserve">, </w:t>
      </w:r>
      <w:r w:rsidR="00E840D3" w:rsidRPr="009B52FF">
        <w:rPr>
          <w:highlight w:val="yellow"/>
        </w:rPr>
        <w:t xml:space="preserve">to learn more about the species </w:t>
      </w:r>
      <w:r w:rsidR="00E840D3">
        <w:rPr>
          <w:highlight w:val="yellow"/>
        </w:rPr>
        <w:t>before attempting another trial aimed at the specifics of cardinal temperatures</w:t>
      </w:r>
      <w:r w:rsidR="009B52FF">
        <w:t>.</w:t>
      </w:r>
      <w:r w:rsidR="00BA0C09">
        <w:t xml:space="preserve"> </w:t>
      </w:r>
    </w:p>
    <w:p w14:paraId="21342B66" w14:textId="7DB48B61" w:rsidR="00C345DB" w:rsidRDefault="007534E6" w:rsidP="007C5F42">
      <w:pPr>
        <w:spacing w:line="480" w:lineRule="auto"/>
        <w:ind w:firstLine="720"/>
      </w:pPr>
      <w:ins w:id="450" w:author="Edu" w:date="2017-02-06T15:27:00Z">
        <w:r>
          <w:t>If the models can be fitted, t</w:t>
        </w:r>
      </w:ins>
      <w:moveToRangeStart w:id="451" w:author="Edu" w:date="2017-02-06T15:24:00Z" w:name="move474157988"/>
      <w:moveTo w:id="452" w:author="Edu" w:date="2017-02-06T15:24:00Z">
        <w:del w:id="453" w:author="Edu" w:date="2017-02-06T15:27:00Z">
          <w:r w:rsidR="00D16B93" w:rsidDel="007534E6">
            <w:delText>T</w:delText>
          </w:r>
        </w:del>
        <w:r w:rsidR="00D16B93">
          <w:t>he</w:t>
        </w:r>
      </w:moveTo>
      <w:ins w:id="454" w:author="Edu" w:date="2017-02-06T15:28:00Z">
        <w:r>
          <w:t>y</w:t>
        </w:r>
      </w:ins>
      <w:moveTo w:id="455" w:author="Edu" w:date="2017-02-06T15:24:00Z">
        <w:del w:id="456" w:author="Edu" w:date="2017-02-06T15:28:00Z">
          <w:r w:rsidR="00D16B93" w:rsidDel="007534E6">
            <w:delText xml:space="preserve"> models</w:delText>
          </w:r>
        </w:del>
        <w:r w:rsidR="00D16B93">
          <w:t xml:space="preserve"> are used to calculate the time to reach successive deciles of germination (from 10 to 90 %) in each treatment. </w:t>
        </w:r>
      </w:moveTo>
      <w:moveToRangeEnd w:id="451"/>
      <w:r w:rsidR="00786871">
        <w:t xml:space="preserve">The </w:t>
      </w:r>
      <w:r w:rsidR="00E575AC">
        <w:t>inverse of the time</w:t>
      </w:r>
      <w:r w:rsidR="00091AA8">
        <w:t xml:space="preserve"> is then</w:t>
      </w:r>
      <w:r w:rsidR="00AF67B6">
        <w:t xml:space="preserve"> calculate</w:t>
      </w:r>
      <w:r w:rsidR="0015024C">
        <w:t>d to obtain</w:t>
      </w:r>
      <w:r w:rsidR="00AF67B6">
        <w:t xml:space="preserve"> the germinatio</w:t>
      </w:r>
      <w:r w:rsidR="00786871">
        <w:t xml:space="preserve">n rate of each </w:t>
      </w:r>
      <w:r w:rsidR="00091AA8">
        <w:t xml:space="preserve">temperature </w:t>
      </w:r>
      <w:r w:rsidR="00786871">
        <w:t>treatment</w:t>
      </w:r>
      <w:r w:rsidR="0015024C">
        <w:t xml:space="preserve">, and we create a second new dataset, </w:t>
      </w:r>
      <w:r w:rsidR="003C1506" w:rsidRPr="003C1506">
        <w:rPr>
          <w:i/>
        </w:rPr>
        <w:t xml:space="preserve">Table 2: </w:t>
      </w:r>
      <w:r w:rsidR="0015024C" w:rsidRPr="003C1506">
        <w:rPr>
          <w:i/>
        </w:rPr>
        <w:t>GR</w:t>
      </w:r>
      <w:r w:rsidR="0015024C">
        <w:t xml:space="preserve"> (Germination rates)</w:t>
      </w:r>
      <w:r w:rsidR="00091AA8">
        <w:t>.</w:t>
      </w:r>
    </w:p>
    <w:p w14:paraId="4286E08B" w14:textId="0E134C8A" w:rsidR="00BA0C09" w:rsidRPr="007C5F42" w:rsidRDefault="00C345DB" w:rsidP="007C5F42">
      <w:pPr>
        <w:spacing w:line="480" w:lineRule="auto"/>
        <w:ind w:firstLine="720"/>
        <w:rPr>
          <w:i/>
        </w:rPr>
      </w:pPr>
      <w:r w:rsidRPr="007C5F42">
        <w:rPr>
          <w:i/>
        </w:rPr>
        <w:lastRenderedPageBreak/>
        <w:t>Step 3</w:t>
      </w:r>
      <w:r w:rsidR="001A02A4">
        <w:rPr>
          <w:i/>
        </w:rPr>
        <w:t>a</w:t>
      </w:r>
      <w:r w:rsidRPr="007C5F42">
        <w:rPr>
          <w:i/>
        </w:rPr>
        <w:t>: Fitting a segmented model to the full germination temperature range</w:t>
      </w:r>
      <w:r w:rsidR="00B60945" w:rsidRPr="007C5F42">
        <w:rPr>
          <w:i/>
        </w:rPr>
        <w:t xml:space="preserve"> </w:t>
      </w:r>
    </w:p>
    <w:p w14:paraId="09E830CE" w14:textId="23F29500" w:rsidR="00AF67B6" w:rsidRDefault="006371B4" w:rsidP="007C5F42">
      <w:pPr>
        <w:spacing w:line="480" w:lineRule="auto"/>
        <w:ind w:firstLine="720"/>
      </w:pPr>
      <w:r>
        <w:t>Where sub-</w:t>
      </w:r>
      <w:r w:rsidR="00725FF3">
        <w:t>optimal and supra-o</w:t>
      </w:r>
      <w:r w:rsidR="00FE5EED">
        <w:t xml:space="preserve">ptimal temperatures </w:t>
      </w:r>
      <w:r w:rsidR="00955CD2">
        <w:t xml:space="preserve">are </w:t>
      </w:r>
      <w:r w:rsidR="00FE5EED">
        <w:t>available in the data set</w:t>
      </w:r>
      <w:r w:rsidR="002D4100">
        <w:t xml:space="preserve"> (Figure 1a)</w:t>
      </w:r>
      <w:r w:rsidR="00FE5EED">
        <w:t>,</w:t>
      </w:r>
      <w:ins w:id="457" w:author="Edu" w:date="2017-02-06T16:05:00Z">
        <w:r w:rsidR="00376D99">
          <w:t xml:space="preserve"> the script can calculate the</w:t>
        </w:r>
      </w:ins>
      <w:r w:rsidR="0015024C">
        <w:t xml:space="preserve"> </w:t>
      </w:r>
      <w:ins w:id="458" w:author="Edu" w:date="2017-02-06T16:06:00Z">
        <w:r w:rsidR="00376D99">
          <w:t xml:space="preserve">three </w:t>
        </w:r>
      </w:ins>
      <w:del w:id="459" w:author="Edu" w:date="2017-02-06T16:05:00Z">
        <w:r w:rsidR="0015024C" w:rsidDel="00376D99">
          <w:delText xml:space="preserve">germination rates in the </w:delText>
        </w:r>
      </w:del>
      <w:del w:id="460" w:author="Edu" w:date="2017-02-06T16:04:00Z">
        <w:r w:rsidR="0015024C" w:rsidDel="00376D99">
          <w:delText>suboptimal</w:delText>
        </w:r>
      </w:del>
      <w:ins w:id="461" w:author="Edu" w:date="2017-02-06T16:05:00Z">
        <w:r w:rsidR="00376D99">
          <w:t>cardinal temperatures</w:t>
        </w:r>
      </w:ins>
      <w:r w:rsidR="007F295A">
        <w:t xml:space="preserve"> (Tb</w:t>
      </w:r>
      <w:ins w:id="462" w:author="Edu" w:date="2017-02-06T16:06:00Z">
        <w:r w:rsidR="00376D99">
          <w:t xml:space="preserve">, </w:t>
        </w:r>
      </w:ins>
      <w:del w:id="463" w:author="Edu" w:date="2017-02-06T16:06:00Z">
        <w:r w:rsidR="007F295A" w:rsidDel="00376D99">
          <w:delText>-</w:delText>
        </w:r>
      </w:del>
      <w:r w:rsidR="007F295A">
        <w:t>To</w:t>
      </w:r>
      <w:ins w:id="464" w:author="Edu" w:date="2017-02-06T16:06:00Z">
        <w:r w:rsidR="00376D99">
          <w:t xml:space="preserve"> and Tc</w:t>
        </w:r>
      </w:ins>
      <w:r w:rsidR="007F295A">
        <w:t>)</w:t>
      </w:r>
      <w:r w:rsidR="0015024C">
        <w:t xml:space="preserve"> and </w:t>
      </w:r>
      <w:del w:id="465" w:author="Edu" w:date="2017-02-06T16:04:00Z">
        <w:r w:rsidR="0015024C" w:rsidDel="00376D99">
          <w:delText>supraoptimal</w:delText>
        </w:r>
      </w:del>
      <w:ins w:id="466" w:author="Edu" w:date="2017-02-06T16:06:00Z">
        <w:r w:rsidR="00376D99">
          <w:t>the</w:t>
        </w:r>
      </w:ins>
      <w:del w:id="467" w:author="Edu" w:date="2017-02-06T16:06:00Z">
        <w:r w:rsidR="007F295A" w:rsidDel="00376D99">
          <w:delText xml:space="preserve"> (To-Tc)</w:delText>
        </w:r>
        <w:r w:rsidR="0015024C" w:rsidDel="00376D99">
          <w:delText xml:space="preserve"> temperature ranges and</w:delText>
        </w:r>
      </w:del>
      <w:r w:rsidR="0015024C">
        <w:t xml:space="preserve"> thermal time</w:t>
      </w:r>
      <w:r w:rsidR="007F295A">
        <w:t xml:space="preserve"> (theta-sub, theta-supra)</w:t>
      </w:r>
      <w:del w:id="468" w:author="Edu" w:date="2017-02-06T16:06:00Z">
        <w:r w:rsidR="0015024C" w:rsidDel="00376D99">
          <w:delText xml:space="preserve"> </w:delText>
        </w:r>
        <w:r w:rsidR="001E5D7E" w:rsidDel="00376D99">
          <w:delText>can</w:delText>
        </w:r>
        <w:r w:rsidR="0015024C" w:rsidDel="00376D99">
          <w:delText xml:space="preserve"> be calculated</w:delText>
        </w:r>
      </w:del>
      <w:r w:rsidR="001E5D7E">
        <w:t>.</w:t>
      </w:r>
      <w:r w:rsidR="0015024C">
        <w:t xml:space="preserve"> </w:t>
      </w:r>
      <w:r w:rsidR="00936B58">
        <w:t>In this scenario, a</w:t>
      </w:r>
      <w:r w:rsidR="00FE5EED">
        <w:t xml:space="preserve"> segmented </w:t>
      </w:r>
      <w:r w:rsidR="00936B58">
        <w:t xml:space="preserve">regression </w:t>
      </w:r>
      <w:r w:rsidR="00FE5EED">
        <w:t xml:space="preserve">model </w:t>
      </w:r>
      <w:r w:rsidR="001E5D7E">
        <w:t>is</w:t>
      </w:r>
      <w:r w:rsidR="00FE5EED">
        <w:t xml:space="preserve"> </w:t>
      </w:r>
      <w:r w:rsidR="00810A92">
        <w:t>fitted</w:t>
      </w:r>
      <w:r w:rsidR="007F295A">
        <w:t xml:space="preserve"> to the data </w:t>
      </w:r>
      <w:r w:rsidR="003C1506">
        <w:t>(Figure 3A</w:t>
      </w:r>
      <w:r w:rsidR="00B0118B">
        <w:t>)</w:t>
      </w:r>
      <w:r w:rsidR="00FE5EED">
        <w:t xml:space="preserve">. </w:t>
      </w:r>
      <w:r w:rsidR="00936B58">
        <w:t xml:space="preserve">A segmented model allows the identification of </w:t>
      </w:r>
      <w:r w:rsidR="008661A4">
        <w:t xml:space="preserve">breaking points in the data (i.e., the optimal germination temperature in which the germination rate is maximal). Then the model fits linear regressions separately to the </w:t>
      </w:r>
      <w:r w:rsidR="00936B58">
        <w:t xml:space="preserve">two </w:t>
      </w:r>
      <w:r w:rsidR="008661A4">
        <w:t>segments defined by this breaking point (</w:t>
      </w:r>
      <w:r w:rsidR="008661A4" w:rsidRPr="00656D8B">
        <w:rPr>
          <w:i/>
        </w:rPr>
        <w:t>i.e</w:t>
      </w:r>
      <w:r w:rsidR="008661A4">
        <w:t xml:space="preserve">., the </w:t>
      </w:r>
      <w:del w:id="469" w:author="Edu" w:date="2017-02-06T16:04:00Z">
        <w:r w:rsidR="008661A4" w:rsidDel="00376D99">
          <w:delText>suboptimal</w:delText>
        </w:r>
      </w:del>
      <w:ins w:id="470" w:author="Edu" w:date="2017-02-06T16:04:00Z">
        <w:r w:rsidR="00376D99">
          <w:t>sub-optimal</w:t>
        </w:r>
      </w:ins>
      <w:r w:rsidR="008661A4">
        <w:t xml:space="preserve"> and </w:t>
      </w:r>
      <w:del w:id="471" w:author="Edu" w:date="2017-02-06T16:04:00Z">
        <w:r w:rsidR="008661A4" w:rsidDel="00376D99">
          <w:delText>supraoptimal</w:delText>
        </w:r>
      </w:del>
      <w:ins w:id="472" w:author="Edu" w:date="2017-02-06T16:04:00Z">
        <w:r w:rsidR="00376D99">
          <w:t>supra-optimal</w:t>
        </w:r>
      </w:ins>
      <w:r w:rsidR="008661A4">
        <w:t xml:space="preserve"> germination temperature ranges)</w:t>
      </w:r>
      <w:r w:rsidR="003C1506">
        <w:t xml:space="preserve"> (Figure 3A</w:t>
      </w:r>
      <w:r w:rsidR="00955CD2">
        <w:t>)</w:t>
      </w:r>
      <w:r w:rsidR="008661A4">
        <w:t xml:space="preserve">. </w:t>
      </w:r>
      <w:r w:rsidR="00936B58" w:rsidRPr="00A2542B">
        <w:t>A function is set to fit a segmented regression and compute the intercept and the slope for each segmented relationship in the model.</w:t>
      </w:r>
      <w:r w:rsidR="00936B58">
        <w:t xml:space="preserve">  </w:t>
      </w:r>
      <w:r w:rsidR="005709EF">
        <w:t>The function</w:t>
      </w:r>
      <w:r w:rsidR="002D4100">
        <w:t xml:space="preserve"> require</w:t>
      </w:r>
      <w:r w:rsidR="005709EF">
        <w:t>s</w:t>
      </w:r>
      <w:r w:rsidR="00955CD2">
        <w:t xml:space="preserve"> </w:t>
      </w:r>
      <w:del w:id="473" w:author="Edu" w:date="2017-02-06T16:06:00Z">
        <w:r w:rsidR="00955CD2" w:rsidDel="00376D99">
          <w:delText xml:space="preserve">the </w:delText>
        </w:r>
      </w:del>
      <w:r w:rsidR="00955CD2">
        <w:t>user</w:t>
      </w:r>
      <w:ins w:id="474" w:author="Edu" w:date="2017-02-06T16:06:00Z">
        <w:r w:rsidR="00376D99">
          <w:t>s</w:t>
        </w:r>
      </w:ins>
      <w:r w:rsidR="00955CD2">
        <w:t xml:space="preserve"> to give an estimation of the breaking point</w:t>
      </w:r>
      <w:ins w:id="475" w:author="Edu" w:date="2017-02-06T16:07:00Z">
        <w:r w:rsidR="00376D99">
          <w:t xml:space="preserve"> or optimal temperature</w:t>
        </w:r>
      </w:ins>
      <w:r w:rsidR="005709EF">
        <w:t xml:space="preserve"> (‘psi=’)</w:t>
      </w:r>
      <w:del w:id="476" w:author="Edu" w:date="2017-02-06T16:06:00Z">
        <w:r w:rsidR="005709EF" w:rsidDel="00376D99">
          <w:delText xml:space="preserve"> </w:delText>
        </w:r>
      </w:del>
      <w:r w:rsidR="00955CD2">
        <w:t>, which can be based on the</w:t>
      </w:r>
      <w:r w:rsidR="003C1506">
        <w:t xml:space="preserve"> visual inspection of </w:t>
      </w:r>
      <w:r w:rsidR="003C1506" w:rsidRPr="003C1506">
        <w:rPr>
          <w:i/>
        </w:rPr>
        <w:t>F</w:t>
      </w:r>
      <w:r w:rsidR="003C1506">
        <w:rPr>
          <w:i/>
        </w:rPr>
        <w:t>igures 1 &amp;</w:t>
      </w:r>
      <w:r w:rsidR="00955CD2" w:rsidRPr="003C1506">
        <w:rPr>
          <w:i/>
        </w:rPr>
        <w:t xml:space="preserve"> 2</w:t>
      </w:r>
      <w:r w:rsidR="00955CD2">
        <w:t>.</w:t>
      </w:r>
      <w:r w:rsidR="00500CD2">
        <w:t xml:space="preserve"> In this example we estimate the breaking point to be ‘psi=25’.</w:t>
      </w:r>
      <w:r w:rsidR="00955CD2">
        <w:t xml:space="preserve"> Once the model is fitted</w:t>
      </w:r>
      <w:r w:rsidR="00CA18C3">
        <w:t xml:space="preserve">, </w:t>
      </w:r>
      <w:r w:rsidR="00955CD2">
        <w:t xml:space="preserve">the </w:t>
      </w:r>
      <w:r w:rsidR="00CA18C3">
        <w:t xml:space="preserve">base temperature (Tb) </w:t>
      </w:r>
      <w:r w:rsidR="00955CD2">
        <w:t xml:space="preserve">is </w:t>
      </w:r>
      <w:r w:rsidR="00CA18C3">
        <w:t xml:space="preserve">calculated by </w:t>
      </w:r>
      <w:r w:rsidR="00955CD2">
        <w:t xml:space="preserve">solving the </w:t>
      </w:r>
      <w:del w:id="477" w:author="Edu" w:date="2017-02-06T16:04:00Z">
        <w:r w:rsidR="00955CD2" w:rsidDel="00376D99">
          <w:delText>suboptimal</w:delText>
        </w:r>
      </w:del>
      <w:ins w:id="478" w:author="Edu" w:date="2017-02-06T16:04:00Z">
        <w:r w:rsidR="00376D99">
          <w:t>sub-optimal</w:t>
        </w:r>
      </w:ins>
      <w:r w:rsidR="00955CD2">
        <w:t xml:space="preserve"> linear regression for the x-intercept (i.e., the temperature in which the value of the germination rate equals zero). An analogous procedure calculates the Tc using the supra</w:t>
      </w:r>
      <w:r w:rsidR="00656D8B">
        <w:t>-</w:t>
      </w:r>
      <w:r w:rsidR="00955CD2">
        <w:t xml:space="preserve">optimal linear regression. </w:t>
      </w:r>
      <w:ins w:id="479" w:author="Edu" w:date="2017-02-06T16:07:00Z">
        <w:r w:rsidR="00376D99">
          <w:t xml:space="preserve">The intercept of the sub-optimal and supra-optimal lines gives </w:t>
        </w:r>
        <w:proofErr w:type="spellStart"/>
        <w:r w:rsidR="00376D99">
          <w:t>the</w:t>
        </w:r>
        <w:proofErr w:type="spellEnd"/>
        <w:r w:rsidR="00376D99">
          <w:t xml:space="preserve"> To. </w:t>
        </w:r>
      </w:ins>
      <w:r w:rsidR="000677F8">
        <w:t xml:space="preserve">The inverse of the slopes of each regression gives the estimated thermal </w:t>
      </w:r>
      <w:r w:rsidR="00427002">
        <w:t>time for germination in degrees-day</w:t>
      </w:r>
      <w:r w:rsidR="000677F8">
        <w:t xml:space="preserve">. </w:t>
      </w:r>
      <w:r w:rsidR="00CA18C3">
        <w:t>The</w:t>
      </w:r>
      <w:r w:rsidR="00955CD2">
        <w:t xml:space="preserve"> script calculates the</w:t>
      </w:r>
      <w:r w:rsidR="00CA18C3">
        <w:t xml:space="preserve"> cardinal temperatures </w:t>
      </w:r>
      <w:r w:rsidR="000677F8">
        <w:t xml:space="preserve">and thermal times </w:t>
      </w:r>
      <w:r w:rsidR="00CA18C3">
        <w:t xml:space="preserve">for each </w:t>
      </w:r>
      <w:r w:rsidR="00EC587E">
        <w:t>of th</w:t>
      </w:r>
      <w:r w:rsidR="005709EF">
        <w:t xml:space="preserve">e ten </w:t>
      </w:r>
      <w:r w:rsidR="00CA18C3">
        <w:t>decile</w:t>
      </w:r>
      <w:r w:rsidR="002B77F7">
        <w:t xml:space="preserve"> </w:t>
      </w:r>
      <w:r w:rsidR="00955CD2">
        <w:t>germination rates</w:t>
      </w:r>
      <w:r w:rsidR="002B77F7">
        <w:t xml:space="preserve"> </w:t>
      </w:r>
      <w:r w:rsidR="00955CD2">
        <w:t>(</w:t>
      </w:r>
      <w:r w:rsidR="002B77F7">
        <w:t>10-90%</w:t>
      </w:r>
      <w:r w:rsidR="00955CD2">
        <w:t>)</w:t>
      </w:r>
      <w:r w:rsidR="00CA18C3">
        <w:t>.</w:t>
      </w:r>
      <w:r w:rsidR="00B57CB7">
        <w:t xml:space="preserve"> </w:t>
      </w:r>
      <w:r w:rsidR="001E5D7E">
        <w:t xml:space="preserve">The script exports this in a third new dataset, </w:t>
      </w:r>
      <w:r w:rsidR="001E5D7E" w:rsidRPr="003C1506">
        <w:rPr>
          <w:i/>
        </w:rPr>
        <w:t xml:space="preserve">Table 3: CT </w:t>
      </w:r>
      <w:r w:rsidR="001E5D7E">
        <w:t>which compiles the estimated cardinal temperatures and thermal time</w:t>
      </w:r>
      <w:ins w:id="480" w:author="Edu" w:date="2017-02-06T16:08:00Z">
        <w:r w:rsidR="00376D99">
          <w:t>s</w:t>
        </w:r>
      </w:ins>
      <w:r w:rsidR="001E5D7E">
        <w:t xml:space="preserve">. </w:t>
      </w:r>
      <w:r w:rsidR="00B57CB7">
        <w:t>T</w:t>
      </w:r>
      <w:r w:rsidR="00D9422D">
        <w:t xml:space="preserve">he </w:t>
      </w:r>
      <w:r w:rsidR="001E5D7E">
        <w:t>plots with the germination rate versus temperature and the fitted models</w:t>
      </w:r>
      <w:r w:rsidR="00A85DEE">
        <w:t xml:space="preserve"> </w:t>
      </w:r>
      <w:r w:rsidR="00D9422D">
        <w:t>for every decile</w:t>
      </w:r>
      <w:r w:rsidR="00A2542B">
        <w:t xml:space="preserve"> </w:t>
      </w:r>
      <w:r w:rsidR="001E5D7E">
        <w:t xml:space="preserve">are exported </w:t>
      </w:r>
      <w:r w:rsidR="00A2542B">
        <w:t>in the third figure we create</w:t>
      </w:r>
      <w:r w:rsidR="003C1506">
        <w:t xml:space="preserve"> </w:t>
      </w:r>
      <w:r w:rsidR="003C1506" w:rsidRPr="003C1506">
        <w:rPr>
          <w:i/>
        </w:rPr>
        <w:t>Figure 3:</w:t>
      </w:r>
      <w:r w:rsidR="00A2542B">
        <w:t xml:space="preserve"> </w:t>
      </w:r>
      <w:proofErr w:type="spellStart"/>
      <w:r w:rsidR="00A2542B" w:rsidRPr="00A2542B">
        <w:rPr>
          <w:i/>
        </w:rPr>
        <w:t>BLfig</w:t>
      </w:r>
      <w:proofErr w:type="spellEnd"/>
      <w:r w:rsidR="00D9422D">
        <w:t>.</w:t>
      </w:r>
      <w:r w:rsidR="00D9422D" w:rsidRPr="003C1506">
        <w:rPr>
          <w:i/>
        </w:rPr>
        <w:t xml:space="preserve"> </w:t>
      </w:r>
      <w:r w:rsidR="003C1506" w:rsidRPr="003C1506">
        <w:rPr>
          <w:i/>
        </w:rPr>
        <w:t>Figure 3A</w:t>
      </w:r>
      <w:r w:rsidR="00955CD2" w:rsidRPr="003C1506">
        <w:rPr>
          <w:i/>
        </w:rPr>
        <w:t xml:space="preserve"> </w:t>
      </w:r>
      <w:r w:rsidR="00955CD2">
        <w:t xml:space="preserve">allows to </w:t>
      </w:r>
      <w:del w:id="481" w:author="Edu" w:date="2017-02-06T16:08:00Z">
        <w:r w:rsidR="00955CD2" w:rsidDel="00376D99">
          <w:delText xml:space="preserve">the </w:delText>
        </w:r>
      </w:del>
      <w:r w:rsidR="00955CD2">
        <w:t>user</w:t>
      </w:r>
      <w:ins w:id="482" w:author="Edu" w:date="2017-02-06T16:08:00Z">
        <w:r w:rsidR="00376D99">
          <w:t>s</w:t>
        </w:r>
      </w:ins>
      <w:r w:rsidR="00955CD2">
        <w:t xml:space="preserve"> to </w:t>
      </w:r>
      <w:r w:rsidR="00936B58">
        <w:t xml:space="preserve">visually </w:t>
      </w:r>
      <w:r w:rsidR="00955CD2">
        <w:t>check the fit of the model to the data.</w:t>
      </w:r>
    </w:p>
    <w:p w14:paraId="3EB32B43" w14:textId="7108788B" w:rsidR="00936B58" w:rsidRDefault="00936B58" w:rsidP="00936B58">
      <w:pPr>
        <w:spacing w:line="480" w:lineRule="auto"/>
        <w:ind w:firstLine="720"/>
      </w:pPr>
      <w:r>
        <w:lastRenderedPageBreak/>
        <w:t xml:space="preserve">It may be the case that the temperatures used in a given experiment fall only on the </w:t>
      </w:r>
      <w:del w:id="483" w:author="Edu" w:date="2017-02-06T16:04:00Z">
        <w:r w:rsidDel="00376D99">
          <w:delText>suboptimal</w:delText>
        </w:r>
      </w:del>
      <w:ins w:id="484" w:author="Edu" w:date="2017-02-06T16:04:00Z">
        <w:r w:rsidR="00376D99">
          <w:t>sub-optimal</w:t>
        </w:r>
      </w:ins>
      <w:r>
        <w:t xml:space="preserve"> or </w:t>
      </w:r>
      <w:del w:id="485" w:author="Edu" w:date="2017-02-06T16:04:00Z">
        <w:r w:rsidDel="00376D99">
          <w:delText>supraoptimal</w:delText>
        </w:r>
      </w:del>
      <w:ins w:id="486" w:author="Edu" w:date="2017-02-06T16:04:00Z">
        <w:r w:rsidR="00376D99">
          <w:t>supra-optimal</w:t>
        </w:r>
      </w:ins>
      <w:r>
        <w:t xml:space="preserve"> germination temperature range, and do not succeed to identify the full </w:t>
      </w:r>
      <w:r w:rsidR="003C1506">
        <w:t>range of temperatures (Figure 1B</w:t>
      </w:r>
      <w:r>
        <w:t xml:space="preserve">).  In this case, the dataset </w:t>
      </w:r>
      <w:r w:rsidR="003C1506" w:rsidRPr="003C1506">
        <w:rPr>
          <w:i/>
        </w:rPr>
        <w:t>Table 3:</w:t>
      </w:r>
      <w:r w:rsidR="003C1506">
        <w:t xml:space="preserve"> </w:t>
      </w:r>
      <w:r w:rsidRPr="00936B58">
        <w:rPr>
          <w:i/>
        </w:rPr>
        <w:t>CT</w:t>
      </w:r>
      <w:r>
        <w:t xml:space="preserve"> cannot be produced. In the example of </w:t>
      </w:r>
      <w:r w:rsidRPr="00AC6DDC">
        <w:rPr>
          <w:i/>
        </w:rPr>
        <w:t>species B</w:t>
      </w:r>
      <w:r>
        <w:t xml:space="preserve"> it is impossible to determine the Tc nor the To, and the segmented model cann</w:t>
      </w:r>
      <w:r w:rsidR="003C1506">
        <w:t>ot be fit to the data (Figure 3B</w:t>
      </w:r>
      <w:r>
        <w:t>)</w:t>
      </w:r>
      <w:r w:rsidR="00A2542B">
        <w:t>, and it is necessary to skip forward to the next step in the script</w:t>
      </w:r>
      <w:r>
        <w:t>.</w:t>
      </w:r>
    </w:p>
    <w:p w14:paraId="0967AE9E" w14:textId="6D0557CA" w:rsidR="00C345DB" w:rsidRPr="007C5F42" w:rsidRDefault="00C345DB" w:rsidP="007C5F42">
      <w:pPr>
        <w:spacing w:line="480" w:lineRule="auto"/>
        <w:ind w:firstLine="720"/>
        <w:rPr>
          <w:i/>
        </w:rPr>
      </w:pPr>
      <w:r w:rsidRPr="007C5F42">
        <w:rPr>
          <w:i/>
        </w:rPr>
        <w:t xml:space="preserve">Step 3b: Fitting a linear model to the sub- or </w:t>
      </w:r>
      <w:del w:id="487" w:author="Edu" w:date="2017-02-06T16:04:00Z">
        <w:r w:rsidRPr="007C5F42" w:rsidDel="00376D99">
          <w:rPr>
            <w:i/>
          </w:rPr>
          <w:delText>supraoptimal</w:delText>
        </w:r>
      </w:del>
      <w:ins w:id="488" w:author="Edu" w:date="2017-02-06T16:04:00Z">
        <w:r w:rsidR="00376D99">
          <w:rPr>
            <w:i/>
          </w:rPr>
          <w:t>supra-optimal</w:t>
        </w:r>
      </w:ins>
      <w:r w:rsidRPr="007C5F42">
        <w:rPr>
          <w:i/>
        </w:rPr>
        <w:t xml:space="preserve"> germination temperature range</w:t>
      </w:r>
    </w:p>
    <w:p w14:paraId="39AB430F" w14:textId="61DC8C5A" w:rsidR="0074130E" w:rsidRPr="00A2542B" w:rsidRDefault="00936B58" w:rsidP="007C5F42">
      <w:pPr>
        <w:spacing w:line="480" w:lineRule="auto"/>
        <w:ind w:firstLine="720"/>
        <w:rPr>
          <w:b/>
        </w:rPr>
      </w:pPr>
      <w:r>
        <w:t xml:space="preserve">In the case of </w:t>
      </w:r>
      <w:r w:rsidRPr="00936B58">
        <w:rPr>
          <w:i/>
        </w:rPr>
        <w:t>species B</w:t>
      </w:r>
      <w:r>
        <w:t xml:space="preserve">, or any experiment which fails to identify the full </w:t>
      </w:r>
      <w:r w:rsidR="003C1506">
        <w:t>range of temperatures (Figure 3B</w:t>
      </w:r>
      <w:r>
        <w:t xml:space="preserve">), </w:t>
      </w:r>
      <w:r w:rsidR="002B77F7">
        <w:t xml:space="preserve">a standard linear regression can be used to identify </w:t>
      </w:r>
      <w:r w:rsidR="005C153B">
        <w:t>either the Tb</w:t>
      </w:r>
      <w:r>
        <w:t xml:space="preserve"> or the Tc. </w:t>
      </w:r>
      <w:r w:rsidR="00C46EF8">
        <w:t>The inverse of the slope of this regression gives the thermal time for germination in degrees</w:t>
      </w:r>
      <w:r w:rsidR="00427002">
        <w:t>-</w:t>
      </w:r>
      <w:r w:rsidR="00C46EF8">
        <w:t>day.</w:t>
      </w:r>
      <w:r w:rsidR="006F40FB">
        <w:t xml:space="preserve"> </w:t>
      </w:r>
      <w:r w:rsidR="00A2542B">
        <w:t xml:space="preserve">Here, we can produce a </w:t>
      </w:r>
      <w:r>
        <w:t xml:space="preserve">fourth new dataset, which indicates the </w:t>
      </w:r>
      <w:del w:id="489" w:author="Edu" w:date="2017-02-06T16:04:00Z">
        <w:r w:rsidDel="00376D99">
          <w:delText>suboptimal</w:delText>
        </w:r>
      </w:del>
      <w:ins w:id="490" w:author="Edu" w:date="2017-02-06T16:09:00Z">
        <w:r w:rsidR="00376D99">
          <w:t>Tb and thermal time calculated</w:t>
        </w:r>
      </w:ins>
      <w:del w:id="491" w:author="Edu" w:date="2017-02-06T16:09:00Z">
        <w:r w:rsidDel="00376D99">
          <w:delText xml:space="preserve"> temperatures  </w:delText>
        </w:r>
        <w:r w:rsidR="00A2542B" w:rsidDel="00376D99">
          <w:delText>identified</w:delText>
        </w:r>
      </w:del>
      <w:r w:rsidR="00A2542B">
        <w:t xml:space="preserve"> for </w:t>
      </w:r>
      <w:r w:rsidR="00A2542B" w:rsidRPr="00A2542B">
        <w:rPr>
          <w:i/>
        </w:rPr>
        <w:t>species B</w:t>
      </w:r>
      <w:r w:rsidR="003C1506">
        <w:rPr>
          <w:i/>
        </w:rPr>
        <w:t>;  Table 4: LM</w:t>
      </w:r>
      <w:r w:rsidR="00A2542B">
        <w:t>. This will automatically produce information for whichever single segment was identified in e</w:t>
      </w:r>
      <w:bookmarkStart w:id="492" w:name="_GoBack"/>
      <w:bookmarkEnd w:id="492"/>
      <w:r w:rsidR="00A2542B">
        <w:t>ach unique dataset</w:t>
      </w:r>
      <w:ins w:id="493" w:author="Edu" w:date="2017-02-06T16:09:00Z">
        <w:r w:rsidR="00376D99">
          <w:t>, either the sub-optimal or the supra-optimal</w:t>
        </w:r>
      </w:ins>
      <w:del w:id="494" w:author="Edu" w:date="2017-02-06T16:09:00Z">
        <w:r w:rsidR="00A2542B" w:rsidDel="00376D99">
          <w:delText xml:space="preserve"> either Tb or Tc and thermal time</w:delText>
        </w:r>
      </w:del>
      <w:r w:rsidR="00A2542B">
        <w:t xml:space="preserve">. </w:t>
      </w:r>
      <w:r w:rsidR="006F40FB">
        <w:t xml:space="preserve">We </w:t>
      </w:r>
      <w:r w:rsidR="005346C3">
        <w:t xml:space="preserve">then </w:t>
      </w:r>
      <w:r w:rsidR="006F40FB">
        <w:t xml:space="preserve">plot the </w:t>
      </w:r>
      <w:r w:rsidR="00EC587E">
        <w:t>germination rate against</w:t>
      </w:r>
      <w:r w:rsidR="006F40FB">
        <w:t xml:space="preserve"> each temperature treatment</w:t>
      </w:r>
      <w:r w:rsidR="00EC587E">
        <w:t xml:space="preserve"> using a smooth linear model</w:t>
      </w:r>
      <w:r w:rsidR="006F40FB">
        <w:t xml:space="preserve"> for each decile in </w:t>
      </w:r>
      <w:r w:rsidR="006F40FB" w:rsidRPr="00656D8B">
        <w:rPr>
          <w:i/>
        </w:rPr>
        <w:t>Fig</w:t>
      </w:r>
      <w:r w:rsidR="00B0118B" w:rsidRPr="00656D8B">
        <w:rPr>
          <w:i/>
        </w:rPr>
        <w:t>ure 4</w:t>
      </w:r>
      <w:r w:rsidR="003C1506" w:rsidRPr="00656D8B">
        <w:rPr>
          <w:i/>
        </w:rPr>
        <w:t>B</w:t>
      </w:r>
      <w:r w:rsidR="00A2542B">
        <w:t xml:space="preserve"> (</w:t>
      </w:r>
      <w:proofErr w:type="spellStart"/>
      <w:r w:rsidR="00A2542B" w:rsidRPr="00810A92">
        <w:rPr>
          <w:i/>
        </w:rPr>
        <w:t>LMfig</w:t>
      </w:r>
      <w:proofErr w:type="spellEnd"/>
      <w:r w:rsidR="00A2542B">
        <w:t>)</w:t>
      </w:r>
      <w:r w:rsidR="006F40FB">
        <w:t>.</w:t>
      </w:r>
      <w:r w:rsidR="00427002">
        <w:t xml:space="preserve"> Furthermore, it must be noted that this script can be used to calculate the germination base water potential</w:t>
      </w:r>
      <w:r w:rsidR="001E5D7E">
        <w:t xml:space="preserve">, if the data set that is analysed represents an experiment of germination in different water potential solutions. In this case, the values of the column </w:t>
      </w:r>
      <w:r w:rsidR="001E5D7E" w:rsidRPr="00500CD2">
        <w:rPr>
          <w:i/>
        </w:rPr>
        <w:t>Treatment</w:t>
      </w:r>
      <w:r w:rsidR="001E5D7E">
        <w:t xml:space="preserve"> would be the water potentials instead of the temperatures.</w:t>
      </w:r>
      <w:r w:rsidR="005709EF">
        <w:t xml:space="preserve"> </w:t>
      </w:r>
      <w:commentRangeStart w:id="495"/>
      <w:r w:rsidR="00A2542B">
        <w:t xml:space="preserve">Lastly, we attach a </w:t>
      </w:r>
      <w:r w:rsidR="003C1506">
        <w:t xml:space="preserve">short </w:t>
      </w:r>
      <w:r w:rsidR="00A2542B">
        <w:t xml:space="preserve">script to produce a smooth curve in the case of irregular data exploration in </w:t>
      </w:r>
      <w:proofErr w:type="spellStart"/>
      <w:r w:rsidR="00A2542B" w:rsidRPr="00A2542B">
        <w:rPr>
          <w:i/>
        </w:rPr>
        <w:t>SMTHfig</w:t>
      </w:r>
      <w:proofErr w:type="spellEnd"/>
      <w:r w:rsidR="00A2542B">
        <w:t>.</w:t>
      </w:r>
      <w:commentRangeEnd w:id="495"/>
      <w:r w:rsidR="00A64E62">
        <w:rPr>
          <w:rStyle w:val="CommentReference"/>
        </w:rPr>
        <w:commentReference w:id="495"/>
      </w:r>
    </w:p>
    <w:p w14:paraId="4D3CFBD7" w14:textId="1CF556AE" w:rsidR="007905F5" w:rsidRDefault="007905F5" w:rsidP="007C5F42">
      <w:pPr>
        <w:spacing w:line="480" w:lineRule="auto"/>
        <w:rPr>
          <w:b/>
        </w:rPr>
      </w:pPr>
      <w:r w:rsidRPr="007905F5">
        <w:rPr>
          <w:b/>
        </w:rPr>
        <w:t>Discussion</w:t>
      </w:r>
    </w:p>
    <w:p w14:paraId="1DFBC0F4" w14:textId="581B0EBF" w:rsidR="00B27BA8" w:rsidRPr="007905F5" w:rsidRDefault="00010AFA" w:rsidP="007C5F42">
      <w:pPr>
        <w:spacing w:line="480" w:lineRule="auto"/>
        <w:ind w:firstLine="720"/>
      </w:pPr>
      <w:ins w:id="496" w:author="Edu" w:date="2017-02-06T16:29:00Z">
        <w:r>
          <w:lastRenderedPageBreak/>
          <w:t xml:space="preserve">The method we present here </w:t>
        </w:r>
      </w:ins>
      <w:del w:id="497" w:author="Edu" w:date="2017-02-06T16:29:00Z">
        <w:r w:rsidR="007905F5" w:rsidDel="00010AFA">
          <w:delText xml:space="preserve">This method </w:delText>
        </w:r>
      </w:del>
      <w:r w:rsidR="007905F5">
        <w:t>is appropriate for the analysis of germination data to identify cardinal temperatures</w:t>
      </w:r>
      <w:r w:rsidR="00403FF1">
        <w:t xml:space="preserve"> and thermal time</w:t>
      </w:r>
      <w:r w:rsidR="007905F5">
        <w:t>.</w:t>
      </w:r>
      <w:r w:rsidR="005A4AD7">
        <w:t xml:space="preserve"> </w:t>
      </w:r>
      <w:ins w:id="498" w:author="Edu" w:date="2017-02-06T16:29:00Z">
        <w:r>
          <w:t xml:space="preserve">This method </w:t>
        </w:r>
      </w:ins>
      <w:del w:id="499" w:author="Edu" w:date="2017-02-06T16:29:00Z">
        <w:r w:rsidR="006371B4" w:rsidDel="00010AFA">
          <w:delText xml:space="preserve">The method we present here </w:delText>
        </w:r>
      </w:del>
      <w:r w:rsidR="006371B4">
        <w:t>offers an</w:t>
      </w:r>
      <w:r w:rsidR="005A4AD7">
        <w:t xml:space="preserve"> opportunity to </w:t>
      </w:r>
      <w:r w:rsidR="002A54B3">
        <w:t xml:space="preserve">calculate </w:t>
      </w:r>
      <w:r w:rsidR="00A545E0">
        <w:t>th</w:t>
      </w:r>
      <w:r w:rsidR="00403FF1">
        <w:t>e</w:t>
      </w:r>
      <w:r w:rsidR="00A545E0">
        <w:t xml:space="preserve"> </w:t>
      </w:r>
      <w:r w:rsidR="00403FF1">
        <w:t xml:space="preserve">analyses </w:t>
      </w:r>
      <w:r w:rsidR="00A545E0">
        <w:t>rapidly, and to select the breaking point in the data</w:t>
      </w:r>
      <w:r w:rsidR="008173A2">
        <w:t xml:space="preserve"> </w:t>
      </w:r>
      <w:r w:rsidR="00403FF1">
        <w:t>without</w:t>
      </w:r>
      <w:r w:rsidR="00105657">
        <w:t xml:space="preserve"> user bias</w:t>
      </w:r>
      <w:r w:rsidR="00A545E0">
        <w:t xml:space="preserve">. </w:t>
      </w:r>
      <w:r w:rsidR="005A4AD7">
        <w:t>When using this script</w:t>
      </w:r>
      <w:del w:id="500" w:author="Edu" w:date="2017-02-06T16:29:00Z">
        <w:r w:rsidR="005A4AD7" w:rsidDel="00010AFA">
          <w:delText>,</w:delText>
        </w:r>
      </w:del>
      <w:r w:rsidR="005A4AD7">
        <w:t xml:space="preserve"> we recommend that users become familiar with the basics </w:t>
      </w:r>
      <w:ins w:id="501" w:author="Edu" w:date="2017-02-06T16:10:00Z">
        <w:r w:rsidR="00376D99">
          <w:t>of</w:t>
        </w:r>
      </w:ins>
      <w:del w:id="502" w:author="Edu" w:date="2017-02-06T16:10:00Z">
        <w:r w:rsidR="005A4AD7" w:rsidDel="00376D99">
          <w:delText>to</w:delText>
        </w:r>
      </w:del>
      <w:r w:rsidR="005A4AD7">
        <w:t xml:space="preserve"> using R, and seek out </w:t>
      </w:r>
      <w:r w:rsidR="00451D27">
        <w:t xml:space="preserve">one of </w:t>
      </w:r>
      <w:r w:rsidR="005A4AD7">
        <w:t>the many introductory tutorials that exist online.</w:t>
      </w:r>
      <w:r w:rsidR="00092A96">
        <w:t xml:space="preserve"> </w:t>
      </w:r>
      <w:r w:rsidR="00D2055F">
        <w:t>We provide some guidance here (Supplementary Information 2</w:t>
      </w:r>
      <w:r w:rsidR="003C1506">
        <w:t xml:space="preserve"> &amp; 3</w:t>
      </w:r>
      <w:r w:rsidR="00D2055F">
        <w:t xml:space="preserve">). </w:t>
      </w:r>
      <w:r w:rsidR="00092A96">
        <w:t>We suggest to ensure all packages are installed, and libraries uploaded, and follow the notes in the script using the example data sets in the supplementary information</w:t>
      </w:r>
      <w:r w:rsidR="00F2550A">
        <w:t>, using this paper as a complimentary resource to the script</w:t>
      </w:r>
      <w:r w:rsidR="00092A96">
        <w:t xml:space="preserve">. </w:t>
      </w:r>
    </w:p>
    <w:p w14:paraId="309077E2" w14:textId="4605D46A" w:rsidR="00035977" w:rsidDel="00A7102D" w:rsidRDefault="00035977" w:rsidP="007C5F42">
      <w:pPr>
        <w:spacing w:line="480" w:lineRule="auto"/>
        <w:ind w:firstLine="720"/>
        <w:rPr>
          <w:del w:id="503" w:author="Edu" w:date="2017-02-06T16:15:00Z"/>
        </w:rPr>
      </w:pPr>
      <w:r>
        <w:t xml:space="preserve">To engage in an experiment </w:t>
      </w:r>
      <w:del w:id="504" w:author="Edu" w:date="2017-02-06T16:11:00Z">
        <w:r w:rsidDel="00376D99">
          <w:delText xml:space="preserve">that will set out </w:delText>
        </w:r>
      </w:del>
      <w:r>
        <w:t xml:space="preserve">to identify cardinal temperatures, one must plan an experimental design which will purposefully identify </w:t>
      </w:r>
      <w:r w:rsidR="00403FF1">
        <w:t xml:space="preserve">all the germination </w:t>
      </w:r>
      <w:r>
        <w:t>temperature</w:t>
      </w:r>
      <w:r w:rsidR="00403FF1">
        <w:t xml:space="preserve"> range,</w:t>
      </w:r>
      <w:r>
        <w:t xml:space="preserve"> </w:t>
      </w:r>
      <w:r w:rsidR="00403FF1">
        <w:t>with data points</w:t>
      </w:r>
      <w:r>
        <w:t xml:space="preserve"> bel</w:t>
      </w:r>
      <w:r w:rsidR="00725FF3">
        <w:t>ow the optimal temperature (sub-</w:t>
      </w:r>
      <w:r>
        <w:t>optimal) and above the optimal</w:t>
      </w:r>
      <w:r w:rsidR="00725FF3">
        <w:t xml:space="preserve"> germination temperature (supra-</w:t>
      </w:r>
      <w:r>
        <w:t>optimal)</w:t>
      </w:r>
      <w:r w:rsidR="008173A2">
        <w:t xml:space="preserve">, pushing each species to its </w:t>
      </w:r>
      <w:r w:rsidR="00105657">
        <w:t>thermal thresholds</w:t>
      </w:r>
      <w:r>
        <w:t>. In order to fit a segmented curve, there must be a minimum of three sub</w:t>
      </w:r>
      <w:r w:rsidR="00656D8B">
        <w:t>-</w:t>
      </w:r>
      <w:r>
        <w:t>optimal temperature</w:t>
      </w:r>
      <w:r w:rsidR="00656D8B">
        <w:t>s, and a minimum of three supra-</w:t>
      </w:r>
      <w:r>
        <w:t>op</w:t>
      </w:r>
      <w:r w:rsidR="008173A2">
        <w:t xml:space="preserve">timal temperatures. </w:t>
      </w:r>
      <w:r>
        <w:t>It is thus recommended that experimental design</w:t>
      </w:r>
      <w:r w:rsidR="00403FF1">
        <w:t>s</w:t>
      </w:r>
      <w:r>
        <w:t xml:space="preserve"> </w:t>
      </w:r>
      <w:r w:rsidR="00403FF1">
        <w:t xml:space="preserve">include </w:t>
      </w:r>
      <w:r w:rsidR="008173A2">
        <w:t xml:space="preserve">a minimum of </w:t>
      </w:r>
      <w:r>
        <w:t xml:space="preserve">5-6 temperatures for each to effectively explore potential </w:t>
      </w:r>
      <w:r w:rsidR="008173A2">
        <w:t xml:space="preserve">germination temperature </w:t>
      </w:r>
      <w:r>
        <w:t xml:space="preserve">ranges. </w:t>
      </w:r>
      <w:r w:rsidR="00F2550A">
        <w:t>The less that is known about a given species, the more temperatures that should be tested.</w:t>
      </w:r>
      <w:ins w:id="505" w:author="Edu" w:date="2017-02-06T16:15:00Z">
        <w:r w:rsidR="00A7102D">
          <w:t xml:space="preserve"> </w:t>
        </w:r>
      </w:ins>
    </w:p>
    <w:p w14:paraId="379652DA" w14:textId="0996F2C7" w:rsidR="007905F5" w:rsidRDefault="00035977">
      <w:pPr>
        <w:spacing w:line="480" w:lineRule="auto"/>
        <w:ind w:firstLine="720"/>
      </w:pPr>
      <w:r>
        <w:t xml:space="preserve">Constant temperatures </w:t>
      </w:r>
      <w:r w:rsidR="002B4669">
        <w:t xml:space="preserve">are known to produce promising results for testing cardinal temperatures, particularly for agricultural varieties which have been bred for uniformity, and stable germination temperatures </w:t>
      </w:r>
      <w:commentRangeStart w:id="506"/>
      <w:r w:rsidR="002B4669">
        <w:fldChar w:fldCharType="begin"/>
      </w:r>
      <w:r w:rsidR="009B52FF">
        <w:instrText xml:space="preserve"> ADDIN PAPERS2_CITATIONS &lt;citation&gt;&lt;uuid&gt;53724DF4-644F-45BD-AE2B-962C41BBE7D4&lt;/uuid&gt;&lt;priority&gt;0&lt;/priority&gt;&lt;publications&gt;&lt;publication&gt;&lt;volume&gt;37&lt;/volume&gt;&lt;number&gt;178&lt;/number&gt;&lt;subtitle&gt;A comparison of chickpea, lentil, soyabean and cowpea at constant temperatures&lt;/subtitle&gt;&lt;startpage&gt;705&lt;/startpage&gt;&lt;title&gt;The Influence of Tmperature of Seed Germination Rate in Grain Legumes&lt;/title&gt;&lt;uuid&gt;F6C44BF5-CBCB-42F9-AE19-A4A79460F0F6&lt;/uuid&gt;&lt;subtype&gt;400&lt;/subtype&gt;&lt;endpage&gt;715&lt;/endpage&gt;&lt;type&gt;400&lt;/type&gt;&lt;citekey&gt;Anonymous:9sRL9cvL&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S&lt;/firstName&gt;&lt;lastName&gt;Covell&lt;/lastName&gt;&lt;/author&gt;&lt;author&gt;&lt;firstName&gt;R&lt;/firstName&gt;&lt;middleNames&gt;H&lt;/middleNames&gt;&lt;lastName&gt;Ellis&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gt;&lt;volume&gt;37&lt;/volume&gt;&lt;number&gt;183&lt;/number&gt;&lt;subtitle&gt;Intraspecific varaition in chickpea at costant temperatures&lt;/subtitle&gt;&lt;startpage&gt;1503&lt;/startpage&gt;&lt;title&gt;The Influence of Temperature on Seed Germination Rate in Grain Legumes&lt;/title&gt;&lt;uuid&gt;076F26F2-0531-42D5-9A42-1607EA2B733D&lt;/uuid&gt;&lt;subtype&gt;400&lt;/subtype&gt;&lt;endpage&gt;1515&lt;/endpage&gt;&lt;type&gt;400&lt;/type&gt;&lt;citekey&gt;Anonymous:B28m8gUx&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R&lt;/firstName&gt;&lt;middleNames&gt;H&lt;/middleNames&gt;&lt;lastName&gt;Ellis&lt;/lastName&gt;&lt;/author&gt;&lt;author&gt;&lt;firstName&gt;S&lt;/firstName&gt;&lt;lastName&gt;Covell&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s&gt;&lt;cites&gt;&lt;/cites&gt;&lt;/citation&gt;</w:instrText>
      </w:r>
      <w:r w:rsidR="002B4669">
        <w:fldChar w:fldCharType="separate"/>
      </w:r>
      <w:r w:rsidR="00DC6843">
        <w:rPr>
          <w:rFonts w:eastAsiaTheme="minorEastAsia"/>
          <w:lang w:val="en-US" w:eastAsia="ja-JP"/>
        </w:rPr>
        <w:t>(Covell et al 1986, Ellis et al 1986)</w:t>
      </w:r>
      <w:r w:rsidR="002B4669">
        <w:fldChar w:fldCharType="end"/>
      </w:r>
      <w:commentRangeEnd w:id="506"/>
      <w:r w:rsidR="00376D99">
        <w:rPr>
          <w:rStyle w:val="CommentReference"/>
        </w:rPr>
        <w:commentReference w:id="506"/>
      </w:r>
      <w:r w:rsidR="002B4669">
        <w:t>. H</w:t>
      </w:r>
      <w:r>
        <w:t>owever many wild species</w:t>
      </w:r>
      <w:r w:rsidR="00500CD2">
        <w:t xml:space="preserve"> </w:t>
      </w:r>
      <w:r>
        <w:t xml:space="preserve">may require alternating temperatures, or alternating temperatures may better represent real ambient conditions found in nature </w:t>
      </w:r>
      <w:r>
        <w:fldChar w:fldCharType="begin"/>
      </w:r>
      <w:r w:rsidR="009B52FF">
        <w:instrText xml:space="preserve"> ADDIN PAPERS2_CITATIONS &lt;citation&gt;&lt;uuid&gt;920823DD-85C9-47CD-92D4-A1D26466A07A&lt;/uuid&gt;&lt;priority&gt;0&lt;/priority&gt;&lt;publications&gt;&lt;publication&gt;&lt;startpage&gt;1&lt;/startpage&gt;&lt;endpage&gt;1602&lt;/endpage&gt;&lt;title&gt;Seeds: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instrText>
      </w:r>
      <w:r>
        <w:fldChar w:fldCharType="separate"/>
      </w:r>
      <w:r w:rsidR="00092A96">
        <w:rPr>
          <w:rFonts w:eastAsiaTheme="minorEastAsia"/>
          <w:lang w:val="en-US" w:eastAsia="ja-JP"/>
        </w:rPr>
        <w:t>(Carol C Baskin and Baskin 2014)</w:t>
      </w:r>
      <w:r>
        <w:fldChar w:fldCharType="end"/>
      </w:r>
      <w:r>
        <w:t>. When testing with alternating temperatures, it is recommended for plotting that the average temperature be taken of the two alternating temperatures for each treatment</w:t>
      </w:r>
      <w:r w:rsidR="002B4669">
        <w:t xml:space="preserve"> </w:t>
      </w:r>
      <w:r w:rsidR="00451D27">
        <w:fldChar w:fldCharType="begin"/>
      </w:r>
      <w:r w:rsidR="009B52FF">
        <w:instrText xml:space="preserve"> ADDIN PAPERS2_CITATIONS &lt;citation&gt;&lt;uuid&gt;C1910B91-D3BD-457A-89EF-6903B8476124&lt;/uuid&gt;&lt;priority&gt;0&lt;/priority&gt;&lt;publications&gt;&lt;publication&gt;&lt;volume&gt;74&lt;/volume&gt;&lt;startpage&gt;519&lt;/startpage&gt;&lt;title&gt;Alternating Temperatures and Rate of Seed Germination in Lentil&lt;/title&gt;&lt;uuid&gt;360076F0-6F6F-4E8E-B63F-288D2A8C1771&lt;/uuid&gt;&lt;subtype&gt;400&lt;/subtype&gt;&lt;endpage&gt;524&lt;/endpage&gt;&lt;type&gt;400&lt;/type&gt;&lt;citekey&gt;Anonymous:NgB28G9v&lt;/citekey&gt;&lt;publication_date&gt;99199402041200000000222000&lt;/publication_date&gt;&lt;bundle&gt;&lt;publication&gt;&lt;title&gt;Annals of Botany&lt;/title&gt;&lt;type&gt;-100&lt;/type&gt;&lt;subtype&gt;-100&lt;/subtype&gt;&lt;uuid&gt;B215CCBD-0789-492F-9AE9-F60A2F13EBE1&lt;/uuid&gt;&lt;/publication&gt;&lt;/bundle&gt;&lt;authors&gt;&lt;author&gt;&lt;firstName&gt;R&lt;/firstName&gt;&lt;middleNames&gt;H&lt;/middleNames&gt;&lt;lastName&gt;Ellis&lt;/lastName&gt;&lt;/author&gt;&lt;author&gt;&lt;firstName&gt;S&lt;/firstName&gt;&lt;lastName&gt;Barret&lt;/lastName&gt;&lt;/author&gt;&lt;/authors&gt;&lt;/publication&gt;&lt;/publications&gt;&lt;cites&gt;&lt;/cites&gt;&lt;/citation&gt;</w:instrText>
      </w:r>
      <w:r w:rsidR="00451D27">
        <w:fldChar w:fldCharType="separate"/>
      </w:r>
      <w:r w:rsidR="00DC6843">
        <w:rPr>
          <w:rFonts w:eastAsiaTheme="minorEastAsia"/>
          <w:lang w:val="en-US" w:eastAsia="ja-JP"/>
        </w:rPr>
        <w:t>(Ellis and Barret 1994)</w:t>
      </w:r>
      <w:r w:rsidR="00451D27">
        <w:fldChar w:fldCharType="end"/>
      </w:r>
      <w:r>
        <w:t>.</w:t>
      </w:r>
      <w:r w:rsidR="005A4AD7">
        <w:t xml:space="preserve"> Thus, alternating temperature </w:t>
      </w:r>
      <w:r w:rsidR="005A4AD7">
        <w:lastRenderedPageBreak/>
        <w:t xml:space="preserve">regimes should be carefully planned </w:t>
      </w:r>
      <w:r w:rsidR="002B4669">
        <w:t>to still result in temperature gradients when averaged</w:t>
      </w:r>
      <w:r w:rsidR="00F2550A">
        <w:t>, and may lead to odd results</w:t>
      </w:r>
      <w:r w:rsidR="00B458D7">
        <w:t xml:space="preserve"> when one of the two alternating steps is outside the germination temperature range</w:t>
      </w:r>
      <w:r w:rsidR="005A4AD7">
        <w:t>.</w:t>
      </w:r>
      <w:r>
        <w:t xml:space="preserve"> Constant temperatures should never be compared to alternating temperatures</w:t>
      </w:r>
      <w:r w:rsidR="005A4AD7">
        <w:t xml:space="preserve"> within the same analysis, but if testing both, the two temperature regimes should be set up as two experiments</w:t>
      </w:r>
      <w:r w:rsidR="00656D8B">
        <w:t xml:space="preserve"> or </w:t>
      </w:r>
      <w:r w:rsidR="00656D8B" w:rsidRPr="00656D8B">
        <w:rPr>
          <w:i/>
        </w:rPr>
        <w:t>‘Groupings’</w:t>
      </w:r>
      <w:r w:rsidR="005A4AD7">
        <w:t>, to compare against each other</w:t>
      </w:r>
      <w:r>
        <w:t>.</w:t>
      </w:r>
      <w:r w:rsidR="008173A2">
        <w:t xml:space="preserve"> </w:t>
      </w:r>
      <w:r w:rsidR="00F2550A">
        <w:t xml:space="preserve">Ideally, in setting up an experimental design for wild species, a regime of both constant and alternating temperatures could be tested separately, and the results compared. </w:t>
      </w:r>
      <w:r w:rsidR="008173A2">
        <w:t xml:space="preserve">Experiments are recommended to be run </w:t>
      </w:r>
      <w:r w:rsidR="006E1C70">
        <w:t xml:space="preserve">until cumulative germination stops or reaches a plateau. </w:t>
      </w:r>
      <w:r w:rsidR="00403FF1">
        <w:t xml:space="preserve">Scoring dates should be adjusted to the speed of germination of the study species, so </w:t>
      </w:r>
      <w:del w:id="507" w:author="Edu" w:date="2017-02-06T16:30:00Z">
        <w:r w:rsidR="00403FF1" w:rsidDel="00010AFA">
          <w:delText xml:space="preserve">a </w:delText>
        </w:r>
      </w:del>
      <w:r w:rsidR="00403FF1">
        <w:t xml:space="preserve">cumulative germination curves with good resolution are produced. </w:t>
      </w:r>
      <w:del w:id="508" w:author="Edu" w:date="2017-02-06T16:30:00Z">
        <w:r w:rsidR="006E1C70" w:rsidDel="00010AFA">
          <w:delText>Furthermore</w:delText>
        </w:r>
      </w:del>
      <w:ins w:id="509" w:author="Edu" w:date="2017-02-06T16:30:00Z">
        <w:r w:rsidR="00010AFA">
          <w:t>Finally</w:t>
        </w:r>
      </w:ins>
      <w:r w:rsidR="006E1C70">
        <w:t xml:space="preserve">, it is important to consider that the cardinal temperatures are not fixed values but depend on the dormancy state of the seeds </w:t>
      </w:r>
      <w:r w:rsidR="005709EF">
        <w:fldChar w:fldCharType="begin"/>
      </w:r>
      <w:r w:rsidR="009B52FF">
        <w:instrText xml:space="preserve"> ADDIN PAPERS2_CITATIONS &lt;citation&gt;&lt;uuid&gt;2289F447-BA70-4B3E-B923-5383C1A6964B&lt;/uuid&gt;&lt;priority&gt;0&lt;/priority&gt;&lt;publications&gt;&lt;publication&gt;&lt;volume&gt;50&lt;/volume&gt;&lt;publication_date&gt;99199909001200000000220000&lt;/publication_date&gt;&lt;number&gt;338&lt;/number&gt;&lt;doi&gt;10.1093/jexbot/50.338.1507&lt;/doi&gt;&lt;startpage&gt;1507&lt;/startpage&gt;&lt;title&gt;Kinetics of dormancy release and the high temperature germination response in Aesculus hippocastanum seeds&lt;/title&gt;&lt;uuid&gt;00DF8043-A0C1-4C43-8FD1-552B8B54392D&lt;/uuid&gt;&lt;subtype&gt;400&lt;/subtype&gt;&lt;endpage&gt;1514&lt;/endpage&gt;&lt;type&gt;400&lt;/type&gt;&lt;url&gt;http://www.jexbot.oupjournals.org/cgi/doi/10.1093/jexbot/50.338.1507&lt;/url&gt;&lt;bundle&gt;&lt;publication&gt;&lt;title&gt;Journal of Experimental Botany&lt;/title&gt;&lt;type&gt;-100&lt;/type&gt;&lt;subtype&gt;-100&lt;/subtype&gt;&lt;uuid&gt;4A35B51C-136D-48D9-BF95-CE8C2030EED8&lt;/uuid&gt;&lt;/publication&gt;&lt;/bundle&gt;&lt;authors&gt;&lt;author&gt;&lt;firstName&gt;H&lt;/firstName&gt;&lt;middleNames&gt;W&lt;/middleNames&gt;&lt;lastName&gt;Pritchard&lt;/lastName&gt;&lt;/author&gt;&lt;author&gt;&lt;firstName&gt;K&lt;/firstName&gt;&lt;middleNames&gt;J&lt;/middleNames&gt;&lt;lastName&gt;Steadman&lt;/lastName&gt;&lt;/author&gt;&lt;author&gt;&lt;firstName&gt;J&lt;/firstName&gt;&lt;middleNames&gt;V&lt;/middleNames&gt;&lt;lastName&gt;Nash&lt;/lastName&gt;&lt;/author&gt;&lt;author&gt;&lt;firstName&gt;C&lt;/firstName&gt;&lt;lastName&gt;Jones&lt;/lastName&gt;&lt;/author&gt;&lt;/authors&gt;&lt;/publication&gt;&lt;/publications&gt;&lt;cites&gt;&lt;/cites&gt;&lt;/citation&gt;</w:instrText>
      </w:r>
      <w:r w:rsidR="005709EF">
        <w:fldChar w:fldCharType="separate"/>
      </w:r>
      <w:r w:rsidR="00656D8B">
        <w:rPr>
          <w:rFonts w:eastAsiaTheme="minorEastAsia"/>
          <w:lang w:val="en-US" w:eastAsia="ja-JP"/>
        </w:rPr>
        <w:t>(Pritchard et al 1999)</w:t>
      </w:r>
      <w:r w:rsidR="005709EF">
        <w:fldChar w:fldCharType="end"/>
      </w:r>
      <w:r w:rsidR="005709EF">
        <w:t>.</w:t>
      </w:r>
      <w:r w:rsidR="005346C3">
        <w:t xml:space="preserve"> </w:t>
      </w:r>
    </w:p>
    <w:p w14:paraId="544C3766" w14:textId="64430FD1" w:rsidR="00092A96" w:rsidRDefault="00092A96" w:rsidP="007C5F42">
      <w:pPr>
        <w:spacing w:line="480" w:lineRule="auto"/>
        <w:ind w:firstLine="720"/>
      </w:pPr>
      <w:r>
        <w:t>We have found and confirmed that this method is useful to calculate thermal time and cardinal temperatures in germination experiments which have tested a full range of temperatures across a given species germination gradient</w:t>
      </w:r>
      <w:del w:id="510" w:author="Edu" w:date="2017-02-06T16:13:00Z">
        <w:r w:rsidR="002B4669" w:rsidDel="00376D99">
          <w:delText>, both rapidly and rigorously</w:delText>
        </w:r>
      </w:del>
      <w:r w:rsidR="002B4669">
        <w:t>.</w:t>
      </w:r>
      <w:r w:rsidR="00105657">
        <w:t xml:space="preserve"> We believe that this method will be of great value to generate cardinal temperature data for an </w:t>
      </w:r>
      <w:del w:id="511" w:author="Edu" w:date="2017-02-06T16:13:00Z">
        <w:r w:rsidR="00105657" w:rsidDel="00376D99">
          <w:delText>ever increasing</w:delText>
        </w:r>
      </w:del>
      <w:ins w:id="512" w:author="Edu" w:date="2017-02-06T16:13:00Z">
        <w:r w:rsidR="00376D99">
          <w:t>ever-increasing</w:t>
        </w:r>
      </w:ins>
      <w:r w:rsidR="00105657">
        <w:t xml:space="preserve"> number of species</w:t>
      </w:r>
      <w:ins w:id="513" w:author="Edu" w:date="2017-02-06T16:13:00Z">
        <w:r w:rsidR="00376D99">
          <w:t xml:space="preserve">, setting a standardized methodology for the </w:t>
        </w:r>
      </w:ins>
      <w:ins w:id="514" w:author="Edu" w:date="2017-02-06T16:14:00Z">
        <w:r w:rsidR="00376D99">
          <w:t>measurement</w:t>
        </w:r>
      </w:ins>
      <w:ins w:id="515" w:author="Edu" w:date="2017-02-06T16:13:00Z">
        <w:r w:rsidR="00376D99">
          <w:t xml:space="preserve"> </w:t>
        </w:r>
      </w:ins>
      <w:ins w:id="516" w:author="Edu" w:date="2017-02-06T16:14:00Z">
        <w:r w:rsidR="00376D99">
          <w:t>of species germination traits</w:t>
        </w:r>
      </w:ins>
      <w:r w:rsidR="00105657">
        <w:t>. Physiological thresholds such as the cardinal temperatures are highly informative plant traits</w:t>
      </w:r>
      <w:r w:rsidR="006E1C70">
        <w:t xml:space="preserve">, and a key tool to integrate plant regeneration into </w:t>
      </w:r>
      <w:r w:rsidR="005709EF">
        <w:t>multi-species community studies</w:t>
      </w:r>
      <w:r w:rsidR="00855547">
        <w:t xml:space="preserve"> </w:t>
      </w:r>
      <w:r w:rsidR="00855547">
        <w:fldChar w:fldCharType="begin"/>
      </w:r>
      <w:r w:rsidR="009B52FF">
        <w:instrText xml:space="preserve"> ADDIN PAPERS2_CITATIONS &lt;citation&gt;&lt;uuid&gt;39BB088A-0544-4F4B-BFC4-DD1979BB0D7D&lt;/uuid&gt;&lt;priority&gt;0&lt;/priority&gt;&lt;publications&gt;&lt;publication&gt;&lt;volume&gt;1&lt;/volume&gt;&lt;publication_date&gt;99201601041200000000222000&lt;/publication_date&gt;&lt;doi&gt;10.1111/jvs.12375&lt;/doi&gt;&lt;startpage&gt;1&lt;/startpage&gt;&lt;title&gt;Seed germination traits can contribute better to plant community ecology&lt;/title&gt;&lt;uuid&gt;AA98744E-7021-4E71-AB07-B65CFDBA3F97&lt;/uuid&gt;&lt;subtype&gt;400&lt;/subtype&gt;&lt;endpage&gt;9&lt;/endpage&gt;&lt;type&gt;400&lt;/type&gt;&lt;citekey&gt;JimenezAlfaro:2016dy&lt;/citekey&gt;&lt;url&gt;http://doi.wiley.com/10.1111/jvs.12375&lt;/url&gt;&lt;bundle&gt;&lt;publication&gt;&lt;publisher&gt;Blackwell Publishing Ltd&lt;/publisher&gt;&lt;title&gt;Journal of Vegetation Science&lt;/title&gt;&lt;type&gt;-100&lt;/type&gt;&lt;subtype&gt;-100&lt;/subtype&gt;&lt;uuid&gt;6BDCC5D8-6FF0-4AA8-9C4E-060148EC0D90&lt;/uuid&gt;&lt;/publication&gt;&lt;/bundle&gt;&lt;authors&gt;&lt;author&gt;&lt;firstName&gt;Borja&lt;/firstName&gt;&lt;lastName&gt;Jiménez-Alfaro&lt;/lastName&gt;&lt;/author&gt;&lt;author&gt;&lt;firstName&gt;Fernando&lt;/firstName&gt;&lt;middleNames&gt;A O&lt;/middleNames&gt;&lt;lastName&gt;Silveira&lt;/lastName&gt;&lt;/author&gt;&lt;author&gt;&lt;firstName&gt;Alessandra&lt;/firstName&gt;&lt;lastName&gt;Fidelis&lt;/lastName&gt;&lt;/author&gt;&lt;author&gt;&lt;firstName&gt;Peter&lt;/firstName&gt;&lt;lastName&gt;Poschlod&lt;/lastName&gt;&lt;/author&gt;&lt;author&gt;&lt;firstName&gt;Lucy&lt;/firstName&gt;&lt;middleNames&gt;E&lt;/middleNames&gt;&lt;lastName&gt;Commander&lt;/lastName&gt;&lt;/author&gt;&lt;/authors&gt;&lt;editors&gt;&lt;author&gt;&lt;firstName&gt;Michael&lt;/firstName&gt;&lt;lastName&gt;Palmer&lt;/lastName&gt;&lt;/author&gt;&lt;/editors&gt;&lt;/publication&gt;&lt;publication&gt;&lt;uuid&gt;B6866CC5-ED18-4B62-B9EB-9A269BFEE1F4&lt;/uuid&gt;&lt;volume&gt;104&lt;/volume&gt;&lt;doi&gt;10.1111/1365-2745.12613&lt;/doi&gt;&lt;startpage&gt;1284&lt;/startpage&gt;&lt;publication_date&gt;99201606231200000000222000&lt;/publication_date&gt;&lt;url&gt;http://doi.wiley.com/10.1111/1365-2745.12613&lt;/url&gt;&lt;citekey&gt;Larson:2016kq&lt;/citekey&gt;&lt;type&gt;400&lt;/type&gt;&lt;title&gt;Regeneration: an overlooked aspect of trait-based plant community assembly models&lt;/title&gt;&lt;number&gt;5&lt;/number&gt;&lt;subtype&gt;400&lt;/subtype&gt;&lt;endpage&gt;1298&lt;/endpage&gt;&lt;bundle&gt;&lt;publication&gt;&lt;publisher&gt;Blackwell Science Ltd&lt;/publisher&gt;&lt;title&gt;Journal of Ecology&lt;/title&gt;&lt;type&gt;-100&lt;/type&gt;&lt;subtype&gt;-100&lt;/subtype&gt;&lt;uuid&gt;4A5685CB-1F54-4385-AEB5-3829B80D91CA&lt;/uuid&gt;&lt;/publication&gt;&lt;/bundle&gt;&lt;authors&gt;&lt;author&gt;&lt;firstName&gt;Julie&lt;/firstName&gt;&lt;middleNames&gt;E&lt;/middleNames&gt;&lt;lastName&gt;Larson&lt;/lastName&gt;&lt;/author&gt;&lt;author&gt;&lt;firstName&gt;Jennifer&lt;/firstName&gt;&lt;middleNames&gt;L&lt;/middleNames&gt;&lt;lastName&gt;Funk&lt;/lastName&gt;&lt;/author&gt;&lt;/authors&gt;&lt;editors&gt;&lt;author&gt;&lt;firstName&gt;Kenneth&lt;/firstName&gt;&lt;lastName&gt;Whitney&lt;/lastName&gt;&lt;/author&gt;&lt;/editors&gt;&lt;/publication&gt;&lt;/publications&gt;&lt;cites&gt;&lt;/cites&gt;&lt;/citation&gt;</w:instrText>
      </w:r>
      <w:r w:rsidR="00855547">
        <w:fldChar w:fldCharType="separate"/>
      </w:r>
      <w:r w:rsidR="00656D8B">
        <w:rPr>
          <w:rFonts w:eastAsiaTheme="minorEastAsia"/>
          <w:lang w:val="en-US" w:eastAsia="ja-JP"/>
        </w:rPr>
        <w:t>(Jiménez-Alfaro et al 2016, Larson and Funk 2016)</w:t>
      </w:r>
      <w:r w:rsidR="00855547">
        <w:fldChar w:fldCharType="end"/>
      </w:r>
      <w:r w:rsidR="00855547">
        <w:t>.</w:t>
      </w:r>
      <w:ins w:id="517" w:author="Edu" w:date="2017-02-06T16:14:00Z">
        <w:r w:rsidR="00A7102D">
          <w:t xml:space="preserve"> </w:t>
        </w:r>
      </w:ins>
      <w:ins w:id="518" w:author="Edu" w:date="2017-02-06T16:15:00Z">
        <w:r w:rsidR="00A7102D">
          <w:t>But regardless of the data analys</w:t>
        </w:r>
      </w:ins>
      <w:ins w:id="519" w:author="Edu" w:date="2017-02-06T16:23:00Z">
        <w:r w:rsidR="00A7102D">
          <w:t>e</w:t>
        </w:r>
      </w:ins>
      <w:ins w:id="520" w:author="Edu" w:date="2017-02-06T16:15:00Z">
        <w:r w:rsidR="00A7102D">
          <w:t xml:space="preserve">s that they are pursuing, we strongly encourage seed researchers to </w:t>
        </w:r>
      </w:ins>
      <w:ins w:id="521" w:author="Edu" w:date="2017-02-06T16:24:00Z">
        <w:r w:rsidR="00010AFA">
          <w:t>adopt</w:t>
        </w:r>
      </w:ins>
      <w:ins w:id="522" w:author="Edu" w:date="2017-02-06T16:15:00Z">
        <w:r w:rsidR="00A7102D">
          <w:t xml:space="preserve"> the format proposed here (Supplementary Information 1) when storing </w:t>
        </w:r>
      </w:ins>
      <w:ins w:id="523" w:author="Edu" w:date="2017-02-06T16:21:00Z">
        <w:r w:rsidR="00A7102D">
          <w:t xml:space="preserve">and sharing </w:t>
        </w:r>
      </w:ins>
      <w:ins w:id="524" w:author="Edu" w:date="2017-02-06T16:15:00Z">
        <w:r w:rsidR="00A7102D">
          <w:t>their original germination data. This format - in which each data record is a row, and each variable is a column</w:t>
        </w:r>
      </w:ins>
      <w:ins w:id="525" w:author="Edu" w:date="2017-02-06T16:14:00Z">
        <w:r w:rsidR="00A7102D">
          <w:t xml:space="preserve"> </w:t>
        </w:r>
      </w:ins>
      <w:ins w:id="526" w:author="Edu" w:date="2017-02-06T16:17:00Z">
        <w:r w:rsidR="00A7102D">
          <w:t xml:space="preserve">– is the standard used by most statistical </w:t>
        </w:r>
      </w:ins>
      <w:ins w:id="527" w:author="Edu" w:date="2017-02-06T16:19:00Z">
        <w:r w:rsidR="00A7102D">
          <w:t>languages</w:t>
        </w:r>
      </w:ins>
      <w:ins w:id="528" w:author="Edu" w:date="2017-02-06T16:17:00Z">
        <w:r w:rsidR="00A7102D">
          <w:t xml:space="preserve">, including R. Using this standard for record keeping would improve the communication </w:t>
        </w:r>
      </w:ins>
      <w:ins w:id="529" w:author="Edu" w:date="2017-02-06T16:22:00Z">
        <w:r w:rsidR="00A7102D">
          <w:t>w</w:t>
        </w:r>
      </w:ins>
      <w:ins w:id="530" w:author="Edu" w:date="2017-02-06T16:23:00Z">
        <w:r w:rsidR="00A7102D">
          <w:t>ithin</w:t>
        </w:r>
      </w:ins>
      <w:ins w:id="531" w:author="Edu" w:date="2017-02-06T16:17:00Z">
        <w:r w:rsidR="00A7102D">
          <w:t xml:space="preserve"> </w:t>
        </w:r>
        <w:r w:rsidR="00A7102D">
          <w:lastRenderedPageBreak/>
          <w:t>seed research</w:t>
        </w:r>
      </w:ins>
      <w:ins w:id="532" w:author="Edu" w:date="2017-02-06T16:20:00Z">
        <w:r w:rsidR="00A7102D">
          <w:t xml:space="preserve"> </w:t>
        </w:r>
      </w:ins>
      <w:ins w:id="533" w:author="Edu" w:date="2017-02-06T16:21:00Z">
        <w:r w:rsidR="00A7102D">
          <w:t>and</w:t>
        </w:r>
      </w:ins>
      <w:ins w:id="534" w:author="Edu" w:date="2017-02-06T16:20:00Z">
        <w:r w:rsidR="00A7102D">
          <w:t xml:space="preserve"> with other scientific fields</w:t>
        </w:r>
      </w:ins>
      <w:ins w:id="535" w:author="Edu" w:date="2017-02-06T16:17:00Z">
        <w:r w:rsidR="00A7102D">
          <w:t xml:space="preserve">. Moreover, </w:t>
        </w:r>
      </w:ins>
      <w:ins w:id="536" w:author="Edu" w:date="2017-02-06T16:25:00Z">
        <w:r w:rsidR="00010AFA">
          <w:t xml:space="preserve">we propose the policy of </w:t>
        </w:r>
      </w:ins>
      <w:ins w:id="537" w:author="Edu" w:date="2017-02-06T16:17:00Z">
        <w:r w:rsidR="00A7102D">
          <w:t xml:space="preserve">making these </w:t>
        </w:r>
      </w:ins>
      <w:ins w:id="538" w:author="Edu" w:date="2017-02-06T16:20:00Z">
        <w:r w:rsidR="00A7102D">
          <w:t xml:space="preserve">standardized </w:t>
        </w:r>
      </w:ins>
      <w:ins w:id="539" w:author="Edu" w:date="2017-02-06T16:17:00Z">
        <w:r w:rsidR="00A7102D">
          <w:t xml:space="preserve">records available </w:t>
        </w:r>
      </w:ins>
      <w:ins w:id="540" w:author="Edu" w:date="2017-02-06T16:26:00Z">
        <w:r w:rsidR="00010AFA">
          <w:t xml:space="preserve">to the public </w:t>
        </w:r>
      </w:ins>
      <w:ins w:id="541" w:author="Edu" w:date="2017-02-06T16:17:00Z">
        <w:r w:rsidR="00A7102D">
          <w:t xml:space="preserve">as supplementary material of </w:t>
        </w:r>
      </w:ins>
      <w:ins w:id="542" w:author="Edu" w:date="2017-02-06T16:26:00Z">
        <w:r w:rsidR="00010AFA">
          <w:t xml:space="preserve">the </w:t>
        </w:r>
      </w:ins>
      <w:ins w:id="543" w:author="Edu" w:date="2017-02-06T16:17:00Z">
        <w:r w:rsidR="00A7102D">
          <w:t>publications</w:t>
        </w:r>
      </w:ins>
      <w:ins w:id="544" w:author="Edu" w:date="2017-02-06T16:26:00Z">
        <w:r w:rsidR="00010AFA">
          <w:t xml:space="preserve"> in which they are first reported.</w:t>
        </w:r>
      </w:ins>
      <w:ins w:id="545" w:author="Edu" w:date="2017-02-06T16:17:00Z">
        <w:r w:rsidR="00A7102D">
          <w:t xml:space="preserve"> </w:t>
        </w:r>
      </w:ins>
      <w:ins w:id="546" w:author="Edu" w:date="2017-02-06T16:23:00Z">
        <w:r w:rsidR="00010AFA">
          <w:t>This w</w:t>
        </w:r>
        <w:r w:rsidR="00A7102D">
          <w:t xml:space="preserve">ould </w:t>
        </w:r>
      </w:ins>
      <w:ins w:id="547" w:author="Edu" w:date="2017-02-06T16:17:00Z">
        <w:r w:rsidR="00A7102D">
          <w:t>ensure that data</w:t>
        </w:r>
      </w:ins>
      <w:ins w:id="548" w:author="Edu" w:date="2017-02-06T16:24:00Z">
        <w:r w:rsidR="00A7102D">
          <w:t xml:space="preserve"> from single species studies</w:t>
        </w:r>
      </w:ins>
      <w:ins w:id="549" w:author="Edu" w:date="2017-02-06T16:17:00Z">
        <w:r w:rsidR="00A7102D">
          <w:t xml:space="preserve"> can be </w:t>
        </w:r>
      </w:ins>
      <w:ins w:id="550" w:author="Edu" w:date="2017-02-06T16:23:00Z">
        <w:r w:rsidR="00A7102D">
          <w:t>i</w:t>
        </w:r>
        <w:r w:rsidR="00010AFA">
          <w:t>ncorporated into meta-analyses of seed germination</w:t>
        </w:r>
      </w:ins>
      <w:ins w:id="551" w:author="Edu" w:date="2017-02-06T16:27:00Z">
        <w:r w:rsidR="00010AFA">
          <w:t>, to the common benefit of seed science</w:t>
        </w:r>
      </w:ins>
      <w:ins w:id="552" w:author="Edu" w:date="2017-02-06T16:23:00Z">
        <w:r w:rsidR="00A7102D">
          <w:t>.</w:t>
        </w:r>
      </w:ins>
    </w:p>
    <w:p w14:paraId="755A3DB5" w14:textId="77777777" w:rsidR="00E82FA7" w:rsidRPr="00FD62C5" w:rsidRDefault="00041D35" w:rsidP="007C5F42">
      <w:pPr>
        <w:spacing w:line="480" w:lineRule="auto"/>
        <w:rPr>
          <w:b/>
        </w:rPr>
      </w:pPr>
      <w:r w:rsidRPr="00FD62C5">
        <w:rPr>
          <w:b/>
        </w:rPr>
        <w:t>Acknowledgements</w:t>
      </w:r>
    </w:p>
    <w:p w14:paraId="75124C6B" w14:textId="544B9006" w:rsidR="00F2550A" w:rsidRDefault="00823821" w:rsidP="005709EF">
      <w:pPr>
        <w:spacing w:after="0" w:line="480" w:lineRule="auto"/>
        <w:rPr>
          <w:rFonts w:eastAsia="Times New Roman"/>
          <w:bCs/>
          <w:color w:val="070606"/>
          <w:shd w:val="clear" w:color="auto" w:fill="FFFFFF"/>
        </w:rPr>
      </w:pPr>
      <w:r>
        <w:rPr>
          <w:rFonts w:eastAsia="Times New Roman"/>
          <w:bCs/>
          <w:color w:val="070606"/>
          <w:shd w:val="clear" w:color="auto" w:fill="FFFFFF"/>
        </w:rPr>
        <w:t xml:space="preserve">Special thanks to the </w:t>
      </w:r>
      <w:proofErr w:type="spellStart"/>
      <w:r>
        <w:rPr>
          <w:rFonts w:eastAsia="Times New Roman"/>
          <w:bCs/>
          <w:color w:val="070606"/>
          <w:shd w:val="clear" w:color="auto" w:fill="FFFFFF"/>
        </w:rPr>
        <w:t>NAtive</w:t>
      </w:r>
      <w:proofErr w:type="spellEnd"/>
      <w:r>
        <w:rPr>
          <w:rFonts w:eastAsia="Times New Roman"/>
          <w:bCs/>
          <w:color w:val="070606"/>
          <w:shd w:val="clear" w:color="auto" w:fill="FFFFFF"/>
        </w:rPr>
        <w:t xml:space="preserve"> Seed Science </w:t>
      </w:r>
      <w:proofErr w:type="spellStart"/>
      <w:r>
        <w:rPr>
          <w:rFonts w:eastAsia="Times New Roman"/>
          <w:bCs/>
          <w:color w:val="070606"/>
          <w:shd w:val="clear" w:color="auto" w:fill="FFFFFF"/>
        </w:rPr>
        <w:t>TEchnology</w:t>
      </w:r>
      <w:proofErr w:type="spellEnd"/>
      <w:r>
        <w:rPr>
          <w:rFonts w:eastAsia="Times New Roman"/>
          <w:bCs/>
          <w:color w:val="070606"/>
          <w:shd w:val="clear" w:color="auto" w:fill="FFFFFF"/>
        </w:rPr>
        <w:t xml:space="preserve"> and Conservation (NASSTEC) Initial Training Network (ITN) consortium. </w:t>
      </w:r>
      <w:r w:rsidR="00041D35" w:rsidRPr="003C230D">
        <w:rPr>
          <w:rFonts w:eastAsia="Times New Roman"/>
          <w:bCs/>
          <w:color w:val="070606"/>
          <w:shd w:val="clear" w:color="auto" w:fill="FFFFFF"/>
        </w:rPr>
        <w:t>The research leading to these results has received funding from the People Programme (Marie Curie Actions) of the European Union's Seventh Framework Programme FP7/2007-2013/ under REA grant agreement n°607785</w:t>
      </w:r>
      <w:r w:rsidR="00041D35">
        <w:rPr>
          <w:rFonts w:eastAsia="Times New Roman"/>
          <w:bCs/>
          <w:color w:val="070606"/>
          <w:shd w:val="clear" w:color="auto" w:fill="FFFFFF"/>
        </w:rPr>
        <w:t>.</w:t>
      </w:r>
      <w:r w:rsidR="008232BF">
        <w:rPr>
          <w:rFonts w:eastAsia="Times New Roman"/>
          <w:bCs/>
          <w:color w:val="070606"/>
          <w:shd w:val="clear" w:color="auto" w:fill="FFFFFF"/>
        </w:rPr>
        <w:t xml:space="preserve"> </w:t>
      </w:r>
      <w:r w:rsidR="008232BF">
        <w:t>E.F.P.</w:t>
      </w:r>
      <w:r w:rsidR="008232BF" w:rsidRPr="00024248">
        <w:t xml:space="preserve"> had the financial support of the Government of Asturias and the FP7 – Marie Curie - COFUND programme of the European Commission (Grant ‘</w:t>
      </w:r>
      <w:proofErr w:type="spellStart"/>
      <w:r w:rsidR="008232BF" w:rsidRPr="00024248">
        <w:t>Clarín</w:t>
      </w:r>
      <w:proofErr w:type="spellEnd"/>
      <w:r w:rsidR="008232BF" w:rsidRPr="00024248">
        <w:t>’ ACA14-19). The Royal Botanic Gardens, Kew</w:t>
      </w:r>
      <w:r w:rsidR="008232BF">
        <w:t>,</w:t>
      </w:r>
      <w:r w:rsidR="008232BF" w:rsidRPr="00024248">
        <w:t xml:space="preserve"> receive grant-in-aid from Defra.</w:t>
      </w:r>
    </w:p>
    <w:p w14:paraId="32B4D72A" w14:textId="77777777" w:rsidR="00FD62C5" w:rsidRPr="00FD62C5" w:rsidRDefault="00FD62C5">
      <w:pPr>
        <w:rPr>
          <w:b/>
        </w:rPr>
      </w:pPr>
      <w:r w:rsidRPr="00FD62C5">
        <w:rPr>
          <w:b/>
        </w:rPr>
        <w:t>References</w:t>
      </w:r>
    </w:p>
    <w:p w14:paraId="175B6BA0" w14:textId="77777777" w:rsidR="009B52FF" w:rsidRDefault="00FD62C5"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fldChar w:fldCharType="begin"/>
      </w:r>
      <w:r>
        <w:instrText xml:space="preserve"> ADDIN PAPERS2_CITATIONS &lt;papers2_bibliography/&gt;</w:instrText>
      </w:r>
      <w:r>
        <w:fldChar w:fldCharType="separate"/>
      </w:r>
      <w:r w:rsidR="009B52FF">
        <w:rPr>
          <w:rFonts w:eastAsiaTheme="minorEastAsia"/>
          <w:lang w:val="en-US" w:eastAsia="ja-JP"/>
        </w:rPr>
        <w:t xml:space="preserve">Baskin CC and Baskin JM (2003) When breaking seed dormancy is a problem try a move-along experiment. </w:t>
      </w:r>
      <w:r w:rsidR="009B52FF">
        <w:rPr>
          <w:rFonts w:eastAsiaTheme="minorEastAsia"/>
          <w:i/>
          <w:iCs/>
          <w:lang w:val="en-US" w:eastAsia="ja-JP"/>
        </w:rPr>
        <w:t>Native Plants Journal</w:t>
      </w:r>
      <w:r w:rsidR="009B52FF">
        <w:rPr>
          <w:rFonts w:eastAsiaTheme="minorEastAsia"/>
          <w:lang w:val="en-US" w:eastAsia="ja-JP"/>
        </w:rPr>
        <w:t>.</w:t>
      </w:r>
    </w:p>
    <w:p w14:paraId="293C8E2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Baskin CC and Baskin JM (2014) </w:t>
      </w:r>
      <w:r>
        <w:rPr>
          <w:rFonts w:eastAsiaTheme="minorEastAsia"/>
          <w:i/>
          <w:iCs/>
          <w:lang w:val="en-US" w:eastAsia="ja-JP"/>
        </w:rPr>
        <w:t>Seeds: Ecology, Biogeography, and Evolution of Dormancy and Germination</w:t>
      </w:r>
      <w:r>
        <w:rPr>
          <w:rFonts w:eastAsiaTheme="minorEastAsia"/>
          <w:lang w:val="en-US" w:eastAsia="ja-JP"/>
        </w:rPr>
        <w:t xml:space="preserve"> (Second Edition.). Elsevier Inc., 1–1602.</w:t>
      </w:r>
    </w:p>
    <w:p w14:paraId="13271EE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Bewley DJ, Bradford KJ, Hilhorst HWM and Nonogaki H (2013) </w:t>
      </w:r>
      <w:r>
        <w:rPr>
          <w:rFonts w:eastAsiaTheme="minorEastAsia"/>
          <w:i/>
          <w:iCs/>
          <w:lang w:val="en-US" w:eastAsia="ja-JP"/>
        </w:rPr>
        <w:t>Seeds Physiology of development Germination and Dormancy</w:t>
      </w:r>
      <w:r>
        <w:rPr>
          <w:rFonts w:eastAsiaTheme="minorEastAsia"/>
          <w:lang w:val="en-US" w:eastAsia="ja-JP"/>
        </w:rPr>
        <w:t xml:space="preserve"> (Third.). New York: Springer, 1–407.</w:t>
      </w:r>
    </w:p>
    <w:p w14:paraId="5ED9537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Covell S, Ellis RH, Roberts EH and Summerfield RJ (1986) The Influence of Tmperature of Seed Germination Rate in Grain Legumes. </w:t>
      </w:r>
      <w:r>
        <w:rPr>
          <w:rFonts w:eastAsiaTheme="minorEastAsia"/>
          <w:i/>
          <w:iCs/>
          <w:lang w:val="en-US" w:eastAsia="ja-JP"/>
        </w:rPr>
        <w:t>Journal of Experimental Botany</w:t>
      </w:r>
      <w:r>
        <w:rPr>
          <w:rFonts w:eastAsiaTheme="minorEastAsia"/>
          <w:lang w:val="en-US" w:eastAsia="ja-JP"/>
        </w:rPr>
        <w:t xml:space="preserve"> 37(178): 705–715.</w:t>
      </w:r>
    </w:p>
    <w:p w14:paraId="5264DED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Dorai-Raj S ((n.d.)) binom: Binomial Confidence Intervals For Several Parameterizations (1st edition). Available at: http://CRAN.R-project.org/package=binom.</w:t>
      </w:r>
    </w:p>
    <w:p w14:paraId="02C6B92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Dürr C, Dickie JB, Yang XY and Pritchard HW (2015) Ranges of critical temperature and water potential values for the germination of species worldwide: Contribution to a seed trait database. </w:t>
      </w:r>
      <w:r>
        <w:rPr>
          <w:rFonts w:eastAsiaTheme="minorEastAsia"/>
          <w:i/>
          <w:iCs/>
          <w:lang w:val="en-US" w:eastAsia="ja-JP"/>
        </w:rPr>
        <w:t>Agricultural and Forest Meteorology</w:t>
      </w:r>
      <w:r>
        <w:rPr>
          <w:rFonts w:eastAsiaTheme="minorEastAsia"/>
          <w:lang w:val="en-US" w:eastAsia="ja-JP"/>
        </w:rPr>
        <w:t>. Elsevier B.V. 200: 222–232.</w:t>
      </w:r>
    </w:p>
    <w:p w14:paraId="1CBAB49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and Barret S (1994) Alternating Temperatures and Rate of Seed Germination in Lentil. </w:t>
      </w:r>
      <w:r>
        <w:rPr>
          <w:rFonts w:eastAsiaTheme="minorEastAsia"/>
          <w:i/>
          <w:iCs/>
          <w:lang w:val="en-US" w:eastAsia="ja-JP"/>
        </w:rPr>
        <w:lastRenderedPageBreak/>
        <w:t>Annals of Botany</w:t>
      </w:r>
      <w:r>
        <w:rPr>
          <w:rFonts w:eastAsiaTheme="minorEastAsia"/>
          <w:lang w:val="en-US" w:eastAsia="ja-JP"/>
        </w:rPr>
        <w:t xml:space="preserve"> 74: 519–524.</w:t>
      </w:r>
    </w:p>
    <w:p w14:paraId="41AFA68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Covell S, Roberts EH and Summerfield RJ (1986) The Influence of Temperature on Seed Germination Rate in Grain Legumes. </w:t>
      </w:r>
      <w:r>
        <w:rPr>
          <w:rFonts w:eastAsiaTheme="minorEastAsia"/>
          <w:i/>
          <w:iCs/>
          <w:lang w:val="en-US" w:eastAsia="ja-JP"/>
        </w:rPr>
        <w:t>Journal of Experimental Botany</w:t>
      </w:r>
      <w:r>
        <w:rPr>
          <w:rFonts w:eastAsiaTheme="minorEastAsia"/>
          <w:lang w:val="en-US" w:eastAsia="ja-JP"/>
        </w:rPr>
        <w:t xml:space="preserve"> 37(183): 1503–1515.</w:t>
      </w:r>
    </w:p>
    <w:p w14:paraId="0A94826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Fenner M (2000) </w:t>
      </w:r>
      <w:r>
        <w:rPr>
          <w:rFonts w:eastAsiaTheme="minorEastAsia"/>
          <w:i/>
          <w:iCs/>
          <w:lang w:val="en-US" w:eastAsia="ja-JP"/>
        </w:rPr>
        <w:t>Seeds: The Ecology of Regeneration in Plant Communities</w:t>
      </w:r>
      <w:r>
        <w:rPr>
          <w:rFonts w:eastAsiaTheme="minorEastAsia"/>
          <w:lang w:val="en-US" w:eastAsia="ja-JP"/>
        </w:rPr>
        <w:t xml:space="preserve"> (2nd edition). 1–423.</w:t>
      </w:r>
    </w:p>
    <w:p w14:paraId="7E5C7353"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Fernandez-Pascual E, Seal CE and Pritchard HW (2015) Simulating the germination response to diurnally alternating temperatures under climate change scenarios: comparative studies on Carex diandra seeds. </w:t>
      </w:r>
      <w:r>
        <w:rPr>
          <w:rFonts w:eastAsiaTheme="minorEastAsia"/>
          <w:i/>
          <w:iCs/>
          <w:lang w:val="en-US" w:eastAsia="ja-JP"/>
        </w:rPr>
        <w:t>Annals of Botany</w:t>
      </w:r>
      <w:r>
        <w:rPr>
          <w:rFonts w:eastAsiaTheme="minorEastAsia"/>
          <w:lang w:val="en-US" w:eastAsia="ja-JP"/>
        </w:rPr>
        <w:t xml:space="preserve"> 115(2): 201–209.</w:t>
      </w:r>
    </w:p>
    <w:p w14:paraId="3BC12E4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Garcia-Huidobro J, L MJ and Squires GR (1982) Time, Temperature and Germination of Pearl Millet (Pennisetum typhoides S. &amp; H.). </w:t>
      </w:r>
      <w:r>
        <w:rPr>
          <w:rFonts w:eastAsiaTheme="minorEastAsia"/>
          <w:i/>
          <w:iCs/>
          <w:lang w:val="en-US" w:eastAsia="ja-JP"/>
        </w:rPr>
        <w:t>Journal of Experimental Botany</w:t>
      </w:r>
      <w:r>
        <w:rPr>
          <w:rFonts w:eastAsiaTheme="minorEastAsia"/>
          <w:lang w:val="en-US" w:eastAsia="ja-JP"/>
        </w:rPr>
        <w:t xml:space="preserve"> 33(133): 288–296.</w:t>
      </w:r>
    </w:p>
    <w:p w14:paraId="7D199F86"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Grubb PJ (1977) The maintenance of species-richness in plant communities: the importance of the regeneration niche. </w:t>
      </w:r>
      <w:r>
        <w:rPr>
          <w:rFonts w:eastAsiaTheme="minorEastAsia"/>
          <w:i/>
          <w:iCs/>
          <w:lang w:val="en-US" w:eastAsia="ja-JP"/>
        </w:rPr>
        <w:t>Biological Reviews</w:t>
      </w:r>
      <w:r>
        <w:rPr>
          <w:rFonts w:eastAsiaTheme="minorEastAsia"/>
          <w:lang w:val="en-US" w:eastAsia="ja-JP"/>
        </w:rPr>
        <w:t xml:space="preserve"> 52: 107–145.</w:t>
      </w:r>
    </w:p>
    <w:p w14:paraId="5B09E54B"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Hardegree SP, Van Vactor SS, Pierson FB and Palmquist DE (1999) Predicting variable-temperature response of non-dormant seeds from constant-temperature germination data. </w:t>
      </w:r>
      <w:r>
        <w:rPr>
          <w:rFonts w:eastAsiaTheme="minorEastAsia"/>
          <w:i/>
          <w:iCs/>
          <w:lang w:val="en-US" w:eastAsia="ja-JP"/>
        </w:rPr>
        <w:t>Journal of Range Management</w:t>
      </w:r>
      <w:r>
        <w:rPr>
          <w:rFonts w:eastAsiaTheme="minorEastAsia"/>
          <w:lang w:val="en-US" w:eastAsia="ja-JP"/>
        </w:rPr>
        <w:t xml:space="preserve"> 52(1): 83–91.</w:t>
      </w:r>
    </w:p>
    <w:p w14:paraId="25AE53C7"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Jiménez-Alfaro B, Silveira FAO, Fidelis A, Poschlod P and Commander LE (2016) Seed germination traits can contribute better to plant community ecology. </w:t>
      </w:r>
      <w:r>
        <w:rPr>
          <w:rFonts w:eastAsiaTheme="minorEastAsia"/>
          <w:i/>
          <w:iCs/>
          <w:lang w:val="en-US" w:eastAsia="ja-JP"/>
        </w:rPr>
        <w:t>Journal of Vegetation Science</w:t>
      </w:r>
      <w:r>
        <w:rPr>
          <w:rFonts w:eastAsiaTheme="minorEastAsia"/>
          <w:lang w:val="en-US" w:eastAsia="ja-JP"/>
        </w:rPr>
        <w:t xml:space="preserve"> 1: 1–9.</w:t>
      </w:r>
    </w:p>
    <w:p w14:paraId="2BD0B17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Larson JE and Funk JL (2016) Regeneration: an overlooked aspect of trait-based plant community assembly models. </w:t>
      </w:r>
      <w:r>
        <w:rPr>
          <w:rFonts w:eastAsiaTheme="minorEastAsia"/>
          <w:i/>
          <w:iCs/>
          <w:lang w:val="en-US" w:eastAsia="ja-JP"/>
        </w:rPr>
        <w:t>Journal of Ecology</w:t>
      </w:r>
      <w:r>
        <w:rPr>
          <w:rFonts w:eastAsiaTheme="minorEastAsia"/>
          <w:lang w:val="en-US" w:eastAsia="ja-JP"/>
        </w:rPr>
        <w:t xml:space="preserve"> 104(5): 1284–1298.</w:t>
      </w:r>
    </w:p>
    <w:p w14:paraId="0035EB1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Pritchard HW, Steadman KJ, Nash JV and Jones C (1999) Kinetics of dormancy release and the high temperature germination response in Aesculus hippocastanum seeds. </w:t>
      </w:r>
      <w:r>
        <w:rPr>
          <w:rFonts w:eastAsiaTheme="minorEastAsia"/>
          <w:i/>
          <w:iCs/>
          <w:lang w:val="en-US" w:eastAsia="ja-JP"/>
        </w:rPr>
        <w:t>Journal of Experimental Botany</w:t>
      </w:r>
      <w:r>
        <w:rPr>
          <w:rFonts w:eastAsiaTheme="minorEastAsia"/>
          <w:lang w:val="en-US" w:eastAsia="ja-JP"/>
        </w:rPr>
        <w:t xml:space="preserve"> 50(338): 1507–1514.</w:t>
      </w:r>
    </w:p>
    <w:p w14:paraId="2F88B3A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R Core Development Team ((n.d.)) R: language and environment for statistical computing. Vienna, Austria. Available at: http://www.R-project.org/.</w:t>
      </w:r>
    </w:p>
    <w:p w14:paraId="2A61403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Ritz C, Baty F, Sreibig JC and Gerhard D (2015) Dose-Response Analysis Using R. </w:t>
      </w:r>
      <w:r>
        <w:rPr>
          <w:rFonts w:eastAsiaTheme="minorEastAsia"/>
          <w:i/>
          <w:iCs/>
          <w:lang w:val="en-US" w:eastAsia="ja-JP"/>
        </w:rPr>
        <w:t>PLoS ONE</w:t>
      </w:r>
      <w:r>
        <w:rPr>
          <w:rFonts w:eastAsiaTheme="minorEastAsia"/>
          <w:lang w:val="en-US" w:eastAsia="ja-JP"/>
        </w:rPr>
        <w:t>.</w:t>
      </w:r>
    </w:p>
    <w:p w14:paraId="6FE9AD29"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Rocchini D and Neteler M (2012) Let the four freedoms paradigm apply to ecology. </w:t>
      </w:r>
      <w:r>
        <w:rPr>
          <w:rFonts w:eastAsiaTheme="minorEastAsia"/>
          <w:i/>
          <w:iCs/>
          <w:lang w:val="en-US" w:eastAsia="ja-JP"/>
        </w:rPr>
        <w:t>Trends in Ecology &amp; Evolution</w:t>
      </w:r>
      <w:r>
        <w:rPr>
          <w:rFonts w:eastAsiaTheme="minorEastAsia"/>
          <w:lang w:val="en-US" w:eastAsia="ja-JP"/>
        </w:rPr>
        <w:t>. Elsevier Ltd 27(6): 310–311.</w:t>
      </w:r>
    </w:p>
    <w:p w14:paraId="72A4F1A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Romo JT and Eddelman LE (1995) Use of Degree-Days in Multiple-Temperature  Experiments. </w:t>
      </w:r>
      <w:r>
        <w:rPr>
          <w:rFonts w:eastAsiaTheme="minorEastAsia"/>
          <w:i/>
          <w:iCs/>
          <w:lang w:val="en-US" w:eastAsia="ja-JP"/>
        </w:rPr>
        <w:t>Journal of Range Management</w:t>
      </w:r>
      <w:r>
        <w:rPr>
          <w:rFonts w:eastAsiaTheme="minorEastAsia"/>
          <w:lang w:val="en-US" w:eastAsia="ja-JP"/>
        </w:rPr>
        <w:t xml:space="preserve"> 48(5): 410–416.</w:t>
      </w:r>
    </w:p>
    <w:p w14:paraId="3CD7AC4C"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Trudgill DL, Squire GR and Thompson K (2000) A thermal time basis for comparing the germination requirements of some British herbaceous plants. </w:t>
      </w:r>
      <w:r>
        <w:rPr>
          <w:rFonts w:eastAsiaTheme="minorEastAsia"/>
          <w:i/>
          <w:iCs/>
          <w:lang w:val="en-US" w:eastAsia="ja-JP"/>
        </w:rPr>
        <w:t>New Phytologist</w:t>
      </w:r>
      <w:r>
        <w:rPr>
          <w:rFonts w:eastAsiaTheme="minorEastAsia"/>
          <w:lang w:val="en-US" w:eastAsia="ja-JP"/>
        </w:rPr>
        <w:t>. Cambridge University Press 145(1): 107–114.</w:t>
      </w:r>
    </w:p>
    <w:p w14:paraId="38F9B999"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lastRenderedPageBreak/>
        <w:t xml:space="preserve">Vito MR ((n.d.)) Segmented: An R Package to Fit Regression Models with Broken-Line Relationships. </w:t>
      </w:r>
      <w:r>
        <w:rPr>
          <w:rFonts w:eastAsiaTheme="minorEastAsia"/>
          <w:i/>
          <w:iCs/>
          <w:lang w:val="en-US" w:eastAsia="ja-JP"/>
        </w:rPr>
        <w:t>R News</w:t>
      </w:r>
      <w:r>
        <w:rPr>
          <w:rFonts w:eastAsiaTheme="minorEastAsia"/>
          <w:lang w:val="en-US" w:eastAsia="ja-JP"/>
        </w:rPr>
        <w:t xml:space="preserve"> 8(1): 20–25. Available at: http://cran.r-project.org/doc/Rnews/.</w:t>
      </w:r>
    </w:p>
    <w:p w14:paraId="5F520230"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Walck JL, Hidayati SN, Dixon KW, Thompson K and Poschlod P (2011) Climate change and plant regeneration from seed. </w:t>
      </w:r>
      <w:r>
        <w:rPr>
          <w:rFonts w:eastAsiaTheme="minorEastAsia"/>
          <w:i/>
          <w:iCs/>
          <w:lang w:val="en-US" w:eastAsia="ja-JP"/>
        </w:rPr>
        <w:t>Global Change Biology</w:t>
      </w:r>
      <w:r>
        <w:rPr>
          <w:rFonts w:eastAsiaTheme="minorEastAsia"/>
          <w:lang w:val="en-US" w:eastAsia="ja-JP"/>
        </w:rPr>
        <w:t xml:space="preserve"> 17(6): 2145–2161.</w:t>
      </w:r>
    </w:p>
    <w:p w14:paraId="682AE2F2"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Wickham H (2009) </w:t>
      </w:r>
      <w:r>
        <w:rPr>
          <w:rFonts w:eastAsiaTheme="minorEastAsia"/>
          <w:i/>
          <w:iCs/>
          <w:lang w:val="en-US" w:eastAsia="ja-JP"/>
        </w:rPr>
        <w:t>ggplot2: Elegant Graphics for Data Analysis</w:t>
      </w:r>
      <w:r>
        <w:rPr>
          <w:rFonts w:eastAsiaTheme="minorEastAsia"/>
          <w:lang w:val="en-US" w:eastAsia="ja-JP"/>
        </w:rPr>
        <w:t>. New York: Springer-Verlag.</w:t>
      </w:r>
    </w:p>
    <w:p w14:paraId="50515340"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Wickham H and Francois R (2016) dplyr: A Grammar of Data Manipulation. Available at: http://CRAN.R-project.org/package=dplyr.</w:t>
      </w:r>
    </w:p>
    <w:p w14:paraId="2FD331FC" w14:textId="778599E7" w:rsidR="00717D94" w:rsidRDefault="00FD62C5"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fldChar w:fldCharType="end"/>
      </w:r>
    </w:p>
    <w:p w14:paraId="7922FAB0"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4DF81B96"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896800D" w14:textId="316D79CC" w:rsidR="00041D35"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0847533B" wp14:editId="2ADF3882">
            <wp:extent cx="4572000" cy="5936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101" cy="5937534"/>
                    </a:xfrm>
                    <a:prstGeom prst="rect">
                      <a:avLst/>
                    </a:prstGeom>
                    <a:noFill/>
                    <a:ln>
                      <a:noFill/>
                    </a:ln>
                  </pic:spPr>
                </pic:pic>
              </a:graphicData>
            </a:graphic>
          </wp:inline>
        </w:drawing>
      </w:r>
    </w:p>
    <w:p w14:paraId="5263B752" w14:textId="5F06A19B"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commentRangeStart w:id="553"/>
      <w:r w:rsidRPr="00A625EE">
        <w:rPr>
          <w:b/>
        </w:rPr>
        <w:t>Figure 1:</w:t>
      </w:r>
      <w:commentRangeEnd w:id="553"/>
      <w:r w:rsidR="00010AFA">
        <w:rPr>
          <w:rStyle w:val="CommentReference"/>
        </w:rPr>
        <w:commentReference w:id="553"/>
      </w:r>
      <w:r w:rsidR="00A625EE">
        <w:t xml:space="preserve"> Final Germination proportions across all temperature treatments for species A</w:t>
      </w:r>
      <w:del w:id="554" w:author="Edu" w:date="2017-02-06T16:32:00Z">
        <w:r w:rsidR="00A625EE" w:rsidDel="00010AFA">
          <w:delText>)</w:delText>
        </w:r>
      </w:del>
      <w:r w:rsidR="00A625EE">
        <w:t xml:space="preserve"> and species B</w:t>
      </w:r>
      <w:del w:id="555" w:author="Edu" w:date="2017-02-06T16:32:00Z">
        <w:r w:rsidR="00A625EE" w:rsidDel="00010AFA">
          <w:delText>)</w:delText>
        </w:r>
      </w:del>
    </w:p>
    <w:p w14:paraId="567C96D6"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714DF1A7" w14:textId="6FCC9CDE"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18201024" wp14:editId="5DFC96A8">
            <wp:extent cx="5715000" cy="7432316"/>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705" cy="7433232"/>
                    </a:xfrm>
                    <a:prstGeom prst="rect">
                      <a:avLst/>
                    </a:prstGeom>
                    <a:noFill/>
                    <a:ln>
                      <a:noFill/>
                    </a:ln>
                  </pic:spPr>
                </pic:pic>
              </a:graphicData>
            </a:graphic>
          </wp:inline>
        </w:drawing>
      </w:r>
    </w:p>
    <w:p w14:paraId="017E52FF" w14:textId="01CC8D2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2:</w:t>
      </w:r>
      <w:r w:rsidR="00EC587E">
        <w:t xml:space="preserve"> Cumulative </w:t>
      </w:r>
      <w:r w:rsidR="00A625EE">
        <w:t>Germination Curves across all temperature treatments for species A</w:t>
      </w:r>
      <w:del w:id="556" w:author="Edu" w:date="2017-02-06T16:32:00Z">
        <w:r w:rsidR="00A625EE" w:rsidDel="00010AFA">
          <w:delText>)</w:delText>
        </w:r>
      </w:del>
      <w:r w:rsidR="00A625EE">
        <w:t xml:space="preserve"> and species B</w:t>
      </w:r>
      <w:del w:id="557" w:author="Edu" w:date="2017-02-06T16:32:00Z">
        <w:r w:rsidR="00A625EE" w:rsidDel="00010AFA">
          <w:delText>)</w:delText>
        </w:r>
      </w:del>
    </w:p>
    <w:p w14:paraId="6D69CDDB"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F0B3124" w14:textId="12C9A991"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drawing>
          <wp:inline distT="0" distB="0" distL="0" distR="0" wp14:anchorId="69602403" wp14:editId="0856ECF5">
            <wp:extent cx="5373759" cy="698500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253" cy="6985642"/>
                    </a:xfrm>
                    <a:prstGeom prst="rect">
                      <a:avLst/>
                    </a:prstGeom>
                    <a:noFill/>
                    <a:ln>
                      <a:noFill/>
                    </a:ln>
                  </pic:spPr>
                </pic:pic>
              </a:graphicData>
            </a:graphic>
          </wp:inline>
        </w:drawing>
      </w:r>
    </w:p>
    <w:p w14:paraId="5F467467" w14:textId="424727D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3:</w:t>
      </w:r>
      <w:r w:rsidR="00A625EE">
        <w:t xml:space="preserve"> Time to germination across each decile (%) of total germination, across each treatment using a segmented model for species A</w:t>
      </w:r>
      <w:del w:id="558" w:author="Edu" w:date="2017-02-06T16:32:00Z">
        <w:r w:rsidR="00A625EE" w:rsidDel="00010AFA">
          <w:delText>)</w:delText>
        </w:r>
      </w:del>
      <w:r w:rsidR="00A625EE">
        <w:t xml:space="preserve"> and species B</w:t>
      </w:r>
      <w:del w:id="559" w:author="Edu" w:date="2017-02-06T16:32:00Z">
        <w:r w:rsidR="00A625EE" w:rsidDel="00010AFA">
          <w:delText>)</w:delText>
        </w:r>
      </w:del>
      <w:r w:rsidR="00A625EE">
        <w:t>.</w:t>
      </w:r>
    </w:p>
    <w:p w14:paraId="2CEC6E28"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21AB0662" w14:textId="73A778B3"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4600C435" wp14:editId="420A8B7B">
            <wp:extent cx="5304317" cy="688340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017" cy="6884309"/>
                    </a:xfrm>
                    <a:prstGeom prst="rect">
                      <a:avLst/>
                    </a:prstGeom>
                    <a:noFill/>
                    <a:ln>
                      <a:noFill/>
                    </a:ln>
                  </pic:spPr>
                </pic:pic>
              </a:graphicData>
            </a:graphic>
          </wp:inline>
        </w:drawing>
      </w:r>
    </w:p>
    <w:p w14:paraId="61694601" w14:textId="73ED07A6"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4:</w:t>
      </w:r>
      <w:r w:rsidR="00A625EE">
        <w:t xml:space="preserve"> Time to germina</w:t>
      </w:r>
      <w:r w:rsidR="00EC587E">
        <w:t xml:space="preserve">tion across each decile (%) of </w:t>
      </w:r>
      <w:r w:rsidR="00A625EE">
        <w:t>total germination  ac</w:t>
      </w:r>
      <w:r w:rsidR="00EC587E">
        <w:t>ross each temperature treatment</w:t>
      </w:r>
      <w:r w:rsidR="00A625EE">
        <w:t xml:space="preserve">, using a </w:t>
      </w:r>
      <w:r w:rsidR="00EC587E">
        <w:t xml:space="preserve">smooth </w:t>
      </w:r>
      <w:r w:rsidR="00A625EE">
        <w:t xml:space="preserve">linear model for species </w:t>
      </w:r>
      <w:r w:rsidR="00EC587E">
        <w:t>A</w:t>
      </w:r>
      <w:del w:id="560" w:author="Edu" w:date="2017-02-06T16:32:00Z">
        <w:r w:rsidR="00EC587E" w:rsidDel="00010AFA">
          <w:delText>)</w:delText>
        </w:r>
      </w:del>
      <w:r w:rsidR="00EC587E">
        <w:t xml:space="preserve"> and species B</w:t>
      </w:r>
      <w:del w:id="561" w:author="Edu" w:date="2017-02-06T16:32:00Z">
        <w:r w:rsidR="00EC587E" w:rsidDel="00010AFA">
          <w:delText>)</w:delText>
        </w:r>
      </w:del>
    </w:p>
    <w:sectPr w:rsidR="0043724E" w:rsidSect="00F815B7">
      <w:pgSz w:w="12240" w:h="15840"/>
      <w:pgMar w:top="1440" w:right="1440" w:bottom="1440" w:left="1440" w:header="709" w:footer="709"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u" w:date="2017-02-06T16:48:00Z" w:initials="E">
    <w:p w14:paraId="70679C96" w14:textId="337340A5" w:rsidR="00B41FB9" w:rsidRDefault="00B41FB9">
      <w:pPr>
        <w:pStyle w:val="CommentText"/>
      </w:pPr>
      <w:r>
        <w:rPr>
          <w:rStyle w:val="CommentReference"/>
        </w:rPr>
        <w:annotationRef/>
      </w:r>
      <w:r>
        <w:t>Do not repeat from the title</w:t>
      </w:r>
    </w:p>
  </w:comment>
  <w:comment w:id="93" w:author="Edu" w:date="2017-02-06T11:34:00Z" w:initials="E">
    <w:p w14:paraId="774B7657" w14:textId="77D5B5C6" w:rsidR="007534E6" w:rsidRDefault="007534E6">
      <w:pPr>
        <w:pStyle w:val="CommentText"/>
      </w:pPr>
      <w:r>
        <w:rPr>
          <w:rStyle w:val="CommentReference"/>
        </w:rPr>
        <w:annotationRef/>
      </w:r>
      <w:r>
        <w:t>Delete here</w:t>
      </w:r>
    </w:p>
  </w:comment>
  <w:comment w:id="123" w:author="Edu" w:date="2017-02-06T14:35:00Z" w:initials="E">
    <w:p w14:paraId="14AB8417" w14:textId="61CED2A9" w:rsidR="007534E6" w:rsidRDefault="007534E6">
      <w:pPr>
        <w:pStyle w:val="CommentText"/>
      </w:pPr>
      <w:r>
        <w:rPr>
          <w:rStyle w:val="CommentReference"/>
        </w:rPr>
        <w:annotationRef/>
      </w:r>
      <w:r>
        <w:t>Delete reference</w:t>
      </w:r>
    </w:p>
  </w:comment>
  <w:comment w:id="126" w:author="Edu" w:date="2017-02-06T14:36:00Z" w:initials="E">
    <w:p w14:paraId="5B594827" w14:textId="0E541CD1" w:rsidR="007534E6" w:rsidRDefault="007534E6">
      <w:pPr>
        <w:pStyle w:val="CommentText"/>
      </w:pPr>
      <w:r>
        <w:rPr>
          <w:rStyle w:val="CommentReference"/>
        </w:rPr>
        <w:annotationRef/>
      </w:r>
      <w:r>
        <w:t xml:space="preserve">Change for </w:t>
      </w:r>
      <w:proofErr w:type="spellStart"/>
      <w:r>
        <w:t>Orrù</w:t>
      </w:r>
      <w:proofErr w:type="spellEnd"/>
      <w:r>
        <w:t xml:space="preserve"> et al 2012 Annals of Botany with </w:t>
      </w:r>
      <w:proofErr w:type="spellStart"/>
      <w:r>
        <w:t>Vitis</w:t>
      </w:r>
      <w:proofErr w:type="spellEnd"/>
    </w:p>
  </w:comment>
  <w:comment w:id="166" w:author="Edu" w:date="2017-02-06T14:42:00Z" w:initials="E">
    <w:p w14:paraId="6F365E2D" w14:textId="77777777" w:rsidR="00E81454" w:rsidRDefault="00E81454" w:rsidP="00E81454">
      <w:pPr>
        <w:pStyle w:val="CommentText"/>
      </w:pPr>
      <w:r>
        <w:rPr>
          <w:rStyle w:val="CommentReference"/>
        </w:rPr>
        <w:annotationRef/>
      </w:r>
      <w:r>
        <w:t>It should work for more Groupings without adjustments</w:t>
      </w:r>
    </w:p>
  </w:comment>
  <w:comment w:id="211" w:author="Edu" w:date="2017-02-06T14:42:00Z" w:initials="E">
    <w:p w14:paraId="4D9209B1" w14:textId="43866A04" w:rsidR="007534E6" w:rsidRDefault="007534E6">
      <w:pPr>
        <w:pStyle w:val="CommentText"/>
      </w:pPr>
      <w:r>
        <w:rPr>
          <w:rStyle w:val="CommentReference"/>
        </w:rPr>
        <w:annotationRef/>
      </w:r>
      <w:r>
        <w:t>It should work for more Groupings without adjustments</w:t>
      </w:r>
    </w:p>
  </w:comment>
  <w:comment w:id="495" w:author="Edu" w:date="2017-02-06T17:19:00Z" w:initials="E">
    <w:p w14:paraId="6D3F6D26" w14:textId="74E06F69" w:rsidR="00A64E62" w:rsidRDefault="00A64E62">
      <w:pPr>
        <w:pStyle w:val="CommentText"/>
      </w:pPr>
      <w:r>
        <w:rPr>
          <w:rStyle w:val="CommentReference"/>
        </w:rPr>
        <w:annotationRef/>
      </w:r>
      <w:r>
        <w:t>You need to explain this a bit more</w:t>
      </w:r>
    </w:p>
  </w:comment>
  <w:comment w:id="506" w:author="Edu" w:date="2017-02-06T16:11:00Z" w:initials="E">
    <w:p w14:paraId="6EB2A1A0" w14:textId="751C6FB8" w:rsidR="00376D99" w:rsidRDefault="00376D99">
      <w:pPr>
        <w:pStyle w:val="CommentText"/>
      </w:pPr>
      <w:r>
        <w:rPr>
          <w:rStyle w:val="CommentReference"/>
        </w:rPr>
        <w:annotationRef/>
      </w:r>
      <w:r>
        <w:t>Leave only one of the two refs</w:t>
      </w:r>
    </w:p>
  </w:comment>
  <w:comment w:id="553" w:author="Edu" w:date="2017-02-06T16:33:00Z" w:initials="E">
    <w:p w14:paraId="6067AD14" w14:textId="77777777" w:rsidR="00010AFA" w:rsidRDefault="00010AFA">
      <w:pPr>
        <w:pStyle w:val="CommentText"/>
      </w:pPr>
      <w:r>
        <w:rPr>
          <w:rStyle w:val="CommentReference"/>
        </w:rPr>
        <w:annotationRef/>
      </w:r>
      <w:r>
        <w:t>For all figures, you should say in the captions what the brackets, bars, points, lines represent. Also, for figures 1 and 2 you should transform the y axis to percent scale rather than 0-1.</w:t>
      </w:r>
    </w:p>
    <w:p w14:paraId="3D735DCB" w14:textId="77777777" w:rsidR="00B41FB9" w:rsidRDefault="00B41FB9">
      <w:pPr>
        <w:pStyle w:val="CommentText"/>
      </w:pPr>
    </w:p>
    <w:p w14:paraId="7CE91F34" w14:textId="6909C34B" w:rsidR="00B41FB9" w:rsidRDefault="00B41FB9">
      <w:pPr>
        <w:pStyle w:val="CommentText"/>
      </w:pPr>
      <w:r>
        <w:t xml:space="preserve">The figure are too big now for the journal, try to make them </w:t>
      </w:r>
      <w:proofErr w:type="spellStart"/>
      <w:r>
        <w:t>smalle</w:t>
      </w:r>
      <w:proofErr w:type="spellEnd"/>
      <w:r>
        <w:t xml:space="preserve"> and fit either one column or two columns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679C96" w15:done="0"/>
  <w15:commentEx w15:paraId="774B7657" w15:done="0"/>
  <w15:commentEx w15:paraId="14AB8417" w15:done="0"/>
  <w15:commentEx w15:paraId="5B594827" w15:done="0"/>
  <w15:commentEx w15:paraId="6F365E2D" w15:done="0"/>
  <w15:commentEx w15:paraId="4D9209B1" w15:done="0"/>
  <w15:commentEx w15:paraId="6D3F6D26" w15:done="0"/>
  <w15:commentEx w15:paraId="6EB2A1A0" w15:done="0"/>
  <w15:commentEx w15:paraId="7CE91F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
    <w15:presenceInfo w15:providerId="None" w15:userId="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7"/>
    <w:rsid w:val="00010AFA"/>
    <w:rsid w:val="00030C04"/>
    <w:rsid w:val="00030C5E"/>
    <w:rsid w:val="00035977"/>
    <w:rsid w:val="00041D35"/>
    <w:rsid w:val="000677F8"/>
    <w:rsid w:val="000818FE"/>
    <w:rsid w:val="00091AA8"/>
    <w:rsid w:val="00092A96"/>
    <w:rsid w:val="000D3BE9"/>
    <w:rsid w:val="00105657"/>
    <w:rsid w:val="0015024C"/>
    <w:rsid w:val="00166993"/>
    <w:rsid w:val="00185305"/>
    <w:rsid w:val="001A02A4"/>
    <w:rsid w:val="001A5BA3"/>
    <w:rsid w:val="001C2CF2"/>
    <w:rsid w:val="001E33C4"/>
    <w:rsid w:val="001E5D7E"/>
    <w:rsid w:val="001F642D"/>
    <w:rsid w:val="00256429"/>
    <w:rsid w:val="00257469"/>
    <w:rsid w:val="00257DCD"/>
    <w:rsid w:val="002865B1"/>
    <w:rsid w:val="002A54B3"/>
    <w:rsid w:val="002B4669"/>
    <w:rsid w:val="002B7441"/>
    <w:rsid w:val="002B77F7"/>
    <w:rsid w:val="002D4100"/>
    <w:rsid w:val="002F157E"/>
    <w:rsid w:val="002F26A3"/>
    <w:rsid w:val="002F2C70"/>
    <w:rsid w:val="00307125"/>
    <w:rsid w:val="00376D99"/>
    <w:rsid w:val="00382F67"/>
    <w:rsid w:val="00392EF3"/>
    <w:rsid w:val="003B28B6"/>
    <w:rsid w:val="003C1506"/>
    <w:rsid w:val="003F0FD4"/>
    <w:rsid w:val="00403FF1"/>
    <w:rsid w:val="00427002"/>
    <w:rsid w:val="0043724E"/>
    <w:rsid w:val="00451D27"/>
    <w:rsid w:val="004C787C"/>
    <w:rsid w:val="004C7D8D"/>
    <w:rsid w:val="004D19DF"/>
    <w:rsid w:val="004E5DC5"/>
    <w:rsid w:val="00500CD2"/>
    <w:rsid w:val="005346C3"/>
    <w:rsid w:val="005561B3"/>
    <w:rsid w:val="005709EF"/>
    <w:rsid w:val="005A4AD7"/>
    <w:rsid w:val="005C153B"/>
    <w:rsid w:val="005F71E9"/>
    <w:rsid w:val="0061430D"/>
    <w:rsid w:val="006371B4"/>
    <w:rsid w:val="00656D8B"/>
    <w:rsid w:val="006863A6"/>
    <w:rsid w:val="006A0084"/>
    <w:rsid w:val="006A39A8"/>
    <w:rsid w:val="006B741A"/>
    <w:rsid w:val="006C518E"/>
    <w:rsid w:val="006E1C70"/>
    <w:rsid w:val="006F40FB"/>
    <w:rsid w:val="00717D94"/>
    <w:rsid w:val="00720941"/>
    <w:rsid w:val="00721767"/>
    <w:rsid w:val="00725FF3"/>
    <w:rsid w:val="0074130E"/>
    <w:rsid w:val="007534E6"/>
    <w:rsid w:val="00786871"/>
    <w:rsid w:val="007905F5"/>
    <w:rsid w:val="007B0731"/>
    <w:rsid w:val="007C5F42"/>
    <w:rsid w:val="007F295A"/>
    <w:rsid w:val="00810A92"/>
    <w:rsid w:val="0081320F"/>
    <w:rsid w:val="008173A2"/>
    <w:rsid w:val="008232BF"/>
    <w:rsid w:val="00823821"/>
    <w:rsid w:val="00855547"/>
    <w:rsid w:val="008661A4"/>
    <w:rsid w:val="008A7018"/>
    <w:rsid w:val="008E46A0"/>
    <w:rsid w:val="009140E7"/>
    <w:rsid w:val="00934D14"/>
    <w:rsid w:val="00936B58"/>
    <w:rsid w:val="00955CD2"/>
    <w:rsid w:val="009654E7"/>
    <w:rsid w:val="009A4A02"/>
    <w:rsid w:val="009A5690"/>
    <w:rsid w:val="009B52FF"/>
    <w:rsid w:val="009E6C9B"/>
    <w:rsid w:val="009F1386"/>
    <w:rsid w:val="009F6FE0"/>
    <w:rsid w:val="00A07C41"/>
    <w:rsid w:val="00A103A8"/>
    <w:rsid w:val="00A2542B"/>
    <w:rsid w:val="00A45810"/>
    <w:rsid w:val="00A545E0"/>
    <w:rsid w:val="00A625EE"/>
    <w:rsid w:val="00A64E62"/>
    <w:rsid w:val="00A7102D"/>
    <w:rsid w:val="00A85DEE"/>
    <w:rsid w:val="00A97A4E"/>
    <w:rsid w:val="00AA75C4"/>
    <w:rsid w:val="00AC4F59"/>
    <w:rsid w:val="00AF67B6"/>
    <w:rsid w:val="00B0118B"/>
    <w:rsid w:val="00B27BA8"/>
    <w:rsid w:val="00B33FBE"/>
    <w:rsid w:val="00B41FB9"/>
    <w:rsid w:val="00B458D7"/>
    <w:rsid w:val="00B57CB7"/>
    <w:rsid w:val="00B60945"/>
    <w:rsid w:val="00B7281B"/>
    <w:rsid w:val="00BA0C09"/>
    <w:rsid w:val="00BD2A2A"/>
    <w:rsid w:val="00C04109"/>
    <w:rsid w:val="00C247F9"/>
    <w:rsid w:val="00C345DB"/>
    <w:rsid w:val="00C46EF8"/>
    <w:rsid w:val="00C61649"/>
    <w:rsid w:val="00C928C7"/>
    <w:rsid w:val="00CA18C3"/>
    <w:rsid w:val="00CA7953"/>
    <w:rsid w:val="00D16B93"/>
    <w:rsid w:val="00D2055F"/>
    <w:rsid w:val="00D92803"/>
    <w:rsid w:val="00D9422D"/>
    <w:rsid w:val="00DC6843"/>
    <w:rsid w:val="00DF4876"/>
    <w:rsid w:val="00E30394"/>
    <w:rsid w:val="00E575AC"/>
    <w:rsid w:val="00E617A2"/>
    <w:rsid w:val="00E81454"/>
    <w:rsid w:val="00E82FA7"/>
    <w:rsid w:val="00E840D3"/>
    <w:rsid w:val="00E85A4B"/>
    <w:rsid w:val="00EA7DBF"/>
    <w:rsid w:val="00EB21D1"/>
    <w:rsid w:val="00EC587E"/>
    <w:rsid w:val="00F1550D"/>
    <w:rsid w:val="00F2550A"/>
    <w:rsid w:val="00F54512"/>
    <w:rsid w:val="00F815B7"/>
    <w:rsid w:val="00FD62C5"/>
    <w:rsid w:val="00FE5EED"/>
    <w:rsid w:val="00FF66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6B955"/>
  <w15:docId w15:val="{90EF045E-B329-4F37-86D5-97B8C725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 w:type="character" w:styleId="CommentReference">
    <w:name w:val="annotation reference"/>
    <w:basedOn w:val="DefaultParagraphFont"/>
    <w:uiPriority w:val="99"/>
    <w:semiHidden/>
    <w:unhideWhenUsed/>
    <w:rsid w:val="00EA7DBF"/>
    <w:rPr>
      <w:sz w:val="16"/>
      <w:szCs w:val="16"/>
    </w:rPr>
  </w:style>
  <w:style w:type="paragraph" w:styleId="CommentText">
    <w:name w:val="annotation text"/>
    <w:basedOn w:val="Normal"/>
    <w:link w:val="CommentTextChar"/>
    <w:uiPriority w:val="99"/>
    <w:semiHidden/>
    <w:unhideWhenUsed/>
    <w:rsid w:val="00EA7DBF"/>
    <w:pPr>
      <w:spacing w:line="240" w:lineRule="auto"/>
    </w:pPr>
    <w:rPr>
      <w:sz w:val="20"/>
      <w:szCs w:val="20"/>
    </w:rPr>
  </w:style>
  <w:style w:type="character" w:customStyle="1" w:styleId="CommentTextChar">
    <w:name w:val="Comment Text Char"/>
    <w:basedOn w:val="DefaultParagraphFont"/>
    <w:link w:val="CommentText"/>
    <w:uiPriority w:val="99"/>
    <w:semiHidden/>
    <w:rsid w:val="00EA7DBF"/>
    <w:rPr>
      <w:rFonts w:ascii="Times New Roman" w:eastAsiaTheme="minorHAnsi"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A7DBF"/>
    <w:rPr>
      <w:b/>
      <w:bCs/>
    </w:rPr>
  </w:style>
  <w:style w:type="character" w:customStyle="1" w:styleId="CommentSubjectChar">
    <w:name w:val="Comment Subject Char"/>
    <w:basedOn w:val="CommentTextChar"/>
    <w:link w:val="CommentSubject"/>
    <w:uiPriority w:val="99"/>
    <w:semiHidden/>
    <w:rsid w:val="00EA7DBF"/>
    <w:rPr>
      <w:rFonts w:ascii="Times New Roman" w:eastAsiaTheme="minorHAnsi"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5798">
      <w:bodyDiv w:val="1"/>
      <w:marLeft w:val="0"/>
      <w:marRight w:val="0"/>
      <w:marTop w:val="0"/>
      <w:marBottom w:val="0"/>
      <w:divBdr>
        <w:top w:val="none" w:sz="0" w:space="0" w:color="auto"/>
        <w:left w:val="none" w:sz="0" w:space="0" w:color="auto"/>
        <w:bottom w:val="none" w:sz="0" w:space="0" w:color="auto"/>
        <w:right w:val="none" w:sz="0" w:space="0" w:color="auto"/>
      </w:divBdr>
    </w:div>
    <w:div w:id="599488114">
      <w:bodyDiv w:val="1"/>
      <w:marLeft w:val="0"/>
      <w:marRight w:val="0"/>
      <w:marTop w:val="0"/>
      <w:marBottom w:val="0"/>
      <w:divBdr>
        <w:top w:val="none" w:sz="0" w:space="0" w:color="auto"/>
        <w:left w:val="none" w:sz="0" w:space="0" w:color="auto"/>
        <w:bottom w:val="none" w:sz="0" w:space="0" w:color="auto"/>
        <w:right w:val="none" w:sz="0" w:space="0" w:color="auto"/>
      </w:divBdr>
    </w:div>
    <w:div w:id="677972713">
      <w:bodyDiv w:val="1"/>
      <w:marLeft w:val="0"/>
      <w:marRight w:val="0"/>
      <w:marTop w:val="0"/>
      <w:marBottom w:val="0"/>
      <w:divBdr>
        <w:top w:val="none" w:sz="0" w:space="0" w:color="auto"/>
        <w:left w:val="none" w:sz="0" w:space="0" w:color="auto"/>
        <w:bottom w:val="none" w:sz="0" w:space="0" w:color="auto"/>
        <w:right w:val="none" w:sz="0" w:space="0" w:color="auto"/>
      </w:divBdr>
    </w:div>
    <w:div w:id="1486624197">
      <w:bodyDiv w:val="1"/>
      <w:marLeft w:val="0"/>
      <w:marRight w:val="0"/>
      <w:marTop w:val="0"/>
      <w:marBottom w:val="0"/>
      <w:divBdr>
        <w:top w:val="none" w:sz="0" w:space="0" w:color="auto"/>
        <w:left w:val="none" w:sz="0" w:space="0" w:color="auto"/>
        <w:bottom w:val="none" w:sz="0" w:space="0" w:color="auto"/>
        <w:right w:val="none" w:sz="0" w:space="0" w:color="auto"/>
      </w:divBdr>
    </w:div>
    <w:div w:id="157477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hyperlink" Target="mailto:eduardofp.indurot@uniovi.es"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7C36E-42B5-44E3-B0F4-F8DAEE65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9106</Words>
  <Characters>50088</Characters>
  <Application>Microsoft Office Word</Application>
  <DocSecurity>0</DocSecurity>
  <Lines>417</Lines>
  <Paragraphs>118</Paragraphs>
  <ScaleCrop>false</ScaleCrop>
  <HeadingPairs>
    <vt:vector size="2" baseType="variant">
      <vt:variant>
        <vt:lpstr>Title</vt:lpstr>
      </vt:variant>
      <vt:variant>
        <vt:i4>1</vt:i4>
      </vt:variant>
    </vt:vector>
  </HeadingPairs>
  <TitlesOfParts>
    <vt:vector size="1" baseType="lpstr">
      <vt:lpstr/>
    </vt:vector>
  </TitlesOfParts>
  <Company>Museo Delle Scienze</Company>
  <LinksUpToDate>false</LinksUpToDate>
  <CharactersWithSpaces>59076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Edu</cp:lastModifiedBy>
  <cp:revision>8</cp:revision>
  <dcterms:created xsi:type="dcterms:W3CDTF">2017-02-06T17:00:00Z</dcterms:created>
  <dcterms:modified xsi:type="dcterms:W3CDTF">2017-02-06T22:19:00Z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citations="22" publications="25"/&gt;&lt;/info&gt;PAPERS2_INFO_END</vt:lpwstr>
  </property>
</Properties>
</file>