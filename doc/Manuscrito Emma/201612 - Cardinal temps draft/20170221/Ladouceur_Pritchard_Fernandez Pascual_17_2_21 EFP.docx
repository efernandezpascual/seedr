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8E1FA7" w14:textId="195CA452" w:rsidR="009E6C9B" w:rsidRDefault="007B0731" w:rsidP="009E6C9B">
      <w:r w:rsidRPr="00FD62C5">
        <w:rPr>
          <w:b/>
        </w:rPr>
        <w:t>Title:</w:t>
      </w:r>
      <w:r>
        <w:t xml:space="preserve"> </w:t>
      </w:r>
      <w:ins w:id="0" w:author="Edu" w:date="2017-02-21T15:11:00Z">
        <w:r w:rsidR="0071502E">
          <w:t>S</w:t>
        </w:r>
        <w:r w:rsidR="0071502E" w:rsidRPr="0071502E">
          <w:t>tandardised measurement</w:t>
        </w:r>
      </w:ins>
      <w:ins w:id="1" w:author="Edu" w:date="2017-02-21T15:12:00Z">
        <w:r w:rsidR="0071502E">
          <w:t xml:space="preserve"> of seed functional traits: automated calculation of </w:t>
        </w:r>
      </w:ins>
      <w:del w:id="2" w:author="Edu" w:date="2017-02-21T15:13:00Z">
        <w:r w:rsidR="00942FFE" w:rsidDel="0071502E">
          <w:delText xml:space="preserve">Standardization of the </w:delText>
        </w:r>
        <w:r w:rsidR="00955CD2" w:rsidDel="0071502E">
          <w:delText xml:space="preserve">calculation of the </w:delText>
        </w:r>
      </w:del>
      <w:r w:rsidR="00955CD2">
        <w:t>germination cardinal temperatures</w:t>
      </w:r>
      <w:r w:rsidR="000677F8">
        <w:t xml:space="preserve"> and thermal time</w:t>
      </w:r>
      <w:r w:rsidR="00955CD2">
        <w:t xml:space="preserve"> using R</w:t>
      </w:r>
      <w:r>
        <w:t xml:space="preserve"> </w:t>
      </w:r>
    </w:p>
    <w:p w14:paraId="746148F8" w14:textId="77777777" w:rsidR="007B0731" w:rsidRDefault="007B0731" w:rsidP="009E6C9B">
      <w:r w:rsidRPr="00823821">
        <w:rPr>
          <w:b/>
        </w:rPr>
        <w:t>Running Head:</w:t>
      </w:r>
      <w:r w:rsidR="00041D35">
        <w:t xml:space="preserve"> Thermal Time &amp; Cardinal Temperatures in R</w:t>
      </w:r>
    </w:p>
    <w:p w14:paraId="5339434F" w14:textId="07454915" w:rsidR="009E6C9B" w:rsidRPr="007C5F42" w:rsidRDefault="009E6C9B" w:rsidP="009E6C9B">
      <w:pPr>
        <w:rPr>
          <w:lang w:val="es-ES"/>
        </w:rPr>
      </w:pPr>
      <w:r w:rsidRPr="007C5F42">
        <w:rPr>
          <w:lang w:val="es-ES"/>
        </w:rPr>
        <w:t>Emma Ladouceur</w:t>
      </w:r>
      <w:r w:rsidRPr="007C5F42">
        <w:rPr>
          <w:vertAlign w:val="superscript"/>
          <w:lang w:val="es-ES"/>
        </w:rPr>
        <w:t>1,2</w:t>
      </w:r>
      <w:r w:rsidRPr="007C5F42">
        <w:rPr>
          <w:lang w:val="es-ES"/>
        </w:rPr>
        <w:t xml:space="preserve">, Hugh </w:t>
      </w:r>
      <w:r w:rsidR="00955CD2">
        <w:rPr>
          <w:lang w:val="es-ES"/>
        </w:rPr>
        <w:t xml:space="preserve">W. </w:t>
      </w:r>
      <w:r w:rsidRPr="007C5F42">
        <w:rPr>
          <w:lang w:val="es-ES"/>
        </w:rPr>
        <w:t>Pritchard</w:t>
      </w:r>
      <w:r w:rsidRPr="007C5F42">
        <w:rPr>
          <w:vertAlign w:val="superscript"/>
          <w:lang w:val="es-ES"/>
        </w:rPr>
        <w:t>3</w:t>
      </w:r>
      <w:r w:rsidRPr="007C5F42">
        <w:rPr>
          <w:lang w:val="es-ES"/>
        </w:rPr>
        <w:t xml:space="preserve">, Eduardo </w:t>
      </w:r>
      <w:r w:rsidR="00EA7DBF" w:rsidRPr="007C5F42">
        <w:rPr>
          <w:lang w:val="es-ES"/>
        </w:rPr>
        <w:t>Fern</w:t>
      </w:r>
      <w:r w:rsidR="00EA7DBF">
        <w:rPr>
          <w:lang w:val="es-ES"/>
        </w:rPr>
        <w:t>á</w:t>
      </w:r>
      <w:r w:rsidR="00EA7DBF" w:rsidRPr="007C5F42">
        <w:rPr>
          <w:lang w:val="es-ES"/>
        </w:rPr>
        <w:t>ndez</w:t>
      </w:r>
      <w:r w:rsidR="00EA7DBF">
        <w:rPr>
          <w:lang w:val="es-ES"/>
        </w:rPr>
        <w:t>-</w:t>
      </w:r>
      <w:r w:rsidRPr="007C5F42">
        <w:rPr>
          <w:lang w:val="es-ES"/>
        </w:rPr>
        <w:t>Pascual</w:t>
      </w:r>
      <w:r w:rsidRPr="007C5F42">
        <w:rPr>
          <w:vertAlign w:val="superscript"/>
          <w:lang w:val="es-ES"/>
        </w:rPr>
        <w:t>3</w:t>
      </w:r>
      <w:r w:rsidR="00041D35" w:rsidRPr="007C5F42">
        <w:rPr>
          <w:vertAlign w:val="superscript"/>
          <w:lang w:val="es-ES"/>
        </w:rPr>
        <w:t>*</w:t>
      </w:r>
    </w:p>
    <w:p w14:paraId="56D81938" w14:textId="7D467A4A" w:rsidR="00041D35" w:rsidRDefault="00041D35" w:rsidP="009E6C9B">
      <w:pPr>
        <w:rPr>
          <w:lang w:val="es-ES"/>
        </w:rPr>
      </w:pPr>
      <w:r w:rsidRPr="007C5F42">
        <w:rPr>
          <w:vertAlign w:val="superscript"/>
          <w:lang w:val="es-ES"/>
        </w:rPr>
        <w:t>1</w:t>
      </w:r>
      <w:r w:rsidR="00C07961">
        <w:rPr>
          <w:vertAlign w:val="superscript"/>
          <w:lang w:val="es-ES"/>
        </w:rPr>
        <w:t xml:space="preserve"> </w:t>
      </w:r>
      <w:r w:rsidRPr="007C5F42">
        <w:rPr>
          <w:lang w:val="es-ES"/>
        </w:rPr>
        <w:t xml:space="preserve">Museo </w:t>
      </w:r>
      <w:proofErr w:type="spellStart"/>
      <w:r w:rsidRPr="007C5F42">
        <w:rPr>
          <w:lang w:val="es-ES"/>
        </w:rPr>
        <w:t>Delle</w:t>
      </w:r>
      <w:proofErr w:type="spellEnd"/>
      <w:r w:rsidRPr="007C5F42">
        <w:rPr>
          <w:lang w:val="es-ES"/>
        </w:rPr>
        <w:t xml:space="preserve"> </w:t>
      </w:r>
      <w:proofErr w:type="spellStart"/>
      <w:r w:rsidRPr="007C5F42">
        <w:rPr>
          <w:lang w:val="es-ES"/>
        </w:rPr>
        <w:t>Scienze</w:t>
      </w:r>
      <w:proofErr w:type="spellEnd"/>
      <w:r w:rsidR="00823821" w:rsidRPr="007C5F42">
        <w:rPr>
          <w:lang w:val="es-ES"/>
        </w:rPr>
        <w:t xml:space="preserve"> (Muse)</w:t>
      </w:r>
      <w:r w:rsidRPr="007C5F42">
        <w:rPr>
          <w:lang w:val="es-ES"/>
        </w:rPr>
        <w:t xml:space="preserve">, Corso del </w:t>
      </w:r>
      <w:proofErr w:type="spellStart"/>
      <w:r w:rsidRPr="007C5F42">
        <w:rPr>
          <w:lang w:val="es-ES"/>
        </w:rPr>
        <w:t>Lavoro</w:t>
      </w:r>
      <w:proofErr w:type="spellEnd"/>
      <w:r w:rsidRPr="007C5F42">
        <w:rPr>
          <w:lang w:val="es-ES"/>
        </w:rPr>
        <w:t xml:space="preserve"> e </w:t>
      </w:r>
      <w:proofErr w:type="spellStart"/>
      <w:r w:rsidRPr="007C5F42">
        <w:rPr>
          <w:lang w:val="es-ES"/>
        </w:rPr>
        <w:t>Scienze</w:t>
      </w:r>
      <w:proofErr w:type="spellEnd"/>
      <w:r w:rsidRPr="007C5F42">
        <w:rPr>
          <w:lang w:val="es-ES"/>
        </w:rPr>
        <w:t xml:space="preserve">, 3, Trento, </w:t>
      </w:r>
      <w:proofErr w:type="spellStart"/>
      <w:r w:rsidRPr="007C5F42">
        <w:rPr>
          <w:lang w:val="es-ES"/>
        </w:rPr>
        <w:t>Italy</w:t>
      </w:r>
      <w:proofErr w:type="spellEnd"/>
    </w:p>
    <w:p w14:paraId="1CD9EC4F" w14:textId="07CC30EB" w:rsidR="00FA5EFC" w:rsidRPr="007C5F42" w:rsidRDefault="00FA5EFC" w:rsidP="009E6C9B">
      <w:pPr>
        <w:rPr>
          <w:lang w:val="es-ES"/>
        </w:rPr>
      </w:pPr>
      <w:r>
        <w:rPr>
          <w:rFonts w:eastAsiaTheme="minorEastAsia"/>
          <w:vertAlign w:val="superscript"/>
          <w:lang w:val="en-US" w:eastAsia="ja-JP"/>
        </w:rPr>
        <w:t>2</w:t>
      </w:r>
      <w:r>
        <w:rPr>
          <w:rFonts w:eastAsiaTheme="minorEastAsia"/>
          <w:color w:val="222222"/>
          <w:lang w:val="en-US" w:eastAsia="ja-JP"/>
        </w:rPr>
        <w:t xml:space="preserve"> University of Pavia, Department of Earth and Environmental Science, Via S. </w:t>
      </w:r>
      <w:proofErr w:type="spellStart"/>
      <w:r>
        <w:rPr>
          <w:rFonts w:eastAsiaTheme="minorEastAsia"/>
          <w:color w:val="222222"/>
          <w:lang w:val="en-US" w:eastAsia="ja-JP"/>
        </w:rPr>
        <w:t>Epifanio</w:t>
      </w:r>
      <w:proofErr w:type="spellEnd"/>
      <w:r>
        <w:rPr>
          <w:rFonts w:eastAsiaTheme="minorEastAsia"/>
          <w:color w:val="222222"/>
          <w:lang w:val="en-US" w:eastAsia="ja-JP"/>
        </w:rPr>
        <w:t xml:space="preserve"> 14, 27100 Pavia (Italy)</w:t>
      </w:r>
    </w:p>
    <w:p w14:paraId="7DE2F86B" w14:textId="57A59116" w:rsidR="00041D35" w:rsidRDefault="00041D35" w:rsidP="009E6C9B">
      <w:r w:rsidRPr="00041D35">
        <w:rPr>
          <w:vertAlign w:val="superscript"/>
        </w:rPr>
        <w:t>3</w:t>
      </w:r>
      <w:ins w:id="3" w:author="Edu" w:date="2017-02-21T15:14:00Z">
        <w:r w:rsidR="0071502E">
          <w:rPr>
            <w:vertAlign w:val="superscript"/>
          </w:rPr>
          <w:t xml:space="preserve"> </w:t>
        </w:r>
      </w:ins>
      <w:r>
        <w:t xml:space="preserve">Royal Botanic Gardens, Kew, </w:t>
      </w:r>
      <w:proofErr w:type="spellStart"/>
      <w:r>
        <w:t>Wellcome</w:t>
      </w:r>
      <w:proofErr w:type="spellEnd"/>
      <w:r>
        <w:t xml:space="preserve"> Trust Millennium Building, </w:t>
      </w:r>
      <w:proofErr w:type="spellStart"/>
      <w:r>
        <w:t>Wakehurst</w:t>
      </w:r>
      <w:proofErr w:type="spellEnd"/>
      <w:r>
        <w:t xml:space="preserve"> Place, West Sussex RH17 6TN, England</w:t>
      </w:r>
    </w:p>
    <w:p w14:paraId="07612127" w14:textId="66D8991A" w:rsidR="00041D35" w:rsidRDefault="00041D35" w:rsidP="009E6C9B">
      <w:r w:rsidRPr="00FD62C5">
        <w:rPr>
          <w:b/>
        </w:rPr>
        <w:t>*Corresponding author:</w:t>
      </w:r>
      <w:r w:rsidR="00823821">
        <w:rPr>
          <w:b/>
        </w:rPr>
        <w:t xml:space="preserve"> </w:t>
      </w:r>
      <w:hyperlink r:id="rId7" w:history="1">
        <w:r w:rsidRPr="00D61FF2">
          <w:rPr>
            <w:rStyle w:val="Hyperlink"/>
          </w:rPr>
          <w:t>eduardofp.indurot@uniovi.es</w:t>
        </w:r>
      </w:hyperlink>
      <w:r w:rsidR="00955CD2">
        <w:t>;</w:t>
      </w:r>
      <w:r w:rsidR="00955CD2" w:rsidRPr="00916B02">
        <w:t xml:space="preserve"> Tel.: +44(0)1444894184</w:t>
      </w:r>
    </w:p>
    <w:p w14:paraId="356FCB94" w14:textId="51492EE5" w:rsidR="009E6C9B" w:rsidRDefault="009E6C9B" w:rsidP="009E6C9B">
      <w:r w:rsidRPr="00FD62C5">
        <w:rPr>
          <w:b/>
        </w:rPr>
        <w:t>Keywords</w:t>
      </w:r>
      <w:r w:rsidR="007B0731" w:rsidRPr="00FD62C5">
        <w:rPr>
          <w:b/>
        </w:rPr>
        <w:t xml:space="preserve"> (7</w:t>
      </w:r>
      <w:r w:rsidR="00C247F9">
        <w:rPr>
          <w:b/>
        </w:rPr>
        <w:t xml:space="preserve"> max</w:t>
      </w:r>
      <w:r w:rsidR="007B0731" w:rsidRPr="00FD62C5">
        <w:rPr>
          <w:b/>
        </w:rPr>
        <w:t>)</w:t>
      </w:r>
      <w:r w:rsidRPr="00FD62C5">
        <w:rPr>
          <w:b/>
        </w:rPr>
        <w:t>:</w:t>
      </w:r>
      <w:r>
        <w:t xml:space="preserve"> </w:t>
      </w:r>
      <w:ins w:id="4" w:author="Edu" w:date="2017-02-21T16:57:00Z">
        <w:r w:rsidR="003959B9">
          <w:t xml:space="preserve">base water potential, </w:t>
        </w:r>
      </w:ins>
      <w:del w:id="5" w:author="Edu" w:date="2017-02-21T16:57:00Z">
        <w:r w:rsidR="003B28B6" w:rsidDel="003959B9">
          <w:delText xml:space="preserve">broken-stick regression, </w:delText>
        </w:r>
      </w:del>
      <w:ins w:id="6" w:author="Edu" w:date="2017-02-21T15:19:00Z">
        <w:r w:rsidR="00852DE6">
          <w:t xml:space="preserve">physiological thermal thresholds, </w:t>
        </w:r>
      </w:ins>
      <w:r w:rsidR="003B28B6" w:rsidRPr="005C153B">
        <w:t>piecewise regression</w:t>
      </w:r>
      <w:r w:rsidR="003B28B6">
        <w:t>,</w:t>
      </w:r>
      <w:r w:rsidR="003B28B6" w:rsidRPr="005C153B">
        <w:t xml:space="preserve"> </w:t>
      </w:r>
      <w:ins w:id="7" w:author="Edu" w:date="2017-02-21T15:16:00Z">
        <w:r w:rsidR="0071502E">
          <w:t xml:space="preserve">regeneration traits, </w:t>
        </w:r>
      </w:ins>
      <w:r w:rsidR="007B0731">
        <w:t xml:space="preserve">seed </w:t>
      </w:r>
      <w:r w:rsidR="00E50823">
        <w:t xml:space="preserve">germination </w:t>
      </w:r>
      <w:r w:rsidR="007B0731">
        <w:t xml:space="preserve">traits, </w:t>
      </w:r>
      <w:r w:rsidR="005C153B">
        <w:t xml:space="preserve">segmented model, </w:t>
      </w:r>
      <w:del w:id="8" w:author="Edu" w:date="2017-02-21T15:19:00Z">
        <w:r w:rsidR="003B28B6" w:rsidDel="00852DE6">
          <w:delText xml:space="preserve">thermal thresholds, </w:delText>
        </w:r>
      </w:del>
      <w:r w:rsidR="003B28B6">
        <w:t>thermal time models</w:t>
      </w:r>
      <w:del w:id="9" w:author="Edu" w:date="2017-02-21T15:15:00Z">
        <w:r w:rsidR="003B28B6" w:rsidDel="0071502E">
          <w:delText xml:space="preserve">, </w:delText>
        </w:r>
        <w:r w:rsidR="00720941" w:rsidDel="0071502E">
          <w:delText>functional traits</w:delText>
        </w:r>
      </w:del>
    </w:p>
    <w:p w14:paraId="68C2169B" w14:textId="03B4AF0A" w:rsidR="0074130E" w:rsidRDefault="0074130E" w:rsidP="0074130E">
      <w:pPr>
        <w:rPr>
          <w:b/>
        </w:rPr>
      </w:pPr>
      <w:r w:rsidRPr="00FD62C5">
        <w:rPr>
          <w:b/>
        </w:rPr>
        <w:t>Abstract (</w:t>
      </w:r>
      <w:r w:rsidR="00914598">
        <w:rPr>
          <w:b/>
        </w:rPr>
        <w:t>Currently 241</w:t>
      </w:r>
      <w:r w:rsidR="00BD2A2A">
        <w:rPr>
          <w:b/>
        </w:rPr>
        <w:t>--</w:t>
      </w:r>
      <w:r w:rsidRPr="00FD62C5">
        <w:rPr>
          <w:b/>
        </w:rPr>
        <w:t>250</w:t>
      </w:r>
      <w:r>
        <w:rPr>
          <w:b/>
        </w:rPr>
        <w:t xml:space="preserve"> max</w:t>
      </w:r>
      <w:r w:rsidRPr="00FD62C5">
        <w:rPr>
          <w:b/>
        </w:rPr>
        <w:t>)</w:t>
      </w:r>
    </w:p>
    <w:p w14:paraId="7CC7423C" w14:textId="385CB5CB" w:rsidR="000D3BE9" w:rsidRPr="000D3BE9" w:rsidDel="00852DE6" w:rsidRDefault="000D3BE9" w:rsidP="0074130E">
      <w:pPr>
        <w:rPr>
          <w:del w:id="10" w:author="Edu" w:date="2017-02-21T15:20:00Z"/>
        </w:rPr>
      </w:pPr>
      <w:r w:rsidRPr="000D3BE9">
        <w:t>Seed germi</w:t>
      </w:r>
      <w:r>
        <w:t>nation traits depend on both environmental and biological factors, and are</w:t>
      </w:r>
      <w:r w:rsidR="00BD2A2A">
        <w:t xml:space="preserve"> </w:t>
      </w:r>
      <w:r>
        <w:t>emerging as a</w:t>
      </w:r>
      <w:r w:rsidR="00BD2A2A">
        <w:t>n underappreciated and</w:t>
      </w:r>
      <w:r>
        <w:t xml:space="preserve"> powerful mechanism to understand </w:t>
      </w:r>
      <w:r w:rsidR="00720941">
        <w:t xml:space="preserve">plant </w:t>
      </w:r>
      <w:r>
        <w:t>regeneration</w:t>
      </w:r>
      <w:r w:rsidR="00720941">
        <w:t xml:space="preserve"> in a changing world</w:t>
      </w:r>
      <w:r>
        <w:t xml:space="preserve">. </w:t>
      </w:r>
      <w:r w:rsidR="00720941">
        <w:t>Id</w:t>
      </w:r>
      <w:r>
        <w:t>entifying</w:t>
      </w:r>
      <w:r w:rsidR="00720941">
        <w:t xml:space="preserve"> standardized methodologies to</w:t>
      </w:r>
      <w:r w:rsidR="009B7DDE">
        <w:t xml:space="preserve"> measure germination traits is of</w:t>
      </w:r>
      <w:r w:rsidR="00720941">
        <w:t xml:space="preserve"> prime interest to many fields of the plant sciences, from population ecology to vegetation science and biogeography. A good comparative framework is provided by ph</w:t>
      </w:r>
      <w:r w:rsidR="00AA75C4">
        <w:t>ysiological thermal time models</w:t>
      </w:r>
      <w:r w:rsidR="009B7DDE">
        <w:t>,</w:t>
      </w:r>
      <w:r w:rsidR="00720941">
        <w:t xml:space="preserve"> in which germination is quantified by</w:t>
      </w:r>
      <w:r>
        <w:t xml:space="preserve"> </w:t>
      </w:r>
      <w:r w:rsidR="00BD2A2A">
        <w:t xml:space="preserve">the three cardinal temperatures </w:t>
      </w:r>
      <w:r w:rsidR="00720941">
        <w:t>(</w:t>
      </w:r>
      <w:proofErr w:type="spellStart"/>
      <w:r w:rsidR="00E50823">
        <w:t>base,</w:t>
      </w:r>
      <w:r w:rsidR="00BD2A2A">
        <w:t>T</w:t>
      </w:r>
      <w:r w:rsidR="00BD2A2A" w:rsidRPr="00C260E6">
        <w:rPr>
          <w:vertAlign w:val="subscript"/>
        </w:rPr>
        <w:t>b</w:t>
      </w:r>
      <w:proofErr w:type="spellEnd"/>
      <w:r w:rsidR="00E50823">
        <w:t>;</w:t>
      </w:r>
      <w:r w:rsidR="00BD2A2A">
        <w:t xml:space="preserve"> optimum</w:t>
      </w:r>
      <w:r w:rsidR="00E50823">
        <w:t>,</w:t>
      </w:r>
      <w:r w:rsidR="00BD2A2A">
        <w:t xml:space="preserve"> T</w:t>
      </w:r>
      <w:r w:rsidR="00BD2A2A" w:rsidRPr="00C260E6">
        <w:rPr>
          <w:vertAlign w:val="subscript"/>
        </w:rPr>
        <w:t>o</w:t>
      </w:r>
      <w:r w:rsidR="00E50823">
        <w:t>;</w:t>
      </w:r>
      <w:r w:rsidR="00BD2A2A">
        <w:t xml:space="preserve"> and </w:t>
      </w:r>
      <w:r w:rsidR="00E50823">
        <w:t xml:space="preserve">ceiling, </w:t>
      </w:r>
      <w:r w:rsidR="00720941">
        <w:t>T</w:t>
      </w:r>
      <w:r w:rsidR="00720941" w:rsidRPr="00C260E6">
        <w:rPr>
          <w:vertAlign w:val="subscript"/>
        </w:rPr>
        <w:t>c</w:t>
      </w:r>
      <w:r>
        <w:t>)</w:t>
      </w:r>
      <w:r w:rsidR="009B7DDE">
        <w:t>,</w:t>
      </w:r>
      <w:r>
        <w:t xml:space="preserve"> </w:t>
      </w:r>
      <w:r w:rsidR="00AA75C4">
        <w:t>and</w:t>
      </w:r>
      <w:r>
        <w:t xml:space="preserve"> thermal time. </w:t>
      </w:r>
      <w:r w:rsidR="008E3878">
        <w:t>Traditionally, c</w:t>
      </w:r>
      <w:r w:rsidR="00BD2A2A">
        <w:t>alculating these traits</w:t>
      </w:r>
      <w:r>
        <w:t xml:space="preserve"> </w:t>
      </w:r>
      <w:r w:rsidR="008E3878">
        <w:t xml:space="preserve">has </w:t>
      </w:r>
      <w:r>
        <w:t>require</w:t>
      </w:r>
      <w:r w:rsidR="008E3878">
        <w:t xml:space="preserve">d </w:t>
      </w:r>
      <w:r>
        <w:t>user judgement</w:t>
      </w:r>
      <w:r w:rsidR="008E3878">
        <w:t xml:space="preserve">, which </w:t>
      </w:r>
      <w:r>
        <w:t>can introduce bias into the analysis, and is a lengthy process. Here, we present a</w:t>
      </w:r>
      <w:r w:rsidR="00720941">
        <w:t>n easy and automated</w:t>
      </w:r>
      <w:r>
        <w:t xml:space="preserve"> method to calculate these traits </w:t>
      </w:r>
      <w:r w:rsidR="00720941">
        <w:t>with</w:t>
      </w:r>
      <w:r>
        <w:t xml:space="preserve"> R </w:t>
      </w:r>
      <w:r w:rsidR="00BD2A2A">
        <w:t>which has three main benefits;</w:t>
      </w:r>
      <w:r>
        <w:t xml:space="preserve"> 1</w:t>
      </w:r>
      <w:r w:rsidR="008E3878">
        <w:t>) i</w:t>
      </w:r>
      <w:r w:rsidR="00720941">
        <w:t>t</w:t>
      </w:r>
      <w:r>
        <w:t xml:space="preserve"> identifies</w:t>
      </w:r>
      <w:r w:rsidR="00720941">
        <w:t xml:space="preserve"> </w:t>
      </w:r>
      <w:r>
        <w:t>the breaking point</w:t>
      </w:r>
      <w:r w:rsidR="009B7DDE">
        <w:t xml:space="preserve"> in the data systematically</w:t>
      </w:r>
      <w:r>
        <w:t xml:space="preserve"> (i.e. the separation between the sub-optimal and supra-optimal germination temperature ranges), avoiding personal bias; 2</w:t>
      </w:r>
      <w:r w:rsidR="008E3878">
        <w:t>)</w:t>
      </w:r>
      <w:r>
        <w:t xml:space="preserve"> </w:t>
      </w:r>
      <w:r w:rsidR="008E3878">
        <w:t>i</w:t>
      </w:r>
      <w:r w:rsidR="00720941">
        <w:t>t</w:t>
      </w:r>
      <w:r>
        <w:t xml:space="preserve"> is computed in seconds, in contrast to the hours </w:t>
      </w:r>
      <w:r w:rsidR="008E3878">
        <w:t xml:space="preserve">generally taken </w:t>
      </w:r>
      <w:r>
        <w:t xml:space="preserve">using </w:t>
      </w:r>
      <w:r w:rsidR="008E3878">
        <w:t xml:space="preserve">traditional </w:t>
      </w:r>
      <w:r>
        <w:t>methods; and 3</w:t>
      </w:r>
      <w:r w:rsidR="008E3878">
        <w:t>) i</w:t>
      </w:r>
      <w:r w:rsidR="00720941">
        <w:t xml:space="preserve">t </w:t>
      </w:r>
      <w:r>
        <w:t>does not require the purchase of commercial statistical software.</w:t>
      </w:r>
      <w:r w:rsidR="00720941">
        <w:t xml:space="preserve"> We provide an e</w:t>
      </w:r>
      <w:r w:rsidR="009B7DDE">
        <w:t>xample of the application of this</w:t>
      </w:r>
      <w:r w:rsidR="00720941">
        <w:t xml:space="preserve"> method and a help annex to guide users who are unfamiliar with R. Finally, we </w:t>
      </w:r>
      <w:ins w:id="11" w:author="Edu" w:date="2017-02-21T15:20:00Z">
        <w:r w:rsidR="00852DE6">
          <w:t xml:space="preserve">briefly </w:t>
        </w:r>
      </w:ins>
      <w:r w:rsidR="00720941">
        <w:t xml:space="preserve">discuss the best policy to store and share the results of germination studies, in order to </w:t>
      </w:r>
      <w:r w:rsidR="00720941">
        <w:lastRenderedPageBreak/>
        <w:t>encourage co</w:t>
      </w:r>
      <w:r w:rsidR="009B7DDE">
        <w:t>-</w:t>
      </w:r>
      <w:r w:rsidR="00720941">
        <w:t xml:space="preserve">operative meta-analyses of seed germination, and link seed </w:t>
      </w:r>
      <w:r w:rsidR="00AA75C4">
        <w:t>biology</w:t>
      </w:r>
      <w:r w:rsidR="00720941">
        <w:t xml:space="preserve"> with </w:t>
      </w:r>
      <w:r w:rsidR="00AA75C4">
        <w:t xml:space="preserve">broader </w:t>
      </w:r>
      <w:r w:rsidR="00720941">
        <w:t xml:space="preserve">fields of plant </w:t>
      </w:r>
      <w:r w:rsidR="00AA75C4">
        <w:t>science</w:t>
      </w:r>
      <w:r w:rsidR="00720941">
        <w:t>.</w:t>
      </w:r>
    </w:p>
    <w:p w14:paraId="5C5EE99A" w14:textId="77777777" w:rsidR="00BD2A2A" w:rsidRDefault="00BD2A2A" w:rsidP="00852DE6">
      <w:pPr>
        <w:rPr>
          <w:b/>
        </w:rPr>
        <w:pPrChange w:id="12" w:author="Edu" w:date="2017-02-21T15:20:00Z">
          <w:pPr>
            <w:spacing w:line="480" w:lineRule="auto"/>
          </w:pPr>
        </w:pPrChange>
      </w:pPr>
    </w:p>
    <w:p w14:paraId="1CE1CA81" w14:textId="07192726" w:rsidR="009E6C9B" w:rsidRDefault="009E6C9B" w:rsidP="007C5F42">
      <w:pPr>
        <w:spacing w:line="480" w:lineRule="auto"/>
        <w:rPr>
          <w:b/>
        </w:rPr>
      </w:pPr>
      <w:r w:rsidRPr="00FD62C5">
        <w:rPr>
          <w:b/>
        </w:rPr>
        <w:t>In</w:t>
      </w:r>
      <w:r w:rsidR="0074130E">
        <w:rPr>
          <w:b/>
        </w:rPr>
        <w:t>t</w:t>
      </w:r>
      <w:r w:rsidRPr="00FD62C5">
        <w:rPr>
          <w:b/>
        </w:rPr>
        <w:t>roduction</w:t>
      </w:r>
    </w:p>
    <w:p w14:paraId="18CF369A" w14:textId="25637583" w:rsidR="000818FE" w:rsidRPr="00FD62C5" w:rsidRDefault="000818FE" w:rsidP="000818FE">
      <w:pPr>
        <w:spacing w:line="480" w:lineRule="auto"/>
        <w:ind w:firstLine="720"/>
        <w:rPr>
          <w:b/>
        </w:rPr>
      </w:pPr>
      <w:r>
        <w:rPr>
          <w:rFonts w:eastAsiaTheme="minorEastAsia"/>
          <w:lang w:val="en-US" w:eastAsia="ja-JP"/>
        </w:rPr>
        <w:t>The</w:t>
      </w:r>
      <w:r w:rsidR="00166993">
        <w:rPr>
          <w:rFonts w:eastAsiaTheme="minorEastAsia"/>
          <w:lang w:val="en-US" w:eastAsia="ja-JP"/>
        </w:rPr>
        <w:t>re is a high demand for standardized</w:t>
      </w:r>
      <w:r>
        <w:rPr>
          <w:rFonts w:eastAsiaTheme="minorEastAsia"/>
          <w:lang w:val="en-US" w:eastAsia="ja-JP"/>
        </w:rPr>
        <w:t xml:space="preserve"> seed germination traits </w:t>
      </w:r>
      <w:r w:rsidR="00166993">
        <w:rPr>
          <w:rFonts w:eastAsiaTheme="minorEastAsia"/>
          <w:lang w:val="en-US" w:eastAsia="ja-JP"/>
        </w:rPr>
        <w:t xml:space="preserve">in the plant sciences: from population ecology </w:t>
      </w:r>
      <w:r w:rsidR="00652AE3">
        <w:rPr>
          <w:rFonts w:eastAsiaTheme="minorEastAsia"/>
          <w:lang w:val="en-US" w:eastAsia="ja-JP"/>
        </w:rPr>
        <w:fldChar w:fldCharType="begin"/>
      </w:r>
      <w:r w:rsidR="00D505A1">
        <w:rPr>
          <w:rFonts w:eastAsiaTheme="minorEastAsia"/>
          <w:lang w:val="en-US" w:eastAsia="ja-JP"/>
        </w:rPr>
        <w:instrText xml:space="preserve"> ADDIN PAPERS2_CITATIONS &lt;citation&gt;&lt;uuid&gt;31C92E24-06A5-4273-AF8D-288928807264&lt;/uuid&gt;&lt;priority&gt;0&lt;/priority&gt;&lt;publications&gt;&lt;publication&gt;&lt;uuid&gt;9F160D59-0B90-4463-8D95-656508821755&lt;/uuid&gt;&lt;volume&gt;97&lt;/volume&gt;&lt;doi&gt;10.1890/15-0744.1&lt;/doi&gt;&lt;startpage&gt;250&lt;/startpage&gt;&lt;publication_date&gt;99201601191200000000222000&lt;/publication_date&gt;&lt;url&gt;http://doi.wiley.com/10.1890/15-0744.1&lt;/url&gt;&lt;citekey&gt;Huang:2015ea&lt;/citekey&gt;&lt;type&gt;400&lt;/type&gt;&lt;title&gt;The contribution of germination functional traits to population dynamics of a desert plant community&lt;/title&gt;&lt;number&gt;1&lt;/number&gt;&lt;subtype&gt;400&lt;/subtype&gt;&lt;endpage&gt;261&lt;/endpage&gt;&lt;bundle&gt;&lt;publication&gt;&lt;title&gt;Ecology&lt;/title&gt;&lt;type&gt;-100&lt;/type&gt;&lt;subtype&gt;-100&lt;/subtype&gt;&lt;uuid&gt;255DDAB7-3332-4B4B-9C8A-1039122BBEB9&lt;/uuid&gt;&lt;/publication&gt;&lt;/bundle&gt;&lt;authors&gt;&lt;author&gt;&lt;firstName&gt;Zhenying&lt;/firstName&gt;&lt;lastName&gt;Huang&lt;/lastName&gt;&lt;/author&gt;&lt;author&gt;&lt;firstName&gt;Shuangshuang&lt;/firstName&gt;&lt;lastName&gt;Liu&lt;/lastName&gt;&lt;/author&gt;&lt;author&gt;&lt;firstName&gt;Kent&lt;/firstName&gt;&lt;middleNames&gt;J&lt;/middleNames&gt;&lt;lastName&gt;Bradford&lt;/lastName&gt;&lt;/author&gt;&lt;author&gt;&lt;firstName&gt;Travis&lt;/firstName&gt;&lt;middleNames&gt;E&lt;/middleNames&gt;&lt;lastName&gt;Huxman&lt;/lastName&gt;&lt;/author&gt;&lt;author&gt;&lt;firstName&gt;Lawrence&lt;/firstName&gt;&lt;middleNames&gt;D&lt;/middleNames&gt;&lt;lastName&gt;Venable&lt;/lastName&gt;&lt;/author&gt;&lt;/authors&gt;&lt;/publication&gt;&lt;/publications&gt;&lt;cites&gt;&lt;/cites&gt;&lt;/citation&gt;</w:instrText>
      </w:r>
      <w:r w:rsidR="00652AE3">
        <w:rPr>
          <w:rFonts w:eastAsiaTheme="minorEastAsia"/>
          <w:lang w:val="en-US" w:eastAsia="ja-JP"/>
        </w:rPr>
        <w:fldChar w:fldCharType="separate"/>
      </w:r>
      <w:r w:rsidR="006139ED">
        <w:rPr>
          <w:rFonts w:eastAsiaTheme="minorEastAsia"/>
          <w:lang w:val="en-US" w:eastAsia="ja-JP"/>
        </w:rPr>
        <w:t>(Huang et al 2016)</w:t>
      </w:r>
      <w:r w:rsidR="00652AE3">
        <w:rPr>
          <w:rFonts w:eastAsiaTheme="minorEastAsia"/>
          <w:lang w:val="en-US" w:eastAsia="ja-JP"/>
        </w:rPr>
        <w:fldChar w:fldCharType="end"/>
      </w:r>
      <w:r w:rsidR="009B7DDE">
        <w:rPr>
          <w:rFonts w:eastAsiaTheme="minorEastAsia"/>
          <w:lang w:val="en-US" w:eastAsia="ja-JP"/>
        </w:rPr>
        <w:t>,</w:t>
      </w:r>
      <w:r w:rsidR="00652AE3">
        <w:rPr>
          <w:rFonts w:eastAsiaTheme="minorEastAsia"/>
          <w:lang w:val="en-US" w:eastAsia="ja-JP"/>
        </w:rPr>
        <w:t xml:space="preserve"> </w:t>
      </w:r>
      <w:r w:rsidR="00166993">
        <w:rPr>
          <w:rFonts w:eastAsiaTheme="minorEastAsia"/>
          <w:lang w:val="en-US" w:eastAsia="ja-JP"/>
        </w:rPr>
        <w:t>to vegetation science</w:t>
      </w:r>
      <w:r w:rsidR="00652AE3">
        <w:rPr>
          <w:rFonts w:eastAsiaTheme="minorEastAsia"/>
          <w:lang w:val="en-US" w:eastAsia="ja-JP"/>
        </w:rPr>
        <w:t xml:space="preserve"> </w:t>
      </w:r>
      <w:r w:rsidR="00652AE3">
        <w:rPr>
          <w:rFonts w:eastAsiaTheme="minorEastAsia"/>
          <w:lang w:val="en-US" w:eastAsia="ja-JP"/>
        </w:rPr>
        <w:fldChar w:fldCharType="begin"/>
      </w:r>
      <w:r w:rsidR="00D505A1">
        <w:rPr>
          <w:rFonts w:eastAsiaTheme="minorEastAsia"/>
          <w:lang w:val="en-US" w:eastAsia="ja-JP"/>
        </w:rPr>
        <w:instrText xml:space="preserve"> ADDIN PAPERS2_CITATIONS &lt;citation&gt;&lt;uuid&gt;8BF2DD1A-A305-4977-8118-E8E46CDD6777&lt;/uuid&gt;&lt;priority&gt;0&lt;/priority&gt;&lt;publications&gt;&lt;publication&gt;&lt;uuid&gt;B6866CC5-ED18-4B62-B9EB-9A269BFEE1F4&lt;/uuid&gt;&lt;volume&gt;104&lt;/volume&gt;&lt;doi&gt;10.1111/1365-2745.12613&lt;/doi&gt;&lt;startpage&gt;1284&lt;/startpage&gt;&lt;publication_date&gt;99201606231200000000222000&lt;/publication_date&gt;&lt;url&gt;http://doi.wiley.com/10.1111/1365-2745.12613&lt;/url&gt;&lt;citekey&gt;Larson:2016kq&lt;/citekey&gt;&lt;type&gt;400&lt;/type&gt;&lt;title&gt;Regeneration: an overlooked aspect of trait-based plant community assembly models&lt;/title&gt;&lt;number&gt;5&lt;/number&gt;&lt;subtype&gt;400&lt;/subtype&gt;&lt;endpage&gt;1298&lt;/endpage&gt;&lt;bundle&gt;&lt;publication&gt;&lt;publisher&gt;Blackwell Science Ltd&lt;/publisher&gt;&lt;title&gt;Journal of Ecology&lt;/title&gt;&lt;type&gt;-100&lt;/type&gt;&lt;subtype&gt;-100&lt;/subtype&gt;&lt;uuid&gt;4A5685CB-1F54-4385-AEB5-3829B80D91CA&lt;/uuid&gt;&lt;/publication&gt;&lt;/bundle&gt;&lt;authors&gt;&lt;author&gt;&lt;firstName&gt;Julie&lt;/firstName&gt;&lt;middleNames&gt;E&lt;/middleNames&gt;&lt;lastName&gt;Larson&lt;/lastName&gt;&lt;/author&gt;&lt;author&gt;&lt;firstName&gt;Jennifer&lt;/firstName&gt;&lt;middleNames&gt;L&lt;/middleNames&gt;&lt;lastName&gt;Funk&lt;/lastName&gt;&lt;/author&gt;&lt;/authors&gt;&lt;editors&gt;&lt;author&gt;&lt;firstName&gt;Kenneth&lt;/firstName&gt;&lt;lastName&gt;Whitney&lt;/lastName&gt;&lt;/author&gt;&lt;/editors&gt;&lt;/publication&gt;&lt;/publications&gt;&lt;cites&gt;&lt;/cites&gt;&lt;/citation&gt;</w:instrText>
      </w:r>
      <w:r w:rsidR="00652AE3">
        <w:rPr>
          <w:rFonts w:eastAsiaTheme="minorEastAsia"/>
          <w:lang w:val="en-US" w:eastAsia="ja-JP"/>
        </w:rPr>
        <w:fldChar w:fldCharType="separate"/>
      </w:r>
      <w:r w:rsidR="006139ED">
        <w:rPr>
          <w:rFonts w:eastAsiaTheme="minorEastAsia"/>
          <w:lang w:val="en-US" w:eastAsia="ja-JP"/>
        </w:rPr>
        <w:t>(Larson and Funk 2016)</w:t>
      </w:r>
      <w:r w:rsidR="00652AE3">
        <w:rPr>
          <w:rFonts w:eastAsiaTheme="minorEastAsia"/>
          <w:lang w:val="en-US" w:eastAsia="ja-JP"/>
        </w:rPr>
        <w:fldChar w:fldCharType="end"/>
      </w:r>
      <w:r w:rsidR="009B7DDE">
        <w:rPr>
          <w:rFonts w:eastAsiaTheme="minorEastAsia"/>
          <w:lang w:val="en-US" w:eastAsia="ja-JP"/>
        </w:rPr>
        <w:t>,</w:t>
      </w:r>
      <w:r w:rsidR="00652AE3">
        <w:rPr>
          <w:rFonts w:eastAsiaTheme="minorEastAsia"/>
          <w:lang w:val="en-US" w:eastAsia="ja-JP"/>
        </w:rPr>
        <w:t xml:space="preserve"> </w:t>
      </w:r>
      <w:r w:rsidR="00166993">
        <w:rPr>
          <w:rFonts w:eastAsiaTheme="minorEastAsia"/>
          <w:lang w:val="en-US" w:eastAsia="ja-JP"/>
        </w:rPr>
        <w:t xml:space="preserve">and biogeography </w:t>
      </w:r>
      <w:r w:rsidR="00652AE3">
        <w:rPr>
          <w:rFonts w:eastAsiaTheme="minorEastAsia"/>
          <w:lang w:val="en-US" w:eastAsia="ja-JP"/>
        </w:rPr>
        <w:fldChar w:fldCharType="begin"/>
      </w:r>
      <w:r w:rsidR="00D505A1">
        <w:rPr>
          <w:rFonts w:eastAsiaTheme="minorEastAsia"/>
          <w:lang w:val="en-US" w:eastAsia="ja-JP"/>
        </w:rPr>
        <w:instrText xml:space="preserve"> ADDIN PAPERS2_CITATIONS &lt;citation&gt;&lt;uuid&gt;746889B8-CC5E-4A5A-91E2-9C53BF41E338&lt;/uuid&gt;&lt;priority&gt;0&lt;/priority&gt;&lt;publications&gt;&lt;publication&gt;&lt;uuid&gt;F7450900-B73D-48A5-8F33-FE1B822EC1BE&lt;/uuid&gt;&lt;volume&gt;39&lt;/volume&gt;&lt;doi&gt;10.1111/j.1365-2699.2012.02764.x&lt;/doi&gt;&lt;startpage&gt;2191&lt;/startpage&gt;&lt;publication_date&gt;99201208211200000000222000&lt;/publication_date&gt;&lt;url&gt;http://doi.wiley.com/10.1111/j.1365-2699.2012.02764.x&lt;/url&gt;&lt;citekey&gt;Bykova:2012cz&lt;/citekey&gt;&lt;type&gt;400&lt;/type&gt;&lt;title&gt;Temperature dependence of the reproduction niche and its relevance for plant species distributions&lt;/title&gt;&lt;number&gt;12&lt;/number&gt;&lt;subtype&gt;400&lt;/subtype&gt;&lt;endpage&gt;2200&lt;/endpage&gt;&lt;bundle&gt;&lt;publication&gt;&lt;publisher&gt;Blackwell Science Ltd&lt;/publisher&gt;&lt;title&gt;Journal of Biogeography&lt;/title&gt;&lt;type&gt;-100&lt;/type&gt;&lt;subtype&gt;-100&lt;/subtype&gt;&lt;uuid&gt;326BAFFA-DE5F-49C8-8138-052EDF2244D4&lt;/uuid&gt;&lt;/publication&gt;&lt;/bundle&gt;&lt;authors&gt;&lt;author&gt;&lt;firstName&gt;Olga&lt;/firstName&gt;&lt;lastName&gt;Bykova&lt;/lastName&gt;&lt;/author&gt;&lt;author&gt;&lt;firstName&gt;Isabelle&lt;/firstName&gt;&lt;lastName&gt;Chuine&lt;/lastName&gt;&lt;/author&gt;&lt;author&gt;&lt;firstName&gt;Xavier&lt;/firstName&gt;&lt;lastName&gt;Morin&lt;/lastName&gt;&lt;/author&gt;&lt;author&gt;&lt;firstName&gt;Steven&lt;/firstName&gt;&lt;middleNames&gt;I&lt;/middleNames&gt;&lt;lastName&gt;Higgins&lt;/lastName&gt;&lt;/author&gt;&lt;/authors&gt;&lt;editors&gt;&lt;author&gt;&lt;firstName&gt;Peter&lt;/firstName&gt;&lt;lastName&gt;Linder&lt;/lastName&gt;&lt;/author&gt;&lt;/editors&gt;&lt;/publication&gt;&lt;/publications&gt;&lt;cites&gt;&lt;/cites&gt;&lt;/citation&gt;</w:instrText>
      </w:r>
      <w:r w:rsidR="00652AE3">
        <w:rPr>
          <w:rFonts w:eastAsiaTheme="minorEastAsia"/>
          <w:lang w:val="en-US" w:eastAsia="ja-JP"/>
        </w:rPr>
        <w:fldChar w:fldCharType="separate"/>
      </w:r>
      <w:r w:rsidR="006139ED">
        <w:rPr>
          <w:rFonts w:eastAsiaTheme="minorEastAsia"/>
          <w:lang w:val="en-US" w:eastAsia="ja-JP"/>
        </w:rPr>
        <w:t>(Bykova et al 2012)</w:t>
      </w:r>
      <w:r w:rsidR="00652AE3">
        <w:rPr>
          <w:rFonts w:eastAsiaTheme="minorEastAsia"/>
          <w:lang w:val="en-US" w:eastAsia="ja-JP"/>
        </w:rPr>
        <w:fldChar w:fldCharType="end"/>
      </w:r>
      <w:r w:rsidR="00652AE3">
        <w:rPr>
          <w:rFonts w:eastAsiaTheme="minorEastAsia"/>
          <w:lang w:val="en-US" w:eastAsia="ja-JP"/>
        </w:rPr>
        <w:t xml:space="preserve">. </w:t>
      </w:r>
      <w:r>
        <w:rPr>
          <w:rFonts w:eastAsiaTheme="minorEastAsia"/>
          <w:lang w:val="en-US" w:eastAsia="ja-JP"/>
        </w:rPr>
        <w:t xml:space="preserve">Of prime interest is the contribution that large </w:t>
      </w:r>
      <w:r w:rsidR="009A5690">
        <w:rPr>
          <w:rFonts w:eastAsiaTheme="minorEastAsia"/>
          <w:lang w:val="en-US" w:eastAsia="ja-JP"/>
        </w:rPr>
        <w:t xml:space="preserve">germination </w:t>
      </w:r>
      <w:r>
        <w:rPr>
          <w:rFonts w:eastAsiaTheme="minorEastAsia"/>
          <w:lang w:val="en-US" w:eastAsia="ja-JP"/>
        </w:rPr>
        <w:t xml:space="preserve">datasets can make to the development of </w:t>
      </w:r>
      <w:r w:rsidR="009A5690">
        <w:rPr>
          <w:rFonts w:eastAsiaTheme="minorEastAsia"/>
          <w:lang w:val="en-US" w:eastAsia="ja-JP"/>
        </w:rPr>
        <w:t xml:space="preserve">mechanistic </w:t>
      </w:r>
      <w:r w:rsidR="00257DCD">
        <w:rPr>
          <w:rFonts w:eastAsiaTheme="minorEastAsia"/>
          <w:lang w:val="en-US" w:eastAsia="ja-JP"/>
        </w:rPr>
        <w:t xml:space="preserve">trait-based </w:t>
      </w:r>
      <w:r>
        <w:rPr>
          <w:rFonts w:eastAsiaTheme="minorEastAsia"/>
          <w:lang w:val="en-US" w:eastAsia="ja-JP"/>
        </w:rPr>
        <w:t xml:space="preserve">models that </w:t>
      </w:r>
      <w:r w:rsidR="009A5690">
        <w:rPr>
          <w:rFonts w:eastAsiaTheme="minorEastAsia"/>
          <w:lang w:val="en-US" w:eastAsia="ja-JP"/>
        </w:rPr>
        <w:t>predict how plant communities respond to global environmental changes</w:t>
      </w:r>
      <w:r w:rsidR="009B7DDE">
        <w:rPr>
          <w:rFonts w:eastAsiaTheme="minorEastAsia"/>
          <w:lang w:val="en-US" w:eastAsia="ja-JP"/>
        </w:rPr>
        <w:t xml:space="preserve"> </w:t>
      </w:r>
      <w:r w:rsidR="00652AE3">
        <w:rPr>
          <w:rFonts w:eastAsiaTheme="minorEastAsia"/>
          <w:lang w:val="en-US" w:eastAsia="ja-JP"/>
        </w:rPr>
        <w:fldChar w:fldCharType="begin"/>
      </w:r>
      <w:r w:rsidR="00D505A1">
        <w:rPr>
          <w:rFonts w:eastAsiaTheme="minorEastAsia"/>
          <w:lang w:val="en-US" w:eastAsia="ja-JP"/>
        </w:rPr>
        <w:instrText xml:space="preserve"> ADDIN PAPERS2_CITATIONS &lt;citation&gt;&lt;uuid&gt;26977FED-5359-4B91-97F4-0679E0CE96EA&lt;/uuid&gt;&lt;priority&gt;0&lt;/priority&gt;&lt;publications&gt;&lt;publication&gt;&lt;volume&gt;(Early View)&lt;/volume&gt;&lt;publication_date&gt;99201604221200000000222000&lt;/publication_date&gt;&lt;subtitle&gt;Plant functional traits&lt;/subtitle&gt;&lt;doi&gt;10.1111/brv.12275&lt;/doi&gt;&lt;title&gt;Revisiting the Holy Grail: using plant functional traits to understand ecological processes&lt;/title&gt;&lt;uuid&gt;3831898D-2047-4F92-983D-D981E4539219&lt;/uuid&gt;&lt;subtype&gt;400&lt;/subtype&gt;&lt;type&gt;400&lt;/type&gt;&lt;citekey&gt;Funk:2016ky&lt;/citekey&gt;&lt;url&gt;http://doi.wiley.com/10.1111/brv.12275&lt;/url&gt;&lt;bundle&gt;&lt;publication&gt;&lt;title&gt;Biological Reviews&lt;/title&gt;&lt;type&gt;-100&lt;/type&gt;&lt;subtype&gt;-100&lt;/subtype&gt;&lt;uuid&gt;6B733652-F201-4472-9286-46AD8420000D&lt;/uuid&gt;&lt;/publication&gt;&lt;/bundle&gt;&lt;authors&gt;&lt;author&gt;&lt;firstName&gt;Jennifer&lt;/firstName&gt;&lt;middleNames&gt;L&lt;/middleNames&gt;&lt;lastName&gt;Funk&lt;/lastName&gt;&lt;/author&gt;&lt;author&gt;&lt;firstName&gt;Julie&lt;/firstName&gt;&lt;middleNames&gt;E&lt;/middleNames&gt;&lt;lastName&gt;Larson&lt;/lastName&gt;&lt;/author&gt;&lt;author&gt;&lt;firstName&gt;Gregory&lt;/firstName&gt;&lt;middleNames&gt;M&lt;/middleNames&gt;&lt;lastName&gt;Ames&lt;/lastName&gt;&lt;/author&gt;&lt;author&gt;&lt;firstName&gt;Bradley&lt;/firstName&gt;&lt;middleNames&gt;J&lt;/middleNames&gt;&lt;lastName&gt;Butterfield&lt;/lastName&gt;&lt;/author&gt;&lt;author&gt;&lt;firstName&gt;Jeannine&lt;/firstName&gt;&lt;lastName&gt;Cavender-Bares&lt;/lastName&gt;&lt;/author&gt;&lt;author&gt;&lt;firstName&gt;Jennifer&lt;/firstName&gt;&lt;lastName&gt;Firn&lt;/lastName&gt;&lt;/author&gt;&lt;author&gt;&lt;firstName&gt;Daniel&lt;/firstName&gt;&lt;middleNames&gt;C&lt;/middleNames&gt;&lt;lastName&gt;Laughlin&lt;/lastName&gt;&lt;/author&gt;&lt;author&gt;&lt;firstName&gt;Ariana&lt;/firstName&gt;&lt;middleNames&gt;E&lt;/middleNames&gt;&lt;lastName&gt;Sutton-Grier&lt;/lastName&gt;&lt;/author&gt;&lt;author&gt;&lt;firstName&gt;Laura&lt;/firstName&gt;&lt;lastName&gt;Williams&lt;/lastName&gt;&lt;/author&gt;&lt;author&gt;&lt;firstName&gt;Justin&lt;/firstName&gt;&lt;lastName&gt;Wright&lt;/lastName&gt;&lt;/author&gt;&lt;/authors&gt;&lt;/publication&gt;&lt;/publications&gt;&lt;cites&gt;&lt;/cites&gt;&lt;/citation&gt;</w:instrText>
      </w:r>
      <w:r w:rsidR="00652AE3">
        <w:rPr>
          <w:rFonts w:eastAsiaTheme="minorEastAsia"/>
          <w:lang w:val="en-US" w:eastAsia="ja-JP"/>
        </w:rPr>
        <w:fldChar w:fldCharType="separate"/>
      </w:r>
      <w:r w:rsidR="00121F0B">
        <w:rPr>
          <w:rFonts w:eastAsiaTheme="minorEastAsia"/>
          <w:lang w:val="en-US" w:eastAsia="ja-JP"/>
        </w:rPr>
        <w:t>(Funk et al 2016)</w:t>
      </w:r>
      <w:r w:rsidR="00652AE3">
        <w:rPr>
          <w:rFonts w:eastAsiaTheme="minorEastAsia"/>
          <w:lang w:val="en-US" w:eastAsia="ja-JP"/>
        </w:rPr>
        <w:fldChar w:fldCharType="end"/>
      </w:r>
      <w:r w:rsidR="00652AE3">
        <w:rPr>
          <w:rFonts w:eastAsiaTheme="minorEastAsia"/>
          <w:lang w:val="en-US" w:eastAsia="ja-JP"/>
        </w:rPr>
        <w:t xml:space="preserve">. </w:t>
      </w:r>
      <w:r w:rsidR="009A5690">
        <w:rPr>
          <w:rFonts w:eastAsiaTheme="minorEastAsia"/>
          <w:lang w:val="en-US" w:eastAsia="ja-JP"/>
        </w:rPr>
        <w:t xml:space="preserve">Germination traits are however underrepresented in public trait databases </w:t>
      </w:r>
      <w:r w:rsidR="00652AE3">
        <w:rPr>
          <w:rFonts w:eastAsiaTheme="minorEastAsia"/>
          <w:lang w:val="en-US" w:eastAsia="ja-JP"/>
        </w:rPr>
        <w:fldChar w:fldCharType="begin"/>
      </w:r>
      <w:r w:rsidR="00D505A1">
        <w:rPr>
          <w:rFonts w:eastAsiaTheme="minorEastAsia"/>
          <w:lang w:val="en-US" w:eastAsia="ja-JP"/>
        </w:rPr>
        <w:instrText xml:space="preserve"> ADDIN PAPERS2_CITATIONS &lt;citation&gt;&lt;uuid&gt;3D66B9A3-5915-4F2A-B12C-3B9368A630C3&lt;/uuid&gt;&lt;priority&gt;0&lt;/priority&gt;&lt;publications&gt;&lt;publication&gt;&lt;uuid&gt;AA98744E-7021-4E71-AB07-B65CFDBA3F97&lt;/uuid&gt;&lt;volume&gt;27&lt;/volume&gt;&lt;doi&gt;10.1111/jvs.12375&lt;/doi&gt;&lt;startpage&gt;637&lt;/startpage&gt;&lt;publication_date&gt;99201601041200000000222000&lt;/publication_date&gt;&lt;url&gt;http://doi.wiley.com/10.1111/jvs.12375&lt;/url&gt;&lt;citekey&gt;JimenezAlfaro:2016dy&lt;/citekey&gt;&lt;type&gt;400&lt;/type&gt;&lt;title&gt;Seed germination traits can contribute better to plant community ecology&lt;/title&gt;&lt;number&gt;3&lt;/number&gt;&lt;subtype&gt;400&lt;/subtype&gt;&lt;endpage&gt;645&lt;/endpage&gt;&lt;bundle&gt;&lt;publication&gt;&lt;publisher&gt;Blackwell Publishing Ltd&lt;/publisher&gt;&lt;title&gt;Journal of Vegetation Science&lt;/title&gt;&lt;type&gt;-100&lt;/type&gt;&lt;subtype&gt;-100&lt;/subtype&gt;&lt;uuid&gt;6BDCC5D8-6FF0-4AA8-9C4E-060148EC0D90&lt;/uuid&gt;&lt;/publication&gt;&lt;/bundle&gt;&lt;authors&gt;&lt;author&gt;&lt;firstName&gt;Borja&lt;/firstName&gt;&lt;lastName&gt;Jiménez-Alfaro&lt;/lastName&gt;&lt;/author&gt;&lt;author&gt;&lt;firstName&gt;Fernando&lt;/firstName&gt;&lt;middleNames&gt;A O&lt;/middleNames&gt;&lt;lastName&gt;Silveira&lt;/lastName&gt;&lt;/author&gt;&lt;author&gt;&lt;firstName&gt;Alessandra&lt;/firstName&gt;&lt;lastName&gt;Fidelis&lt;/lastName&gt;&lt;/author&gt;&lt;author&gt;&lt;firstName&gt;Peter&lt;/firstName&gt;&lt;lastName&gt;Poschlod&lt;/lastName&gt;&lt;/author&gt;&lt;author&gt;&lt;firstName&gt;Lucy&lt;/firstName&gt;&lt;middleNames&gt;E&lt;/middleNames&gt;&lt;lastName&gt;Commander&lt;/lastName&gt;&lt;/author&gt;&lt;/authors&gt;&lt;editors&gt;&lt;author&gt;&lt;firstName&gt;Michael&lt;/firstName&gt;&lt;lastName&gt;Palmer&lt;/lastName&gt;&lt;/author&gt;&lt;/editors&gt;&lt;/publication&gt;&lt;/publications&gt;&lt;cites&gt;&lt;/cites&gt;&lt;/citation&gt;</w:instrText>
      </w:r>
      <w:r w:rsidR="00652AE3">
        <w:rPr>
          <w:rFonts w:eastAsiaTheme="minorEastAsia"/>
          <w:lang w:val="en-US" w:eastAsia="ja-JP"/>
        </w:rPr>
        <w:fldChar w:fldCharType="separate"/>
      </w:r>
      <w:r w:rsidR="006139ED">
        <w:rPr>
          <w:rFonts w:eastAsiaTheme="minorEastAsia"/>
          <w:lang w:val="en-US" w:eastAsia="ja-JP"/>
        </w:rPr>
        <w:t>(Jiménez-Alfaro et al 2016)</w:t>
      </w:r>
      <w:r w:rsidR="00652AE3">
        <w:rPr>
          <w:rFonts w:eastAsiaTheme="minorEastAsia"/>
          <w:lang w:val="en-US" w:eastAsia="ja-JP"/>
        </w:rPr>
        <w:fldChar w:fldCharType="end"/>
      </w:r>
      <w:r w:rsidR="009B7DDE">
        <w:rPr>
          <w:rFonts w:eastAsiaTheme="minorEastAsia"/>
          <w:lang w:val="en-US" w:eastAsia="ja-JP"/>
        </w:rPr>
        <w:t>,</w:t>
      </w:r>
      <w:r w:rsidR="00652AE3">
        <w:rPr>
          <w:rFonts w:eastAsiaTheme="minorEastAsia"/>
          <w:lang w:val="en-US" w:eastAsia="ja-JP"/>
        </w:rPr>
        <w:t xml:space="preserve"> </w:t>
      </w:r>
      <w:r w:rsidR="009A5690">
        <w:rPr>
          <w:rFonts w:eastAsiaTheme="minorEastAsia"/>
          <w:lang w:val="en-US" w:eastAsia="ja-JP"/>
        </w:rPr>
        <w:t xml:space="preserve">and </w:t>
      </w:r>
      <w:r w:rsidR="009B7DDE">
        <w:rPr>
          <w:rFonts w:eastAsiaTheme="minorEastAsia"/>
          <w:lang w:val="en-US" w:eastAsia="ja-JP"/>
        </w:rPr>
        <w:t xml:space="preserve">researchers </w:t>
      </w:r>
      <w:r w:rsidR="00D65947">
        <w:rPr>
          <w:rFonts w:eastAsiaTheme="minorEastAsia"/>
          <w:lang w:val="en-US" w:eastAsia="ja-JP"/>
        </w:rPr>
        <w:t xml:space="preserve">in plant and </w:t>
      </w:r>
      <w:r w:rsidR="009A5690">
        <w:rPr>
          <w:rFonts w:eastAsiaTheme="minorEastAsia"/>
          <w:lang w:val="en-US" w:eastAsia="ja-JP"/>
        </w:rPr>
        <w:t>seed</w:t>
      </w:r>
      <w:r w:rsidR="009B7DDE">
        <w:rPr>
          <w:rFonts w:eastAsiaTheme="minorEastAsia"/>
          <w:lang w:val="en-US" w:eastAsia="ja-JP"/>
        </w:rPr>
        <w:t xml:space="preserve"> biology</w:t>
      </w:r>
      <w:r w:rsidR="009A5690">
        <w:rPr>
          <w:rFonts w:eastAsiaTheme="minorEastAsia"/>
          <w:lang w:val="en-US" w:eastAsia="ja-JP"/>
        </w:rPr>
        <w:t xml:space="preserve"> </w:t>
      </w:r>
      <w:r w:rsidR="00D65947">
        <w:rPr>
          <w:rFonts w:eastAsiaTheme="minorEastAsia"/>
          <w:lang w:val="en-US" w:eastAsia="ja-JP"/>
        </w:rPr>
        <w:t xml:space="preserve">urgently need </w:t>
      </w:r>
      <w:r w:rsidR="009A5690">
        <w:rPr>
          <w:rFonts w:eastAsiaTheme="minorEastAsia"/>
          <w:lang w:val="en-US" w:eastAsia="ja-JP"/>
        </w:rPr>
        <w:t>to fill this gap. This task is</w:t>
      </w:r>
      <w:r>
        <w:rPr>
          <w:rFonts w:eastAsiaTheme="minorEastAsia"/>
          <w:lang w:val="en-US" w:eastAsia="ja-JP"/>
        </w:rPr>
        <w:t xml:space="preserve"> best advanced through comparative studies, but the value of these will only be maximized if there is a consistent approach to the generation of data on germination phenotype</w:t>
      </w:r>
      <w:r w:rsidR="009B7DDE">
        <w:rPr>
          <w:rFonts w:eastAsiaTheme="minorEastAsia"/>
          <w:lang w:val="en-US" w:eastAsia="ja-JP"/>
        </w:rPr>
        <w:t>s</w:t>
      </w:r>
      <w:r>
        <w:rPr>
          <w:rFonts w:eastAsiaTheme="minorEastAsia"/>
          <w:lang w:val="en-US" w:eastAsia="ja-JP"/>
        </w:rPr>
        <w:t xml:space="preserve"> and robust means of analyzing the outputs.</w:t>
      </w:r>
      <w:r w:rsidR="001A5BA3">
        <w:rPr>
          <w:rFonts w:eastAsiaTheme="minorEastAsia"/>
          <w:lang w:val="en-US" w:eastAsia="ja-JP"/>
        </w:rPr>
        <w:t xml:space="preserve"> A solid comparative framework for germination studies is offered by the application of physiological thermal time models </w:t>
      </w:r>
      <w:r w:rsidR="000A2D37">
        <w:rPr>
          <w:rFonts w:eastAsiaTheme="minorEastAsia"/>
          <w:lang w:val="en-US" w:eastAsia="ja-JP"/>
        </w:rPr>
        <w:fldChar w:fldCharType="begin"/>
      </w:r>
      <w:r w:rsidR="00D505A1">
        <w:rPr>
          <w:rFonts w:eastAsiaTheme="minorEastAsia"/>
          <w:lang w:val="en-US" w:eastAsia="ja-JP"/>
        </w:rPr>
        <w:instrText xml:space="preserve"> ADDIN PAPERS2_CITATIONS &lt;citation&gt;&lt;uuid&gt;AFD4861E-262D-4EE3-A49B-818373B0E431&lt;/uuid&gt;&lt;priority&gt;0&lt;/priority&gt;&lt;publications&gt;&lt;publication&gt;&lt;uuid&gt;3B13AD02-A3C8-49A1-B5B6-6251EF9EC20A&lt;/uuid&gt;&lt;volume&gt;30&lt;/volume&gt;&lt;doi&gt;10.1016/j.tree.2014.11.008&lt;/doi&gt;&lt;startpage&gt;66&lt;/startpage&gt;&lt;publication_date&gt;99201502001200000000220000&lt;/publication_date&gt;&lt;url&gt;http://linkinghub.elsevier.com/retrieve/pii/S016953471400250X&lt;/url&gt;&lt;citekey&gt;Donohue:2015bq&lt;/citekey&gt;&lt;type&gt;400&lt;/type&gt;&lt;title&gt;Applying developmental threshold models to evolutionary ecology&lt;/title&gt;&lt;number&gt;2&lt;/number&gt;&lt;subtype&gt;400&lt;/subtype&gt;&lt;endpage&gt;77&lt;/endpage&gt;&lt;bundle&gt;&lt;publication&gt;&lt;publisher&gt;Elsevier Ltd&lt;/publisher&gt;&lt;title&gt;Trends in Ecology &amp;amp; Evolution&lt;/title&gt;&lt;type&gt;-100&lt;/type&gt;&lt;subtype&gt;-100&lt;/subtype&gt;&lt;uuid&gt;C8738D40-B597-453E-B698-7CB4F04844C9&lt;/uuid&gt;&lt;/publication&gt;&lt;/bundle&gt;&lt;authors&gt;&lt;author&gt;&lt;firstName&gt;Kathleen&lt;/firstName&gt;&lt;lastName&gt;Donohue&lt;/lastName&gt;&lt;/author&gt;&lt;author&gt;&lt;firstName&gt;Liana&lt;/firstName&gt;&lt;middleNames&gt;T&lt;/middleNames&gt;&lt;lastName&gt;Burghardt&lt;/lastName&gt;&lt;/author&gt;&lt;author&gt;&lt;firstName&gt;Daniel&lt;/firstName&gt;&lt;lastName&gt;Runcie&lt;/lastName&gt;&lt;/author&gt;&lt;author&gt;&lt;firstName&gt;Kent&lt;/firstName&gt;&lt;middleNames&gt;J&lt;/middleNames&gt;&lt;lastName&gt;Bradford&lt;/lastName&gt;&lt;/author&gt;&lt;author&gt;&lt;firstName&gt;Johanna&lt;/firstName&gt;&lt;lastName&gt;Schmitt&lt;/lastName&gt;&lt;/author&gt;&lt;/authors&gt;&lt;/publication&gt;&lt;publication&gt;&lt;uuid&gt;660C5D21-EE4D-4A24-BA27-2282B9E5310F&lt;/uuid&gt;&lt;volume&gt;200&lt;/volume&gt;&lt;doi&gt;10.1016/j.agrformet.2014.09.024&lt;/doi&gt;&lt;startpage&gt;222&lt;/startpage&gt;&lt;publication_date&gt;99201501151200000000222000&lt;/publication_date&gt;&lt;url&gt;http://dx.doi.org/10.1016/j.agrformet.2014.09.024&lt;/url&gt;&lt;citekey&gt;Durr:2015kda&lt;/citekey&gt;&lt;type&gt;400&lt;/type&gt;&lt;title&gt;Ranges of critical temperature and water potential values for the germination of species worldwide: Contribution to a seed trait database&lt;/title&gt;&lt;publisher&gt;Elsevier B.V.&lt;/publisher&gt;&lt;subtype&gt;400&lt;/subtype&gt;&lt;endpage&gt;232&lt;/endpage&gt;&lt;bundle&gt;&lt;publication&gt;&lt;publisher&gt;Elsevier B.V.&lt;/publisher&gt;&lt;title&gt;Agricultural and Forest Meteorology&lt;/title&gt;&lt;type&gt;-100&lt;/type&gt;&lt;subtype&gt;-100&lt;/subtype&gt;&lt;uuid&gt;9AE26515-2345-439C-BA37-B2E40750BD87&lt;/uuid&gt;&lt;/publication&gt;&lt;/bundle&gt;&lt;authors&gt;&lt;author&gt;&lt;firstName&gt;C&lt;/firstName&gt;&lt;lastName&gt;Dürr&lt;/lastName&gt;&lt;/author&gt;&lt;author&gt;&lt;firstName&gt;J&lt;/firstName&gt;&lt;middleNames&gt;B&lt;/middleNames&gt;&lt;lastName&gt;Dickie&lt;/lastName&gt;&lt;/author&gt;&lt;author&gt;&lt;firstName&gt;X&lt;/firstName&gt;&lt;middleNames&gt;Y&lt;/middleNames&gt;&lt;lastName&gt;Yang&lt;/lastName&gt;&lt;/author&gt;&lt;author&gt;&lt;firstName&gt;H&lt;/firstName&gt;&lt;middleNames&gt;W&lt;/middleNames&gt;&lt;lastName&gt;Pritchard&lt;/lastName&gt;&lt;/author&gt;&lt;/authors&gt;&lt;/publication&gt;&lt;/publications&gt;&lt;cites&gt;&lt;/cites&gt;&lt;/citation&gt;</w:instrText>
      </w:r>
      <w:r w:rsidR="000A2D37">
        <w:rPr>
          <w:rFonts w:eastAsiaTheme="minorEastAsia"/>
          <w:lang w:val="en-US" w:eastAsia="ja-JP"/>
        </w:rPr>
        <w:fldChar w:fldCharType="separate"/>
      </w:r>
      <w:r w:rsidR="00121F0B">
        <w:rPr>
          <w:rFonts w:eastAsiaTheme="minorEastAsia"/>
          <w:lang w:val="en-US" w:eastAsia="ja-JP"/>
        </w:rPr>
        <w:t>(Donohue et al 2015, Dürr et al 2015)</w:t>
      </w:r>
      <w:r w:rsidR="000A2D37">
        <w:rPr>
          <w:rFonts w:eastAsiaTheme="minorEastAsia"/>
          <w:lang w:val="en-US" w:eastAsia="ja-JP"/>
        </w:rPr>
        <w:fldChar w:fldCharType="end"/>
      </w:r>
      <w:r w:rsidR="000A2D37">
        <w:rPr>
          <w:rFonts w:eastAsiaTheme="minorEastAsia"/>
          <w:lang w:val="en-US" w:eastAsia="ja-JP"/>
        </w:rPr>
        <w:t>.</w:t>
      </w:r>
    </w:p>
    <w:p w14:paraId="1D227342" w14:textId="717F75BB" w:rsidR="009E6C9B" w:rsidRDefault="009E6C9B" w:rsidP="00EC0F22">
      <w:pPr>
        <w:spacing w:line="480" w:lineRule="auto"/>
        <w:ind w:firstLine="720"/>
        <w:pPrChange w:id="13" w:author="Edu" w:date="2017-02-21T15:28:00Z">
          <w:pPr>
            <w:spacing w:line="480" w:lineRule="auto"/>
            <w:ind w:firstLine="720"/>
          </w:pPr>
        </w:pPrChange>
      </w:pPr>
      <w:r w:rsidRPr="00E468B2">
        <w:t xml:space="preserve">Germination </w:t>
      </w:r>
      <w:r>
        <w:t xml:space="preserve">occurs in response to a series of environmental cues including temperature, moisture, light and chemical signals </w:t>
      </w:r>
      <w:r w:rsidR="00FD62C5">
        <w:fldChar w:fldCharType="begin"/>
      </w:r>
      <w:r w:rsidR="00D505A1">
        <w:instrText xml:space="preserve"> ADDIN PAPERS2_CITATIONS &lt;citation&gt;&lt;uuid&gt;730C4465-0C50-4DDF-8178-56101C544579&lt;/uuid&gt;&lt;priority&gt;0&lt;/priority&gt;&lt;publications&gt;&lt;publication&gt;&lt;uuid&gt;0BD0A9FA-BEE4-414C-BC47-A1B958DC5ECF&lt;/uuid&gt;&lt;startpage&gt;1&lt;/startpage&gt;&lt;version&gt;Third&lt;/version&gt;&lt;publication_date&gt;99201307051200000000222000&lt;/publication_date&gt;&lt;url&gt;http://bookzz.org/s/?q=Seeds%3A+Physiology+of+Development%2C+Germination+and+Dormancy&amp;amp;yearFrom=&amp;amp;yearTo=&amp;amp;language=&amp;amp;extension=&amp;amp;t=0&lt;/url&gt;&lt;citekey&gt;Anonymous:C9Cp-r7k&lt;/citekey&gt;&lt;type&gt;0&lt;/type&gt;&lt;title&gt;Seeds Physiology of Development Germination and Dormancy&lt;/title&gt;&lt;publisher&gt;Springer&lt;/publisher&gt;&lt;subtype&gt;0&lt;/subtype&gt;&lt;place&gt;New York&lt;/place&gt;&lt;endpage&gt;407&lt;/endpage&gt;&lt;authors&gt;&lt;author&gt;&lt;firstName&gt;Derek&lt;/firstName&gt;&lt;middleNames&gt;J&lt;/middleNames&gt;&lt;lastName&gt;Bewley&lt;/lastName&gt;&lt;/author&gt;&lt;author&gt;&lt;firstName&gt;Kent&lt;/firstName&gt;&lt;middleNames&gt;J&lt;/middleNames&gt;&lt;lastName&gt;Bradford&lt;/lastName&gt;&lt;/author&gt;&lt;author&gt;&lt;firstName&gt;Henk&lt;/firstName&gt;&lt;middleNames&gt;W M&lt;/middleNames&gt;&lt;lastName&gt;Hilhorst&lt;/lastName&gt;&lt;/author&gt;&lt;author&gt;&lt;firstName&gt;Hiro&lt;/firstName&gt;&lt;lastName&gt;Nonogaki&lt;/lastName&gt;&lt;/author&gt;&lt;/authors&gt;&lt;/publication&gt;&lt;/publications&gt;&lt;cites&gt;&lt;/cites&gt;&lt;/citation&gt;</w:instrText>
      </w:r>
      <w:r w:rsidR="00FD62C5">
        <w:fldChar w:fldCharType="separate"/>
      </w:r>
      <w:r w:rsidR="00256429">
        <w:rPr>
          <w:rFonts w:eastAsiaTheme="minorEastAsia"/>
          <w:lang w:val="en-US" w:eastAsia="ja-JP"/>
        </w:rPr>
        <w:t>(Bewley et al 2013)</w:t>
      </w:r>
      <w:r w:rsidR="00FD62C5">
        <w:fldChar w:fldCharType="end"/>
      </w:r>
      <w:r w:rsidR="00FD62C5">
        <w:t xml:space="preserve">. </w:t>
      </w:r>
      <w:r>
        <w:t xml:space="preserve">For each of these cues there is an optimal value </w:t>
      </w:r>
      <w:r w:rsidR="00D65947">
        <w:t xml:space="preserve">(or sometimes a narrow range) </w:t>
      </w:r>
      <w:r>
        <w:t>at which the rate of germination is maximal. Below and above this optimum</w:t>
      </w:r>
      <w:r w:rsidR="00FA5A60">
        <w:t xml:space="preserve"> (T</w:t>
      </w:r>
      <w:r w:rsidR="00FA5A60" w:rsidRPr="00C260E6">
        <w:rPr>
          <w:vertAlign w:val="subscript"/>
        </w:rPr>
        <w:t>o</w:t>
      </w:r>
      <w:r w:rsidR="00FA5A60">
        <w:t>)</w:t>
      </w:r>
      <w:r>
        <w:t xml:space="preserve">, the rate progressively decreases until the cue reaches </w:t>
      </w:r>
      <w:r w:rsidR="002261CC">
        <w:t xml:space="preserve">estimated </w:t>
      </w:r>
      <w:r>
        <w:t xml:space="preserve">base </w:t>
      </w:r>
      <w:r w:rsidR="002261CC">
        <w:t>(T</w:t>
      </w:r>
      <w:r w:rsidR="002261CC" w:rsidRPr="00C260E6">
        <w:rPr>
          <w:vertAlign w:val="subscript"/>
        </w:rPr>
        <w:t>b</w:t>
      </w:r>
      <w:r w:rsidR="002261CC">
        <w:t xml:space="preserve">) </w:t>
      </w:r>
      <w:r>
        <w:t>and ceiling</w:t>
      </w:r>
      <w:r w:rsidR="002261CC">
        <w:t xml:space="preserve"> (T</w:t>
      </w:r>
      <w:r w:rsidR="002261CC" w:rsidRPr="00C260E6">
        <w:rPr>
          <w:vertAlign w:val="subscript"/>
        </w:rPr>
        <w:t>c</w:t>
      </w:r>
      <w:r w:rsidR="002261CC">
        <w:t>)</w:t>
      </w:r>
      <w:r>
        <w:t xml:space="preserve"> thresholds beyond which </w:t>
      </w:r>
      <w:r w:rsidR="002261CC">
        <w:t xml:space="preserve">the progression of </w:t>
      </w:r>
      <w:r>
        <w:t xml:space="preserve">germination </w:t>
      </w:r>
      <w:r w:rsidR="00D86167">
        <w:t xml:space="preserve">is predicted to </w:t>
      </w:r>
      <w:r>
        <w:t xml:space="preserve">stop. Thus, the rate of germination as a function of temperature can be described in non-dormant seeds as an accumulation of degrees-day above or below these thresholds </w:t>
      </w:r>
      <w:r w:rsidR="00FD62C5">
        <w:fldChar w:fldCharType="begin"/>
      </w:r>
      <w:r w:rsidR="00D505A1">
        <w:instrText xml:space="preserve"> ADDIN PAPERS2_CITATIONS &lt;citation&gt;&lt;uuid&gt;0F36BEDB-CD3A-4D8C-8CAC-2C79120AAD2D&lt;/uuid&gt;&lt;priority&gt;0&lt;/priority&gt;&lt;publications&gt;&lt;publication&gt;&lt;volume&gt;33&lt;/volume&gt;&lt;number&gt;133&lt;/number&gt;&lt;startpage&gt;288&lt;/startpage&gt;&lt;title&gt;Time, Temperature and Germination of Pearl Millet (Pennisetum typhoides S. &amp;amp; H.)&lt;/title&gt;&lt;uuid&gt;F558A560-46BF-4451-A7CF-B2AEFCD4F607&lt;/uuid&gt;&lt;subtype&gt;400&lt;/subtype&gt;&lt;endpage&gt;296&lt;/endpage&gt;&lt;type&gt;400&lt;/type&gt;&lt;citekey&gt;Anonymous:9VilYEa_&lt;/citekey&gt;&lt;publication_date&gt;99198201281200000000222000&lt;/publication_date&gt;&lt;bundle&gt;&lt;publication&gt;&lt;title&gt;Journal of Experimental Botany&lt;/title&gt;&lt;type&gt;-100&lt;/type&gt;&lt;subtype&gt;-100&lt;/subtype&gt;&lt;uuid&gt;4A35B51C-136D-48D9-BF95-CE8C2030EED8&lt;/uuid&gt;&lt;/publication&gt;&lt;/bundle&gt;&lt;authors&gt;&lt;author&gt;&lt;firstName&gt;J&lt;/firstName&gt;&lt;lastName&gt;Garcia-Huidobro&lt;/lastName&gt;&lt;/author&gt;&lt;author&gt;&lt;firstName&gt;Monteithm&lt;/firstName&gt;&lt;middleNames&gt;J&lt;/middleNames&gt;&lt;lastName&gt;L&lt;/lastName&gt;&lt;/author&gt;&lt;author&gt;&lt;firstName&gt;G&lt;/firstName&gt;&lt;middleNames&gt;R&lt;/middleNames&gt;&lt;lastName&gt;Squires&lt;/lastName&gt;&lt;/author&gt;&lt;/authors&gt;&lt;/publication&gt;&lt;/publications&gt;&lt;cites&gt;&lt;/cites&gt;&lt;/citation&gt;</w:instrText>
      </w:r>
      <w:r w:rsidR="00FD62C5">
        <w:fldChar w:fldCharType="separate"/>
      </w:r>
      <w:r w:rsidR="00DC6843">
        <w:rPr>
          <w:rFonts w:eastAsiaTheme="minorEastAsia"/>
          <w:lang w:val="en-US" w:eastAsia="ja-JP"/>
        </w:rPr>
        <w:t>(Garcia-Huidobro et al 1982)</w:t>
      </w:r>
      <w:r w:rsidR="00FD62C5">
        <w:fldChar w:fldCharType="end"/>
      </w:r>
      <w:r w:rsidR="00FD62C5">
        <w:t xml:space="preserve">. </w:t>
      </w:r>
      <w:r>
        <w:t xml:space="preserve">When a certain amount of degrees-day has been accumulated, the seed germinates. Every seed will require its own amount, but since experiments </w:t>
      </w:r>
      <w:r w:rsidR="00D86167">
        <w:t xml:space="preserve">necessarily involve </w:t>
      </w:r>
      <w:r>
        <w:t>seed population</w:t>
      </w:r>
      <w:r w:rsidR="00D86167">
        <w:t>s</w:t>
      </w:r>
      <w:r>
        <w:t xml:space="preserve">, </w:t>
      </w:r>
      <w:r>
        <w:lastRenderedPageBreak/>
        <w:t xml:space="preserve">thermal time </w:t>
      </w:r>
      <w:r w:rsidR="00FA5A60">
        <w:t xml:space="preserve">( θ ) </w:t>
      </w:r>
      <w:r>
        <w:t xml:space="preserve">is expressed as the degrees-day needed to </w:t>
      </w:r>
      <w:r w:rsidR="00E30394">
        <w:t xml:space="preserve">produce </w:t>
      </w:r>
      <w:r>
        <w:t>germination in a percentage of this population, usually the 50 %</w:t>
      </w:r>
      <w:r w:rsidR="00D86167">
        <w:t>, i.e., °C d G</w:t>
      </w:r>
      <w:r w:rsidR="00D86167" w:rsidRPr="00C260E6">
        <w:rPr>
          <w:vertAlign w:val="subscript"/>
        </w:rPr>
        <w:t>50</w:t>
      </w:r>
      <w:r>
        <w:t>. Therefore, the thermal control of germination can be described in a mechanistic way using a handful of seed traits:</w:t>
      </w:r>
      <w:r w:rsidR="00FA5A60">
        <w:t xml:space="preserve"> firstly, relating to</w:t>
      </w:r>
      <w:r>
        <w:t xml:space="preserve"> the three cardinal temperatures</w:t>
      </w:r>
      <w:r w:rsidR="00FA5A60">
        <w:t xml:space="preserve"> of </w:t>
      </w:r>
      <w:r w:rsidR="00FE5EED">
        <w:t>T</w:t>
      </w:r>
      <w:r w:rsidR="00FE5EED" w:rsidRPr="00C260E6">
        <w:rPr>
          <w:vertAlign w:val="subscript"/>
        </w:rPr>
        <w:t>b</w:t>
      </w:r>
      <w:r w:rsidR="00FA5A60">
        <w:t xml:space="preserve">, </w:t>
      </w:r>
      <w:r w:rsidR="006371B4">
        <w:t>T</w:t>
      </w:r>
      <w:r w:rsidR="006371B4" w:rsidRPr="00C260E6">
        <w:rPr>
          <w:vertAlign w:val="subscript"/>
        </w:rPr>
        <w:t>o</w:t>
      </w:r>
      <w:r w:rsidR="00FA5A60">
        <w:t xml:space="preserve"> and</w:t>
      </w:r>
      <w:r w:rsidR="00FE5EED">
        <w:t xml:space="preserve"> T</w:t>
      </w:r>
      <w:r w:rsidR="00FE5EED" w:rsidRPr="00C260E6">
        <w:rPr>
          <w:vertAlign w:val="subscript"/>
        </w:rPr>
        <w:t>c</w:t>
      </w:r>
      <w:r w:rsidR="00E30394">
        <w:t xml:space="preserve">; </w:t>
      </w:r>
      <w:r>
        <w:t xml:space="preserve">and </w:t>
      </w:r>
      <w:r w:rsidR="00FA5A60">
        <w:t xml:space="preserve">secondly, </w:t>
      </w:r>
      <w:r w:rsidRPr="00500CD2">
        <w:t xml:space="preserve">the </w:t>
      </w:r>
      <w:r w:rsidR="00FA5A60">
        <w:t xml:space="preserve">sub-optimal and supra-optimal temperature range </w:t>
      </w:r>
      <w:r w:rsidRPr="00500CD2">
        <w:t>thermal time</w:t>
      </w:r>
      <w:r w:rsidR="00FA5A60">
        <w:t>s</w:t>
      </w:r>
      <w:r w:rsidRPr="00500CD2">
        <w:t>.</w:t>
      </w:r>
      <w:r>
        <w:t xml:space="preserve"> Thermal time traits have two powerful applications. </w:t>
      </w:r>
      <w:ins w:id="14" w:author="Edu" w:date="2017-02-21T15:22:00Z">
        <w:r w:rsidR="00852DE6">
          <w:t xml:space="preserve">Firstly, </w:t>
        </w:r>
      </w:ins>
      <w:del w:id="15" w:author="Edu" w:date="2017-02-21T15:22:00Z">
        <w:r w:rsidR="00FA5A60" w:rsidDel="00852DE6">
          <w:delText>The</w:delText>
        </w:r>
      </w:del>
      <w:r w:rsidR="00FA5A60">
        <w:t xml:space="preserve"> </w:t>
      </w:r>
      <w:r>
        <w:t>parameters calculated in a restricted set of experimental treatments can give good estimations of germination in mo</w:t>
      </w:r>
      <w:r w:rsidR="00FE5EED">
        <w:t>re complex thermal environments</w:t>
      </w:r>
      <w:r w:rsidR="00FA5A60">
        <w:t>,</w:t>
      </w:r>
      <w:r w:rsidR="0061430D">
        <w:t xml:space="preserve"> such as climate change scenarios</w:t>
      </w:r>
      <w:r w:rsidR="00FD62C5">
        <w:t xml:space="preserve"> </w:t>
      </w:r>
      <w:r w:rsidR="00985698">
        <w:fldChar w:fldCharType="begin"/>
      </w:r>
      <w:r w:rsidR="00D505A1">
        <w:instrText xml:space="preserve"> ADDIN PAPERS2_CITATIONS &lt;citation&gt;&lt;uuid&gt;A1DCEBF1-6D4F-49DF-9087-7182CC99EC15&lt;/uuid&gt;&lt;priority&gt;0&lt;/priority&gt;&lt;publications&gt;&lt;publication&gt;&lt;uuid&gt;B4077E74-DD56-4171-9F7C-BEF53796FDCF&lt;/uuid&gt;&lt;volume&gt;110&lt;/volume&gt;&lt;doi&gt;10.1093/aob/mcs218&lt;/doi&gt;&lt;startpage&gt;1651&lt;/startpage&gt;&lt;publication_date&gt;99201211211200000000222000&lt;/publication_date&gt;&lt;url&gt;http://aob.oxfordjournals.org/cgi/doi/10.1093/aob/mcs218&lt;/url&gt;&lt;citekey&gt;Orru:2012gj&lt;/citekey&gt;&lt;type&gt;400&lt;/type&gt;&lt;title&gt;Thermal thresholds as predictors of seed dormancy release and germination timing: altitude-related risks from climate warming for the wild grapevine Vitis vinifera subsp. sylvestris&lt;/title&gt;&lt;number&gt;8&lt;/number&gt;&lt;subtype&gt;400&lt;/subtype&gt;&lt;endpage&gt;1660&lt;/endpage&gt;&lt;bundle&gt;&lt;publication&gt;&lt;title&gt;Annals of Botany&lt;/title&gt;&lt;type&gt;-100&lt;/type&gt;&lt;subtype&gt;-100&lt;/subtype&gt;&lt;uuid&gt;B215CCBD-0789-492F-9AE9-F60A2F13EBE1&lt;/uuid&gt;&lt;/publication&gt;&lt;/bundle&gt;&lt;authors&gt;&lt;author&gt;&lt;firstName&gt;M&lt;/firstName&gt;&lt;lastName&gt;Orru&lt;/lastName&gt;&lt;/author&gt;&lt;author&gt;&lt;firstName&gt;E&lt;/firstName&gt;&lt;lastName&gt;Mattana&lt;/lastName&gt;&lt;/author&gt;&lt;author&gt;&lt;firstName&gt;H&lt;/firstName&gt;&lt;middleNames&gt;W&lt;/middleNames&gt;&lt;lastName&gt;Pritchard&lt;/lastName&gt;&lt;/author&gt;&lt;author&gt;&lt;firstName&gt;G&lt;/firstName&gt;&lt;lastName&gt;Bacchetta&lt;/lastName&gt;&lt;/author&gt;&lt;/authors&gt;&lt;/publication&gt;&lt;/publications&gt;&lt;cites&gt;&lt;/cites&gt;&lt;/citation&gt;</w:instrText>
      </w:r>
      <w:r w:rsidR="00985698">
        <w:fldChar w:fldCharType="separate"/>
      </w:r>
      <w:r w:rsidR="006139ED">
        <w:rPr>
          <w:rFonts w:eastAsiaTheme="minorEastAsia"/>
          <w:lang w:val="en-US" w:eastAsia="ja-JP"/>
        </w:rPr>
        <w:t>(Orru et al 2012)</w:t>
      </w:r>
      <w:r w:rsidR="00985698">
        <w:fldChar w:fldCharType="end"/>
      </w:r>
      <w:r w:rsidR="00985698">
        <w:t xml:space="preserve">. </w:t>
      </w:r>
      <w:ins w:id="16" w:author="Edu" w:date="2017-02-21T15:22:00Z">
        <w:r w:rsidR="00852DE6">
          <w:t>Secondly</w:t>
        </w:r>
      </w:ins>
      <w:del w:id="17" w:author="Edu" w:date="2017-02-21T15:22:00Z">
        <w:r w:rsidR="00FA5A60" w:rsidDel="00852DE6">
          <w:delText>Moreover</w:delText>
        </w:r>
      </w:del>
      <w:r w:rsidR="00FA5A60">
        <w:t>,</w:t>
      </w:r>
      <w:del w:id="18" w:author="Edu" w:date="2017-02-21T15:22:00Z">
        <w:r w:rsidR="00FA5A60" w:rsidDel="00852DE6">
          <w:delText xml:space="preserve"> </w:delText>
        </w:r>
      </w:del>
      <w:r>
        <w:t xml:space="preserve"> thermal time parameters can be compared in a standard way across seed individuals, populations and species</w:t>
      </w:r>
      <w:r w:rsidR="00FD62C5">
        <w:t xml:space="preserve"> </w:t>
      </w:r>
      <w:r w:rsidR="00FD62C5">
        <w:fldChar w:fldCharType="begin"/>
      </w:r>
      <w:r w:rsidR="00D505A1">
        <w:instrText xml:space="preserve"> ADDIN PAPERS2_CITATIONS &lt;citation&gt;&lt;uuid&gt;96981D12-B764-404C-9C17-8131DE052A2F&lt;/uuid&gt;&lt;priority&gt;0&lt;/priority&gt;&lt;publications&gt;&lt;publication&gt;&lt;uuid&gt;2B6236B3-B623-46DA-A134-FCEAFD2B6CBF&lt;/uuid&gt;&lt;volume&gt;145&lt;/volume&gt;&lt;doi&gt;10.1046/j.1469-8137.2000.00554.x&lt;/doi&gt;&lt;subtitle&gt;Thermal requirements of British herbaceous plants&lt;/subtitle&gt;&lt;startpage&gt;107&lt;/startpage&gt;&lt;publication_date&gt;99200001001200000000220000&lt;/publication_date&gt;&lt;url&gt;http://doi.wiley.com/10.1046/j.1469-8137.2000.00554.x&lt;/url&gt;&lt;citekey&gt;Anonymous:K2I2s7Yj&lt;/citekey&gt;&lt;type&gt;400&lt;/type&gt;&lt;title&gt;A thermal time basis for comparing the germination requirements of some British herbaceous plants&lt;/title&gt;&lt;publisher&gt;Cambridge University Press&lt;/publisher&gt;&lt;number&gt;1&lt;/number&gt;&lt;subtype&gt;400&lt;/subtype&gt;&lt;endpage&gt;114&lt;/endpage&gt;&lt;bundle&gt;&lt;publication&gt;&lt;title&gt;New Phytologist&lt;/title&gt;&lt;type&gt;-100&lt;/type&gt;&lt;subtype&gt;-100&lt;/subtype&gt;&lt;uuid&gt;A53C9D38-282C-42B1-B243-EE54C249D7D0&lt;/uuid&gt;&lt;/publication&gt;&lt;/bundle&gt;&lt;authors&gt;&lt;author&gt;&lt;firstName&gt;D&lt;/firstName&gt;&lt;middleNames&gt;L&lt;/middleNames&gt;&lt;lastName&gt;Trudgill&lt;/lastName&gt;&lt;/author&gt;&lt;author&gt;&lt;firstName&gt;G&lt;/firstName&gt;&lt;middleNames&gt;R&lt;/middleNames&gt;&lt;lastName&gt;Squire&lt;/lastName&gt;&lt;/author&gt;&lt;author&gt;&lt;firstName&gt;K.&lt;/firstName&gt;&lt;lastName&gt;Thompson&lt;/lastName&gt;&lt;/author&gt;&lt;/authors&gt;&lt;/publication&gt;&lt;/publications&gt;&lt;cites&gt;&lt;/cites&gt;&lt;/citation&gt;</w:instrText>
      </w:r>
      <w:r w:rsidR="00FD62C5">
        <w:fldChar w:fldCharType="separate"/>
      </w:r>
      <w:r w:rsidR="00256429">
        <w:rPr>
          <w:rFonts w:eastAsiaTheme="minorEastAsia"/>
          <w:lang w:val="en-US" w:eastAsia="ja-JP"/>
        </w:rPr>
        <w:t>(</w:t>
      </w:r>
      <w:proofErr w:type="spellStart"/>
      <w:r w:rsidR="00256429">
        <w:rPr>
          <w:rFonts w:eastAsiaTheme="minorEastAsia"/>
          <w:lang w:val="en-US" w:eastAsia="ja-JP"/>
        </w:rPr>
        <w:t>Trudgill</w:t>
      </w:r>
      <w:proofErr w:type="spellEnd"/>
      <w:r w:rsidR="00256429">
        <w:rPr>
          <w:rFonts w:eastAsiaTheme="minorEastAsia"/>
          <w:lang w:val="en-US" w:eastAsia="ja-JP"/>
        </w:rPr>
        <w:t xml:space="preserve"> et al 2000)</w:t>
      </w:r>
      <w:r w:rsidR="00FD62C5">
        <w:fldChar w:fldCharType="end"/>
      </w:r>
      <w:del w:id="19" w:author="Edu" w:date="2017-02-21T15:23:00Z">
        <w:r w:rsidR="00FD62C5" w:rsidDel="00852DE6">
          <w:delText xml:space="preserve">. </w:delText>
        </w:r>
        <w:r w:rsidDel="00852DE6">
          <w:delText xml:space="preserve">As such, thermal time models provide the broadest base to conduct comparative </w:delText>
        </w:r>
        <w:r w:rsidR="0061430D" w:rsidDel="00852DE6">
          <w:delText xml:space="preserve">germination </w:delText>
        </w:r>
        <w:r w:rsidDel="00852DE6">
          <w:delText xml:space="preserve">studies </w:delText>
        </w:r>
      </w:del>
      <w:r w:rsidR="00FD62C5">
        <w:fldChar w:fldCharType="begin"/>
      </w:r>
      <w:r w:rsidR="00D505A1">
        <w:instrText xml:space="preserve"> ADDIN PAPERS2_CITATIONS &lt;citation&gt;&lt;uuid&gt;03C0C098-D843-44D1-927C-FCD7EFBC9537&lt;/uuid&gt;&lt;priority&gt;0&lt;/priority&gt;&lt;publications&gt;&lt;publication&gt;&lt;uuid&gt;660C5D21-EE4D-4A24-BA27-2282B9E5310F&lt;/uuid&gt;&lt;volume&gt;200&lt;/volume&gt;&lt;doi&gt;10.1016/j.agrformet.2014.09.024&lt;/doi&gt;&lt;startpage&gt;222&lt;/startpage&gt;&lt;publication_date&gt;99201501151200000000222000&lt;/publication_date&gt;&lt;url&gt;http://dx.doi.org/10.1016/j.agrformet.2014.09.024&lt;/url&gt;&lt;citekey&gt;Durr:2015kda&lt;/citekey&gt;&lt;type&gt;400&lt;/type&gt;&lt;title&gt;Ranges of critical temperature and water potential values for the germination of species worldwide: Contribution to a seed trait database&lt;/title&gt;&lt;publisher&gt;Elsevier B.V.&lt;/publisher&gt;&lt;subtype&gt;400&lt;/subtype&gt;&lt;endpage&gt;232&lt;/endpage&gt;&lt;bundle&gt;&lt;publication&gt;&lt;publisher&gt;Elsevier B.V.&lt;/publisher&gt;&lt;title&gt;Agricultural and Forest Meteorology&lt;/title&gt;&lt;type&gt;-100&lt;/type&gt;&lt;subtype&gt;-100&lt;/subtype&gt;&lt;uuid&gt;9AE26515-2345-439C-BA37-B2E40750BD87&lt;/uuid&gt;&lt;/publication&gt;&lt;/bundle&gt;&lt;authors&gt;&lt;author&gt;&lt;firstName&gt;C&lt;/firstName&gt;&lt;lastName&gt;Dürr&lt;/lastName&gt;&lt;/author&gt;&lt;author&gt;&lt;firstName&gt;J&lt;/firstName&gt;&lt;middleNames&gt;B&lt;/middleNames&gt;&lt;lastName&gt;Dickie&lt;/lastName&gt;&lt;/author&gt;&lt;author&gt;&lt;firstName&gt;X&lt;/firstName&gt;&lt;middleNames&gt;Y&lt;/middleNames&gt;&lt;lastName&gt;Yang&lt;/lastName&gt;&lt;/author&gt;&lt;author&gt;&lt;firstName&gt;H&lt;/firstName&gt;&lt;middleNames&gt;W&lt;/middleNames&gt;&lt;lastName&gt;Pritchard&lt;/lastName&gt;&lt;/author&gt;&lt;/authors&gt;&lt;/publication&gt;&lt;/publications&gt;&lt;cites&gt;&lt;/cites&gt;&lt;/citation&gt;</w:instrText>
      </w:r>
      <w:r w:rsidR="00FD62C5">
        <w:fldChar w:fldCharType="separate"/>
      </w:r>
      <w:r w:rsidR="00256429">
        <w:rPr>
          <w:rFonts w:eastAsiaTheme="minorEastAsia"/>
          <w:lang w:val="en-US" w:eastAsia="ja-JP"/>
        </w:rPr>
        <w:t>(</w:t>
      </w:r>
      <w:proofErr w:type="spellStart"/>
      <w:r w:rsidR="00256429">
        <w:rPr>
          <w:rFonts w:eastAsiaTheme="minorEastAsia"/>
          <w:lang w:val="en-US" w:eastAsia="ja-JP"/>
        </w:rPr>
        <w:t>Dürr</w:t>
      </w:r>
      <w:proofErr w:type="spellEnd"/>
      <w:r w:rsidR="00256429">
        <w:rPr>
          <w:rFonts w:eastAsiaTheme="minorEastAsia"/>
          <w:lang w:val="en-US" w:eastAsia="ja-JP"/>
        </w:rPr>
        <w:t xml:space="preserve"> et al 2015)</w:t>
      </w:r>
      <w:r w:rsidR="00FD62C5">
        <w:fldChar w:fldCharType="end"/>
      </w:r>
      <w:ins w:id="20" w:author="Edu" w:date="2017-02-21T15:28:00Z">
        <w:r w:rsidR="00852DE6">
          <w:t>(</w:t>
        </w:r>
      </w:ins>
      <w:proofErr w:type="spellStart"/>
      <w:ins w:id="21" w:author="Edu" w:date="2017-02-21T15:29:00Z">
        <w:r w:rsidR="00EC0F22">
          <w:t>Arène</w:t>
        </w:r>
        <w:proofErr w:type="spellEnd"/>
        <w:r w:rsidR="00EC0F22">
          <w:t xml:space="preserve"> F, </w:t>
        </w:r>
        <w:proofErr w:type="spellStart"/>
        <w:r w:rsidR="00EC0F22">
          <w:t>Affre</w:t>
        </w:r>
        <w:proofErr w:type="spellEnd"/>
        <w:r w:rsidR="00EC0F22">
          <w:t xml:space="preserve"> L, Doxa A, </w:t>
        </w:r>
        <w:proofErr w:type="spellStart"/>
        <w:r w:rsidR="00EC0F22">
          <w:t>Saatkamp</w:t>
        </w:r>
        <w:proofErr w:type="spellEnd"/>
        <w:r w:rsidR="00EC0F22">
          <w:t xml:space="preserve"> A (2017)</w:t>
        </w:r>
      </w:ins>
      <w:ins w:id="22" w:author="Edu" w:date="2017-02-21T15:28:00Z">
        <w:r w:rsidR="00852DE6" w:rsidRPr="00852DE6">
          <w:t xml:space="preserve"> </w:t>
        </w:r>
        <w:r w:rsidR="00852DE6">
          <w:t>Temperature but not moisture response of</w:t>
        </w:r>
        <w:r w:rsidR="00EC0F22">
          <w:t xml:space="preserve"> germination shows phylogenetic </w:t>
        </w:r>
        <w:r w:rsidR="00852DE6">
          <w:t>constraints while both interact with seed mass and life span</w:t>
        </w:r>
        <w:r w:rsidR="00EC0F22">
          <w:t>. Seed Science Research, in press</w:t>
        </w:r>
        <w:r w:rsidR="00852DE6">
          <w:t>)</w:t>
        </w:r>
      </w:ins>
      <w:r w:rsidR="00FD62C5">
        <w:t>.</w:t>
      </w:r>
      <w:r w:rsidR="00FE5EED">
        <w:t xml:space="preserve">  </w:t>
      </w:r>
    </w:p>
    <w:p w14:paraId="7A46B40A" w14:textId="64676940" w:rsidR="00A545E0" w:rsidRDefault="00A545E0" w:rsidP="007C5F42">
      <w:pPr>
        <w:spacing w:line="480" w:lineRule="auto"/>
      </w:pPr>
      <w:r>
        <w:tab/>
        <w:t xml:space="preserve">Here, we present a </w:t>
      </w:r>
      <w:r w:rsidR="0061430D">
        <w:t xml:space="preserve">standardized </w:t>
      </w:r>
      <w:r>
        <w:t xml:space="preserve">method to calculate </w:t>
      </w:r>
      <w:r w:rsidR="0061430D">
        <w:t xml:space="preserve">germination cardinal temperatures and </w:t>
      </w:r>
      <w:r w:rsidR="00855547">
        <w:t xml:space="preserve">thermal time </w:t>
      </w:r>
      <w:r w:rsidR="002B7441">
        <w:t xml:space="preserve">using </w:t>
      </w:r>
      <w:r w:rsidR="000677F8">
        <w:t xml:space="preserve">segmented regression in </w:t>
      </w:r>
      <w:r w:rsidR="002B7441">
        <w:t>the open</w:t>
      </w:r>
      <w:r w:rsidR="00855547">
        <w:t>-source</w:t>
      </w:r>
      <w:r w:rsidR="00E617A2">
        <w:t xml:space="preserve"> software</w:t>
      </w:r>
      <w:r w:rsidR="00855547">
        <w:t xml:space="preserve"> </w:t>
      </w:r>
      <w:r w:rsidR="006863A6" w:rsidRPr="00E617A2">
        <w:rPr>
          <w:i/>
        </w:rPr>
        <w:t>‘R statistical computing language and platform’</w:t>
      </w:r>
      <w:r w:rsidR="0081320F" w:rsidRPr="00E617A2">
        <w:rPr>
          <w:i/>
        </w:rPr>
        <w:t xml:space="preserve"> </w:t>
      </w:r>
      <w:r w:rsidR="006863A6">
        <w:fldChar w:fldCharType="begin"/>
      </w:r>
      <w:r w:rsidR="00D505A1">
        <w:instrText xml:space="preserve"> ADDIN PAPERS2_CITATIONS &lt;citation&gt;&lt;uuid&gt;6C024D16-F39D-4FBC-AF3C-E92E1986D74F&lt;/uuid&gt;&lt;priority&gt;0&lt;/priority&gt;&lt;publications&gt;&lt;publication&gt;&lt;uuid&gt;583DE64B-7007-4391-83C0-33AC3AF31166&lt;/uuid&gt;&lt;version&gt;3.3.2 "Sincere Pumpkin Patch"&lt;/version&gt;&lt;revision_date&gt;99201600001200000000200000&lt;/revision_date&gt;&lt;publication_date&gt;99201600001200000000200000&lt;/publication_date&gt;&lt;url&gt;http://www.R-project.org/&lt;/url&gt;&lt;citekey&gt;Rlanguageandenvi:vv&lt;/citekey&gt;&lt;type&gt;300&lt;/type&gt;&lt;title&gt;R: language and environment for statistical computing&lt;/title&gt;&lt;publisher&gt;Comprehensive R Archive Network (CRAN)&lt;/publisher&gt;&lt;institution&gt;RFFS Computing&lt;/institution&gt;&lt;subtype&gt;341&lt;/subtype&gt;&lt;place&gt;Vienna, Austria&lt;/place&gt;&lt;authors&gt;&lt;author&gt;&lt;lastName&gt;R Core Development Team &lt;/lastName&gt;&lt;/author&gt;&lt;/authors&gt;&lt;/publication&gt;&lt;/publications&gt;&lt;cites&gt;&lt;/cites&gt;&lt;/citation&gt;</w:instrText>
      </w:r>
      <w:r w:rsidR="006863A6">
        <w:fldChar w:fldCharType="separate"/>
      </w:r>
      <w:r w:rsidR="008D0324">
        <w:rPr>
          <w:rFonts w:eastAsiaTheme="minorEastAsia"/>
          <w:lang w:val="en-US" w:eastAsia="ja-JP"/>
        </w:rPr>
        <w:t>(R Core Development Team 2016)</w:t>
      </w:r>
      <w:r w:rsidR="006863A6">
        <w:fldChar w:fldCharType="end"/>
      </w:r>
      <w:r w:rsidR="006863A6">
        <w:t xml:space="preserve">. </w:t>
      </w:r>
      <w:r>
        <w:t xml:space="preserve">This method </w:t>
      </w:r>
      <w:r w:rsidR="002B7441">
        <w:t>has three advantages over</w:t>
      </w:r>
      <w:r>
        <w:t xml:space="preserve"> methods currently </w:t>
      </w:r>
      <w:r w:rsidR="00E30394">
        <w:t>in use</w:t>
      </w:r>
      <w:r w:rsidR="002B7441">
        <w:t>:</w:t>
      </w:r>
      <w:r>
        <w:t xml:space="preserve"> </w:t>
      </w:r>
      <w:r w:rsidR="002B7441">
        <w:t>1</w:t>
      </w:r>
      <w:r w:rsidR="00FA5A60">
        <w:t>)</w:t>
      </w:r>
      <w:r w:rsidR="002B7441">
        <w:t xml:space="preserve">. </w:t>
      </w:r>
      <w:r w:rsidR="0061430D">
        <w:t>It</w:t>
      </w:r>
      <w:r w:rsidR="006863A6">
        <w:t xml:space="preserve"> </w:t>
      </w:r>
      <w:r w:rsidR="00855547">
        <w:t>identifies</w:t>
      </w:r>
      <w:r w:rsidR="002B7441">
        <w:t xml:space="preserve"> </w:t>
      </w:r>
      <w:r w:rsidR="009B7DDE">
        <w:t xml:space="preserve">the </w:t>
      </w:r>
      <w:r w:rsidR="002B7441">
        <w:t>breaking point in the data</w:t>
      </w:r>
      <w:r w:rsidR="009B7DDE">
        <w:t xml:space="preserve"> systematically </w:t>
      </w:r>
      <w:r w:rsidR="002B7441">
        <w:t>(i.e.</w:t>
      </w:r>
      <w:r w:rsidR="00FA5A60">
        <w:t>,</w:t>
      </w:r>
      <w:r w:rsidR="002B7441">
        <w:t xml:space="preserve"> the separation between </w:t>
      </w:r>
      <w:r w:rsidR="00EA7DBF">
        <w:t xml:space="preserve">the </w:t>
      </w:r>
      <w:r w:rsidR="002B7441">
        <w:t>sub</w:t>
      </w:r>
      <w:r w:rsidR="00656D8B">
        <w:t>-</w:t>
      </w:r>
      <w:r w:rsidR="002B7441">
        <w:t>optimal and supra</w:t>
      </w:r>
      <w:r w:rsidR="00656D8B">
        <w:t>-</w:t>
      </w:r>
      <w:r w:rsidR="002B7441">
        <w:t>optimal germination temperature</w:t>
      </w:r>
      <w:r w:rsidR="00EA7DBF">
        <w:t xml:space="preserve"> range</w:t>
      </w:r>
      <w:r w:rsidR="002B7441">
        <w:t>s), rather than the user estimating breaking points visually and on a case-by-case basis, which can lead to personal bias; 2</w:t>
      </w:r>
      <w:r w:rsidR="00FA5A60">
        <w:t>)</w:t>
      </w:r>
      <w:r>
        <w:t xml:space="preserve">. </w:t>
      </w:r>
      <w:r w:rsidR="0061430D">
        <w:t>It</w:t>
      </w:r>
      <w:r>
        <w:t xml:space="preserve"> is computed </w:t>
      </w:r>
      <w:r w:rsidR="002B7441">
        <w:t>in seconds</w:t>
      </w:r>
      <w:r>
        <w:t>, in contrast to the hours it may take usi</w:t>
      </w:r>
      <w:r w:rsidR="00F2550A">
        <w:t>ng alternative methods</w:t>
      </w:r>
      <w:r w:rsidR="002B7441">
        <w:t>; and 3</w:t>
      </w:r>
      <w:r w:rsidR="00FA5A60">
        <w:t>)</w:t>
      </w:r>
      <w:r w:rsidR="002B7441">
        <w:t xml:space="preserve">. </w:t>
      </w:r>
      <w:r w:rsidR="0061430D">
        <w:t>It</w:t>
      </w:r>
      <w:r w:rsidR="002B7441">
        <w:t xml:space="preserve"> does not require the purchase of commercial statistical software.</w:t>
      </w:r>
      <w:r w:rsidR="00F2550A">
        <w:t xml:space="preserve"> </w:t>
      </w:r>
      <w:r w:rsidR="00451D27">
        <w:t>We</w:t>
      </w:r>
      <w:r w:rsidR="009B7DDE">
        <w:t xml:space="preserve"> test this </w:t>
      </w:r>
      <w:r>
        <w:t>method calculating cardinal temperatures</w:t>
      </w:r>
      <w:r w:rsidR="00725FF3">
        <w:t xml:space="preserve"> </w:t>
      </w:r>
      <w:r w:rsidR="00EA7DBF">
        <w:t xml:space="preserve">in </w:t>
      </w:r>
      <w:r w:rsidR="00725FF3">
        <w:t xml:space="preserve">two </w:t>
      </w:r>
      <w:r w:rsidR="0061430D">
        <w:t>examples</w:t>
      </w:r>
      <w:r w:rsidR="00FA5A60">
        <w:t xml:space="preserve">: </w:t>
      </w:r>
      <w:r w:rsidR="00725FF3">
        <w:t xml:space="preserve">one in which </w:t>
      </w:r>
      <w:r w:rsidR="00EA7DBF">
        <w:t xml:space="preserve">the three </w:t>
      </w:r>
      <w:r w:rsidR="00725FF3">
        <w:t>cardinal temperatures can be identified</w:t>
      </w:r>
      <w:r w:rsidR="00FA5A60">
        <w:t xml:space="preserve"> relatively easily</w:t>
      </w:r>
      <w:r w:rsidR="00725FF3">
        <w:t xml:space="preserve">, and one in which experimental results did not lead to the successful identification of </w:t>
      </w:r>
      <w:r w:rsidR="00EA7DBF">
        <w:t xml:space="preserve">all the </w:t>
      </w:r>
      <w:r w:rsidR="00725FF3">
        <w:t>cardinal temperatures</w:t>
      </w:r>
      <w:r>
        <w:t>.</w:t>
      </w:r>
      <w:r w:rsidR="004D19DF">
        <w:t xml:space="preserve"> </w:t>
      </w:r>
      <w:r w:rsidR="004D19DF">
        <w:lastRenderedPageBreak/>
        <w:t xml:space="preserve">We present here the format in which the data should be </w:t>
      </w:r>
      <w:r w:rsidR="00855547">
        <w:t>arranged</w:t>
      </w:r>
      <w:r w:rsidR="004D19DF">
        <w:t xml:space="preserve"> (</w:t>
      </w:r>
      <w:r w:rsidR="004D19DF" w:rsidRPr="001E15A9">
        <w:rPr>
          <w:b/>
          <w:rPrChange w:id="23" w:author="Edu" w:date="2017-02-21T15:57:00Z">
            <w:rPr/>
          </w:rPrChange>
        </w:rPr>
        <w:t>Supplementary Information 1</w:t>
      </w:r>
      <w:r w:rsidR="004D19DF">
        <w:t>)</w:t>
      </w:r>
      <w:r w:rsidR="00FA5A60">
        <w:t>,</w:t>
      </w:r>
      <w:r w:rsidR="00A85DEE">
        <w:t xml:space="preserve"> </w:t>
      </w:r>
      <w:r w:rsidR="004D19DF">
        <w:t xml:space="preserve">the script to analyse the data </w:t>
      </w:r>
      <w:r w:rsidR="00EA7DBF">
        <w:t>(</w:t>
      </w:r>
      <w:r w:rsidR="00EA7DBF" w:rsidRPr="001E15A9">
        <w:rPr>
          <w:b/>
          <w:rPrChange w:id="24" w:author="Edu" w:date="2017-02-21T15:57:00Z">
            <w:rPr/>
          </w:rPrChange>
        </w:rPr>
        <w:t>Supplementary Information 2</w:t>
      </w:r>
      <w:r w:rsidR="00EA7DBF">
        <w:t>)</w:t>
      </w:r>
      <w:r w:rsidR="00E617A2">
        <w:t xml:space="preserve"> and basic instructions for users new to </w:t>
      </w:r>
      <w:r w:rsidR="00E617A2" w:rsidRPr="00E617A2">
        <w:rPr>
          <w:i/>
        </w:rPr>
        <w:t>R</w:t>
      </w:r>
      <w:r w:rsidR="00E617A2">
        <w:t xml:space="preserve"> (</w:t>
      </w:r>
      <w:r w:rsidR="00E617A2" w:rsidRPr="001E15A9">
        <w:rPr>
          <w:b/>
          <w:rPrChange w:id="25" w:author="Edu" w:date="2017-02-21T15:57:00Z">
            <w:rPr/>
          </w:rPrChange>
        </w:rPr>
        <w:t>Supplementary Information 3</w:t>
      </w:r>
      <w:r w:rsidR="00E617A2">
        <w:t>)</w:t>
      </w:r>
      <w:r w:rsidR="001D7B51">
        <w:t xml:space="preserve">. Our aim is to make this method accessible, </w:t>
      </w:r>
      <w:r w:rsidR="004D19DF">
        <w:t>completely transparent and rigorously reproducible</w:t>
      </w:r>
      <w:r w:rsidR="00EA7DBF">
        <w:t xml:space="preserve"> by all researchers</w:t>
      </w:r>
      <w:r w:rsidR="004D19DF">
        <w:t xml:space="preserve"> </w:t>
      </w:r>
      <w:r w:rsidR="004D19DF">
        <w:fldChar w:fldCharType="begin"/>
      </w:r>
      <w:r w:rsidR="00D505A1">
        <w:instrText xml:space="preserve"> ADDIN PAPERS2_CITATIONS &lt;citation&gt;&lt;uuid&gt;41FE7574-464D-4E34-9ED2-1852978F2F42&lt;/uuid&gt;&lt;priority&gt;0&lt;/priority&gt;&lt;publications&gt;&lt;publication&gt;&lt;uuid&gt;CBF027CE-C8B5-4944-B732-1FAE4240D1E3&lt;/uuid&gt;&lt;volume&gt;27&lt;/volume&gt;&lt;doi&gt;10.1016/j.tree.2012.03.009&lt;/doi&gt;&lt;startpage&gt;310&lt;/startpage&gt;&lt;publication_date&gt;99201206011200000000222000&lt;/publication_date&gt;&lt;url&gt;http://dx.doi.org/10.1016/j.tree.2012.03.009&lt;/url&gt;&lt;citekey&gt;Rocchini:2012eo&lt;/citekey&gt;&lt;type&gt;400&lt;/type&gt;&lt;title&gt;Let the four freedoms paradigm apply to ecology&lt;/title&gt;&lt;publisher&gt;Elsevier Ltd&lt;/publisher&gt;&lt;number&gt;6&lt;/number&gt;&lt;subtype&gt;400&lt;/subtype&gt;&lt;endpage&gt;311&lt;/endpage&gt;&lt;bundle&gt;&lt;publication&gt;&lt;publisher&gt;Elsevier Ltd&lt;/publisher&gt;&lt;title&gt;Trends in Ecology &amp;amp; Evolution&lt;/title&gt;&lt;type&gt;-100&lt;/type&gt;&lt;subtype&gt;-100&lt;/subtype&gt;&lt;uuid&gt;C8738D40-B597-453E-B698-7CB4F04844C9&lt;/uuid&gt;&lt;/publication&gt;&lt;/bundle&gt;&lt;authors&gt;&lt;author&gt;&lt;firstName&gt;Duccio&lt;/firstName&gt;&lt;lastName&gt;Rocchini&lt;/lastName&gt;&lt;/author&gt;&lt;author&gt;&lt;firstName&gt;Markus&lt;/firstName&gt;&lt;lastName&gt;Neteler&lt;/lastName&gt;&lt;/author&gt;&lt;/authors&gt;&lt;/publication&gt;&lt;/publications&gt;&lt;cites&gt;&lt;/cites&gt;&lt;/citation&gt;</w:instrText>
      </w:r>
      <w:r w:rsidR="004D19DF">
        <w:fldChar w:fldCharType="separate"/>
      </w:r>
      <w:r w:rsidR="004D19DF">
        <w:rPr>
          <w:rFonts w:eastAsiaTheme="minorEastAsia"/>
          <w:lang w:val="en-US" w:eastAsia="ja-JP"/>
        </w:rPr>
        <w:t>(Rocchini and Neteler 2012)</w:t>
      </w:r>
      <w:r w:rsidR="004D19DF">
        <w:fldChar w:fldCharType="end"/>
      </w:r>
      <w:r w:rsidR="004D19DF">
        <w:t>.</w:t>
      </w:r>
    </w:p>
    <w:p w14:paraId="4DAC6DE3" w14:textId="3E35AEF4" w:rsidR="009E6C9B" w:rsidRPr="00FD62C5" w:rsidRDefault="00392EF3" w:rsidP="007C5F42">
      <w:pPr>
        <w:spacing w:line="480" w:lineRule="auto"/>
        <w:rPr>
          <w:b/>
        </w:rPr>
      </w:pPr>
      <w:r>
        <w:rPr>
          <w:b/>
        </w:rPr>
        <w:t>Description of the method</w:t>
      </w:r>
    </w:p>
    <w:p w14:paraId="3FCF63EC" w14:textId="7D4593C5" w:rsidR="00A07C41" w:rsidRPr="007C5F42" w:rsidRDefault="00A07C41" w:rsidP="007C5F42">
      <w:pPr>
        <w:spacing w:line="480" w:lineRule="auto"/>
        <w:ind w:firstLine="720"/>
        <w:rPr>
          <w:i/>
        </w:rPr>
      </w:pPr>
      <w:r w:rsidRPr="007C5F42">
        <w:rPr>
          <w:i/>
        </w:rPr>
        <w:t>Data preparation</w:t>
      </w:r>
    </w:p>
    <w:p w14:paraId="63BC8433" w14:textId="56E2FAA2" w:rsidR="00A07C41" w:rsidRDefault="001E15A9">
      <w:pPr>
        <w:spacing w:line="480" w:lineRule="auto"/>
        <w:ind w:firstLine="720"/>
      </w:pPr>
      <w:ins w:id="26" w:author="Edu" w:date="2017-02-21T15:58:00Z">
        <w:r>
          <w:t>We provide an example</w:t>
        </w:r>
      </w:ins>
      <w:del w:id="27" w:author="Edu" w:date="2017-02-21T15:58:00Z">
        <w:r w:rsidR="006C518E" w:rsidDel="001E15A9">
          <w:delText>The</w:delText>
        </w:r>
      </w:del>
      <w:r w:rsidR="006C518E">
        <w:t xml:space="preserve"> </w:t>
      </w:r>
      <w:r w:rsidR="006863A6">
        <w:t xml:space="preserve">dataset </w:t>
      </w:r>
      <w:ins w:id="28" w:author="Edu" w:date="2017-02-21T15:58:00Z">
        <w:r>
          <w:t>(</w:t>
        </w:r>
        <w:r w:rsidRPr="00142C65">
          <w:rPr>
            <w:b/>
          </w:rPr>
          <w:t>Supplementary Information 1</w:t>
        </w:r>
        <w:r>
          <w:t xml:space="preserve">) </w:t>
        </w:r>
      </w:ins>
      <w:del w:id="29" w:author="Edu" w:date="2017-02-21T15:59:00Z">
        <w:r w:rsidR="006863A6" w:rsidDel="001E15A9">
          <w:delText>used here was</w:delText>
        </w:r>
        <w:r w:rsidR="006C518E" w:rsidDel="001E15A9">
          <w:delText xml:space="preserve"> assembled from the data presented by </w:delText>
        </w:r>
        <w:r w:rsidR="001D7B51" w:rsidDel="001E15A9">
          <w:delText>the corresponding author</w:delText>
        </w:r>
      </w:del>
      <w:ins w:id="30" w:author="Edu" w:date="2017-02-21T15:59:00Z">
        <w:r>
          <w:t>with germination results from a previous article</w:t>
        </w:r>
      </w:ins>
      <w:r w:rsidR="00BA5D40">
        <w:t xml:space="preserve"> </w:t>
      </w:r>
      <w:r w:rsidR="00BA5D40">
        <w:fldChar w:fldCharType="begin"/>
      </w:r>
      <w:r w:rsidR="00D505A1">
        <w:instrText xml:space="preserve"> ADDIN PAPERS2_CITATIONS &lt;citation&gt;&lt;uuid&gt;420B3D2D-E847-463A-BFF4-9437A178C5E9&lt;/uuid&gt;&lt;priority&gt;0&lt;/priority&gt;&lt;publications&gt;&lt;publication&gt;&lt;uuid&gt;5339BECB-D04F-42FE-84FE-2F150D17B606&lt;/uuid&gt;&lt;volume&gt;115&lt;/volume&gt;&lt;doi&gt;10.1093/aob/mcu234&lt;/doi&gt;&lt;startpage&gt;201&lt;/startpage&gt;&lt;publication_date&gt;99201502031200000000222000&lt;/publication_date&gt;&lt;url&gt;http://aob.oxfordjournals.org/cgi/doi/10.1093/aob/mcu234&lt;/url&gt;&lt;type&gt;400&lt;/type&gt;&lt;title&gt;Simulating the germination response to diurnally alternating temperatures under climate change scenarios: comparative studies on Carex diandra seeds&lt;/title&gt;&lt;publisher&gt;Oxford University Press&lt;/publisher&gt;&lt;number&gt;2&lt;/number&gt;&lt;subtype&gt;400&lt;/subtype&gt;&lt;endpage&gt;209&lt;/endpage&gt;&lt;bundle&gt;&lt;publication&gt;&lt;title&gt;Annals of Botany&lt;/title&gt;&lt;type&gt;-100&lt;/type&gt;&lt;subtype&gt;-100&lt;/subtype&gt;&lt;uuid&gt;B215CCBD-0789-492F-9AE9-F60A2F13EBE1&lt;/uuid&gt;&lt;/publication&gt;&lt;/bundle&gt;&lt;authors&gt;&lt;author&gt;&lt;firstName&gt;E&lt;/firstName&gt;&lt;lastName&gt;Fernandez-Pascual&lt;/lastName&gt;&lt;/author&gt;&lt;author&gt;&lt;firstName&gt;C&lt;/firstName&gt;&lt;middleNames&gt;E&lt;/middleNames&gt;&lt;lastName&gt;Seal&lt;/lastName&gt;&lt;/author&gt;&lt;author&gt;&lt;firstName&gt;H&lt;/firstName&gt;&lt;middleNames&gt;W&lt;/middleNames&gt;&lt;lastName&gt;Pritchard&lt;/lastName&gt;&lt;/author&gt;&lt;/authors&gt;&lt;/publication&gt;&lt;/publications&gt;&lt;cites&gt;&lt;/cites&gt;&lt;/citation&gt;</w:instrText>
      </w:r>
      <w:r w:rsidR="00BA5D40">
        <w:fldChar w:fldCharType="separate"/>
      </w:r>
      <w:r w:rsidR="00BA5D40">
        <w:rPr>
          <w:rFonts w:eastAsiaTheme="minorEastAsia"/>
          <w:lang w:val="en-US" w:eastAsia="ja-JP"/>
        </w:rPr>
        <w:t>(Fernandez-Pascual et al 2015)</w:t>
      </w:r>
      <w:r w:rsidR="00BA5D40">
        <w:fldChar w:fldCharType="end"/>
      </w:r>
      <w:del w:id="31" w:author="Edu" w:date="2017-02-21T15:59:00Z">
        <w:r w:rsidR="00BA5D40" w:rsidDel="001E15A9">
          <w:delText>,</w:delText>
        </w:r>
        <w:r w:rsidR="001D7B51" w:rsidDel="001E15A9">
          <w:delText xml:space="preserve"> </w:delText>
        </w:r>
        <w:r w:rsidR="006863A6" w:rsidDel="001E15A9">
          <w:delText xml:space="preserve">and </w:delText>
        </w:r>
        <w:r w:rsidR="00392EF3" w:rsidDel="001E15A9">
          <w:delText>is given as</w:delText>
        </w:r>
        <w:r w:rsidR="0081320F" w:rsidDel="001E15A9">
          <w:delText xml:space="preserve"> a working example</w:delText>
        </w:r>
        <w:r w:rsidR="006863A6" w:rsidDel="001E15A9">
          <w:delText xml:space="preserve"> in </w:delText>
        </w:r>
      </w:del>
      <w:del w:id="32" w:author="Edu" w:date="2017-02-21T15:58:00Z">
        <w:r w:rsidR="006863A6" w:rsidRPr="001E15A9" w:rsidDel="001E15A9">
          <w:rPr>
            <w:b/>
            <w:rPrChange w:id="33" w:author="Edu" w:date="2017-02-21T15:58:00Z">
              <w:rPr/>
            </w:rPrChange>
          </w:rPr>
          <w:delText>‘Supplementary Information 1</w:delText>
        </w:r>
        <w:r w:rsidR="006863A6" w:rsidRPr="00BC5E57" w:rsidDel="001E15A9">
          <w:delText>’</w:delText>
        </w:r>
      </w:del>
      <w:r w:rsidR="00D2055F" w:rsidRPr="006863A6">
        <w:t>.</w:t>
      </w:r>
      <w:r w:rsidR="00D2055F">
        <w:rPr>
          <w:color w:val="FF0000"/>
        </w:rPr>
        <w:t xml:space="preserve"> </w:t>
      </w:r>
      <w:r w:rsidR="00E81454" w:rsidRPr="00BC5E57">
        <w:t xml:space="preserve">Users should format their data in the same way, keeping the columns, their </w:t>
      </w:r>
      <w:r w:rsidR="00E81454" w:rsidRPr="00E81454">
        <w:t>order,</w:t>
      </w:r>
      <w:r w:rsidR="00E81454" w:rsidRPr="00BC5E57">
        <w:t xml:space="preserve"> and their column names</w:t>
      </w:r>
      <w:del w:id="34" w:author="Edu" w:date="2017-02-21T16:00:00Z">
        <w:r w:rsidR="00FD4C98" w:rsidDel="001E15A9">
          <w:delText xml:space="preserve"> consistent with the example</w:delText>
        </w:r>
      </w:del>
      <w:r w:rsidR="00E81454" w:rsidRPr="00BC5E57">
        <w:t xml:space="preserve">. </w:t>
      </w:r>
      <w:r w:rsidR="00E81454">
        <w:t>The first column,</w:t>
      </w:r>
      <w:del w:id="35" w:author="Edu" w:date="2017-02-21T16:00:00Z">
        <w:r w:rsidR="00E81454" w:rsidDel="00797F03">
          <w:delText xml:space="preserve"> </w:delText>
        </w:r>
      </w:del>
      <w:ins w:id="36" w:author="Edu" w:date="2017-02-21T16:00:00Z">
        <w:r w:rsidR="00797F03">
          <w:rPr>
            <w:i/>
          </w:rPr>
          <w:t xml:space="preserve"> </w:t>
        </w:r>
      </w:ins>
      <w:del w:id="37" w:author="Edu" w:date="2017-02-21T16:00:00Z">
        <w:r w:rsidR="00E81454" w:rsidRPr="006A39A8" w:rsidDel="00797F03">
          <w:rPr>
            <w:i/>
          </w:rPr>
          <w:delText>‘</w:delText>
        </w:r>
      </w:del>
      <w:r w:rsidR="00E81454" w:rsidRPr="006A39A8">
        <w:rPr>
          <w:i/>
        </w:rPr>
        <w:t>Grouping</w:t>
      </w:r>
      <w:del w:id="38" w:author="Edu" w:date="2017-02-21T16:00:00Z">
        <w:r w:rsidR="00E81454" w:rsidRPr="006A39A8" w:rsidDel="00797F03">
          <w:rPr>
            <w:i/>
          </w:rPr>
          <w:delText>’</w:delText>
        </w:r>
      </w:del>
      <w:r w:rsidR="00E81454">
        <w:t>,</w:t>
      </w:r>
      <w:r w:rsidR="00E81454" w:rsidRPr="00E81454">
        <w:t xml:space="preserve"> </w:t>
      </w:r>
      <w:r w:rsidR="00E81454">
        <w:t xml:space="preserve">represents an experimental factor other than temperature. In the example this factor is species, with </w:t>
      </w:r>
      <w:del w:id="39" w:author="Edu" w:date="2017-02-21T16:02:00Z">
        <w:r w:rsidR="00E81454" w:rsidDel="00797F03">
          <w:delText xml:space="preserve">the </w:delText>
        </w:r>
      </w:del>
      <w:r w:rsidR="00E81454">
        <w:t xml:space="preserve">two levels </w:t>
      </w:r>
      <w:del w:id="40" w:author="Edu" w:date="2017-02-21T16:00:00Z">
        <w:r w:rsidR="00E81454" w:rsidDel="00797F03">
          <w:delText>‘</w:delText>
        </w:r>
      </w:del>
      <w:r w:rsidR="00E81454" w:rsidRPr="006A39A8">
        <w:rPr>
          <w:i/>
        </w:rPr>
        <w:t>species A</w:t>
      </w:r>
      <w:del w:id="41" w:author="Edu" w:date="2017-02-21T16:00:00Z">
        <w:r w:rsidR="00E81454" w:rsidDel="00797F03">
          <w:rPr>
            <w:i/>
          </w:rPr>
          <w:delText>’</w:delText>
        </w:r>
      </w:del>
      <w:r w:rsidR="00E81454">
        <w:t xml:space="preserve"> and </w:t>
      </w:r>
      <w:del w:id="42" w:author="Edu" w:date="2017-02-21T16:00:00Z">
        <w:r w:rsidR="00E81454" w:rsidDel="00797F03">
          <w:delText>‘</w:delText>
        </w:r>
      </w:del>
      <w:r w:rsidR="00E81454" w:rsidRPr="006A39A8">
        <w:rPr>
          <w:i/>
        </w:rPr>
        <w:t xml:space="preserve">species </w:t>
      </w:r>
      <w:del w:id="43" w:author="Edu" w:date="2017-02-21T16:01:00Z">
        <w:r w:rsidR="00E81454" w:rsidDel="00797F03">
          <w:rPr>
            <w:i/>
          </w:rPr>
          <w:delText>‘</w:delText>
        </w:r>
      </w:del>
      <w:r w:rsidR="00E81454" w:rsidRPr="006A39A8">
        <w:rPr>
          <w:i/>
        </w:rPr>
        <w:t>B</w:t>
      </w:r>
      <w:del w:id="44" w:author="Edu" w:date="2017-02-21T16:00:00Z">
        <w:r w:rsidR="00E81454" w:rsidRPr="00BC5E57" w:rsidDel="00797F03">
          <w:rPr>
            <w:i/>
          </w:rPr>
          <w:delText>’</w:delText>
        </w:r>
      </w:del>
      <w:r w:rsidR="00E81454">
        <w:t xml:space="preserve">. </w:t>
      </w:r>
      <w:del w:id="45" w:author="Edu" w:date="2017-02-21T16:01:00Z">
        <w:r w:rsidR="00E81454" w:rsidRPr="00797F03" w:rsidDel="00797F03">
          <w:rPr>
            <w:rPrChange w:id="46" w:author="Edu" w:date="2017-02-21T16:04:00Z">
              <w:rPr/>
            </w:rPrChange>
          </w:rPr>
          <w:delText xml:space="preserve">The </w:delText>
        </w:r>
      </w:del>
      <w:r w:rsidR="00E81454" w:rsidRPr="00797F03">
        <w:rPr>
          <w:rPrChange w:id="47" w:author="Edu" w:date="2017-02-21T16:04:00Z">
            <w:rPr>
              <w:i/>
            </w:rPr>
          </w:rPrChange>
        </w:rPr>
        <w:t>Grouping</w:t>
      </w:r>
      <w:r w:rsidR="00E81454" w:rsidRPr="00797F03">
        <w:rPr>
          <w:i/>
          <w:rPrChange w:id="48" w:author="Edu" w:date="2017-02-21T16:01:00Z">
            <w:rPr/>
          </w:rPrChange>
        </w:rPr>
        <w:t xml:space="preserve"> </w:t>
      </w:r>
      <w:del w:id="49" w:author="Edu" w:date="2017-02-21T16:01:00Z">
        <w:r w:rsidR="00E81454" w:rsidDel="00797F03">
          <w:delText xml:space="preserve">factor </w:delText>
        </w:r>
      </w:del>
      <w:r w:rsidR="00E81454">
        <w:t xml:space="preserve">can </w:t>
      </w:r>
      <w:ins w:id="50" w:author="Edu" w:date="2017-02-21T16:01:00Z">
        <w:r w:rsidR="00797F03">
          <w:t xml:space="preserve">also represent </w:t>
        </w:r>
      </w:ins>
      <w:del w:id="51" w:author="Edu" w:date="2017-02-21T16:01:00Z">
        <w:r w:rsidR="00E81454" w:rsidDel="00797F03">
          <w:delText xml:space="preserve">be substituted for </w:delText>
        </w:r>
      </w:del>
      <w:r w:rsidR="00E81454">
        <w:t>different individuals, populations or experimental treatments, depending on the data being analysed. When users have more than one grouping factor in their data (e.g.</w:t>
      </w:r>
      <w:r w:rsidR="001D7B51">
        <w:t>,</w:t>
      </w:r>
      <w:r w:rsidR="00E81454">
        <w:t xml:space="preserve"> </w:t>
      </w:r>
      <w:ins w:id="52" w:author="Edu" w:date="2017-02-21T16:03:00Z">
        <w:r w:rsidR="00797F03">
          <w:t>‘</w:t>
        </w:r>
      </w:ins>
      <w:r w:rsidR="00E81454">
        <w:t>population</w:t>
      </w:r>
      <w:ins w:id="53" w:author="Edu" w:date="2017-02-21T16:03:00Z">
        <w:r w:rsidR="00797F03">
          <w:t>’</w:t>
        </w:r>
      </w:ins>
      <w:r w:rsidR="00E81454">
        <w:t xml:space="preserve"> and </w:t>
      </w:r>
      <w:ins w:id="54" w:author="Edu" w:date="2017-02-21T16:03:00Z">
        <w:r w:rsidR="00797F03">
          <w:t>‘</w:t>
        </w:r>
      </w:ins>
      <w:r w:rsidR="00E81454">
        <w:t>stratification</w:t>
      </w:r>
      <w:ins w:id="55" w:author="Edu" w:date="2017-02-21T16:03:00Z">
        <w:r w:rsidR="00797F03">
          <w:t>’</w:t>
        </w:r>
      </w:ins>
      <w:r w:rsidR="00E81454">
        <w:t xml:space="preserve">), the two factors should be combined in one </w:t>
      </w:r>
      <w:r w:rsidR="00E81454" w:rsidRPr="00797F03">
        <w:rPr>
          <w:rPrChange w:id="56" w:author="Edu" w:date="2017-02-21T16:04:00Z">
            <w:rPr>
              <w:i/>
            </w:rPr>
          </w:rPrChange>
        </w:rPr>
        <w:t>Grouping</w:t>
      </w:r>
      <w:r w:rsidR="00E81454">
        <w:t xml:space="preserve"> column (e.g.</w:t>
      </w:r>
      <w:r w:rsidR="001D7B51">
        <w:t>,</w:t>
      </w:r>
      <w:r w:rsidR="00E81454">
        <w:t xml:space="preserve"> </w:t>
      </w:r>
      <w:ins w:id="57" w:author="Edu" w:date="2017-02-21T16:02:00Z">
        <w:r w:rsidR="00797F03">
          <w:t>‘</w:t>
        </w:r>
      </w:ins>
      <w:r w:rsidR="00E81454">
        <w:t>population</w:t>
      </w:r>
      <w:r w:rsidR="006139ED">
        <w:t xml:space="preserve"> </w:t>
      </w:r>
      <w:r w:rsidR="00E81454">
        <w:t>x</w:t>
      </w:r>
      <w:r w:rsidR="006139ED">
        <w:t xml:space="preserve"> </w:t>
      </w:r>
      <w:r w:rsidR="00E81454">
        <w:t>stratification</w:t>
      </w:r>
      <w:ins w:id="58" w:author="Edu" w:date="2017-02-21T16:03:00Z">
        <w:r w:rsidR="00797F03">
          <w:t>’</w:t>
        </w:r>
      </w:ins>
      <w:r w:rsidR="00E81454">
        <w:t xml:space="preserve">). Although the example is presented with two species, the script is prepared to analyse larger numbers of factor levels. </w:t>
      </w:r>
      <w:r w:rsidR="006863A6">
        <w:t xml:space="preserve">The second column, </w:t>
      </w:r>
      <w:del w:id="59" w:author="Edu" w:date="2017-02-21T16:04:00Z">
        <w:r w:rsidR="006863A6" w:rsidRPr="006A39A8" w:rsidDel="00797F03">
          <w:rPr>
            <w:i/>
          </w:rPr>
          <w:delText>‘</w:delText>
        </w:r>
      </w:del>
      <w:r w:rsidR="006863A6" w:rsidRPr="006A39A8">
        <w:rPr>
          <w:i/>
        </w:rPr>
        <w:t>Treatment</w:t>
      </w:r>
      <w:del w:id="60" w:author="Edu" w:date="2017-02-21T16:04:00Z">
        <w:r w:rsidR="006863A6" w:rsidRPr="006A39A8" w:rsidDel="00797F03">
          <w:rPr>
            <w:i/>
          </w:rPr>
          <w:delText>’</w:delText>
        </w:r>
      </w:del>
      <w:r w:rsidR="00E81454">
        <w:t xml:space="preserve">, </w:t>
      </w:r>
      <w:del w:id="61" w:author="Edu" w:date="2017-02-21T16:05:00Z">
        <w:r w:rsidR="006863A6" w:rsidDel="00797F03">
          <w:delText>indicates</w:delText>
        </w:r>
        <w:r w:rsidR="00E617A2" w:rsidDel="00797F03">
          <w:delText xml:space="preserve"> </w:delText>
        </w:r>
      </w:del>
      <w:ins w:id="62" w:author="Edu" w:date="2017-02-21T16:05:00Z">
        <w:r w:rsidR="00797F03">
          <w:t xml:space="preserve">records </w:t>
        </w:r>
      </w:ins>
      <w:r w:rsidR="00E617A2">
        <w:t>the range</w:t>
      </w:r>
      <w:r w:rsidR="006863A6">
        <w:t xml:space="preserve"> of temperatures each species was tested by. The third column</w:t>
      </w:r>
      <w:r w:rsidR="00E81454">
        <w:t>,</w:t>
      </w:r>
      <w:r w:rsidR="006863A6">
        <w:t xml:space="preserve"> </w:t>
      </w:r>
      <w:del w:id="63" w:author="Edu" w:date="2017-02-21T16:05:00Z">
        <w:r w:rsidR="006863A6" w:rsidRPr="006A39A8" w:rsidDel="00797F03">
          <w:rPr>
            <w:i/>
          </w:rPr>
          <w:delText>‘</w:delText>
        </w:r>
      </w:del>
      <w:r w:rsidR="006863A6" w:rsidRPr="006A39A8">
        <w:rPr>
          <w:i/>
        </w:rPr>
        <w:t>Dish</w:t>
      </w:r>
      <w:ins w:id="64" w:author="Edu" w:date="2017-02-21T16:05:00Z">
        <w:r w:rsidR="00797F03">
          <w:t>,</w:t>
        </w:r>
      </w:ins>
      <w:del w:id="65" w:author="Edu" w:date="2017-02-21T16:05:00Z">
        <w:r w:rsidR="006863A6" w:rsidRPr="006A39A8" w:rsidDel="00797F03">
          <w:rPr>
            <w:i/>
          </w:rPr>
          <w:delText>’</w:delText>
        </w:r>
        <w:r w:rsidR="00E81454" w:rsidDel="00797F03">
          <w:delText>,</w:delText>
        </w:r>
      </w:del>
      <w:r w:rsidR="00E81454">
        <w:t xml:space="preserve"> </w:t>
      </w:r>
      <w:r w:rsidR="006863A6">
        <w:t xml:space="preserve">indicates the </w:t>
      </w:r>
      <w:r w:rsidR="001D7B51">
        <w:t>P</w:t>
      </w:r>
      <w:r w:rsidR="0081320F">
        <w:t xml:space="preserve">etri dish </w:t>
      </w:r>
      <w:r w:rsidR="001D7B51">
        <w:t xml:space="preserve">(or other container) </w:t>
      </w:r>
      <w:r w:rsidR="0081320F">
        <w:t>number</w:t>
      </w:r>
      <w:r w:rsidR="001D7B51">
        <w:t xml:space="preserve">. </w:t>
      </w:r>
      <w:r w:rsidR="00E81454">
        <w:t>In this example</w:t>
      </w:r>
      <w:del w:id="66" w:author="Edu" w:date="2017-02-21T16:05:00Z">
        <w:r w:rsidR="00E81454" w:rsidDel="00797F03">
          <w:delText xml:space="preserve"> dataset</w:delText>
        </w:r>
      </w:del>
      <w:r w:rsidR="00E81454">
        <w:t xml:space="preserve">, there is only one </w:t>
      </w:r>
      <w:r w:rsidR="00E81454" w:rsidRPr="00797F03">
        <w:rPr>
          <w:rPrChange w:id="67" w:author="Edu" w:date="2017-02-21T16:05:00Z">
            <w:rPr>
              <w:i/>
            </w:rPr>
          </w:rPrChange>
        </w:rPr>
        <w:t>Dish</w:t>
      </w:r>
      <w:r w:rsidR="00E81454" w:rsidRPr="00797F03">
        <w:rPr>
          <w:rPrChange w:id="68" w:author="Edu" w:date="2017-02-21T16:05:00Z">
            <w:rPr/>
          </w:rPrChange>
        </w:rPr>
        <w:t xml:space="preserve"> for each </w:t>
      </w:r>
      <w:r w:rsidR="00E81454" w:rsidRPr="00797F03">
        <w:rPr>
          <w:rPrChange w:id="69" w:author="Edu" w:date="2017-02-21T16:05:00Z">
            <w:rPr>
              <w:i/>
            </w:rPr>
          </w:rPrChange>
        </w:rPr>
        <w:t>Treatment</w:t>
      </w:r>
      <w:r w:rsidR="00E81454" w:rsidRPr="00797F03">
        <w:rPr>
          <w:rPrChange w:id="70" w:author="Edu" w:date="2017-02-21T16:05:00Z">
            <w:rPr/>
          </w:rPrChange>
        </w:rPr>
        <w:t xml:space="preserve">. In other cases, where an experiment may have several </w:t>
      </w:r>
      <w:r w:rsidR="00E81454" w:rsidRPr="00797F03">
        <w:rPr>
          <w:rPrChange w:id="71" w:author="Edu" w:date="2017-02-21T16:05:00Z">
            <w:rPr>
              <w:i/>
            </w:rPr>
          </w:rPrChange>
        </w:rPr>
        <w:t>Dishes</w:t>
      </w:r>
      <w:r w:rsidR="00E81454" w:rsidRPr="00797F03">
        <w:rPr>
          <w:rPrChange w:id="72" w:author="Edu" w:date="2017-02-21T16:05:00Z">
            <w:rPr/>
          </w:rPrChange>
        </w:rPr>
        <w:t xml:space="preserve"> </w:t>
      </w:r>
      <w:del w:id="73" w:author="Edu" w:date="2017-02-21T16:05:00Z">
        <w:r w:rsidR="00E81454" w:rsidRPr="00797F03" w:rsidDel="00797F03">
          <w:rPr>
            <w:rPrChange w:id="74" w:author="Edu" w:date="2017-02-21T16:05:00Z">
              <w:rPr/>
            </w:rPrChange>
          </w:rPr>
          <w:delText>for each</w:delText>
        </w:r>
      </w:del>
      <w:ins w:id="75" w:author="Edu" w:date="2017-02-21T16:05:00Z">
        <w:r w:rsidR="00797F03" w:rsidRPr="00797F03">
          <w:rPr>
            <w:rPrChange w:id="76" w:author="Edu" w:date="2017-02-21T16:05:00Z">
              <w:rPr/>
            </w:rPrChange>
          </w:rPr>
          <w:t>per</w:t>
        </w:r>
      </w:ins>
      <w:r w:rsidR="00E81454">
        <w:t xml:space="preserve"> treatment, the script should work in the same way. The fourth column</w:t>
      </w:r>
      <w:r w:rsidR="006863A6">
        <w:t xml:space="preserve">, </w:t>
      </w:r>
      <w:del w:id="77" w:author="Edu" w:date="2017-02-21T16:05:00Z">
        <w:r w:rsidR="006863A6" w:rsidRPr="006A39A8" w:rsidDel="00797F03">
          <w:rPr>
            <w:i/>
          </w:rPr>
          <w:delText>‘</w:delText>
        </w:r>
      </w:del>
      <w:r w:rsidR="006863A6" w:rsidRPr="006A39A8">
        <w:rPr>
          <w:i/>
        </w:rPr>
        <w:t>Time</w:t>
      </w:r>
      <w:del w:id="78" w:author="Edu" w:date="2017-02-21T16:05:00Z">
        <w:r w:rsidR="006863A6" w:rsidRPr="006A39A8" w:rsidDel="00797F03">
          <w:rPr>
            <w:i/>
          </w:rPr>
          <w:delText>’</w:delText>
        </w:r>
      </w:del>
      <w:r w:rsidR="00E81454">
        <w:t xml:space="preserve">, </w:t>
      </w:r>
      <w:r w:rsidR="006863A6">
        <w:t xml:space="preserve">is </w:t>
      </w:r>
      <w:r w:rsidR="00E81454">
        <w:t xml:space="preserve">the </w:t>
      </w:r>
      <w:r w:rsidR="006863A6">
        <w:t>time in which</w:t>
      </w:r>
      <w:r w:rsidR="0081320F">
        <w:t xml:space="preserve"> each data point was recorded</w:t>
      </w:r>
      <w:r w:rsidR="00FD4C98">
        <w:t xml:space="preserve"> (in days in this</w:t>
      </w:r>
      <w:r w:rsidR="00E81454">
        <w:t xml:space="preserve"> example, but </w:t>
      </w:r>
      <w:r w:rsidR="001D7B51">
        <w:t xml:space="preserve">it could be hours or </w:t>
      </w:r>
      <w:r w:rsidR="00E81454">
        <w:t>any other unit</w:t>
      </w:r>
      <w:r w:rsidR="001D7B51">
        <w:t xml:space="preserve"> of time</w:t>
      </w:r>
      <w:r w:rsidR="00E81454">
        <w:t>)</w:t>
      </w:r>
      <w:r w:rsidR="0081320F">
        <w:t xml:space="preserve">. </w:t>
      </w:r>
      <w:r w:rsidR="00E81454">
        <w:t xml:space="preserve">The fifth column, </w:t>
      </w:r>
      <w:del w:id="79" w:author="Edu" w:date="2017-02-21T16:06:00Z">
        <w:r w:rsidR="006863A6" w:rsidRPr="006A39A8" w:rsidDel="00797F03">
          <w:rPr>
            <w:i/>
          </w:rPr>
          <w:delText>‘</w:delText>
        </w:r>
      </w:del>
      <w:r w:rsidR="006863A6" w:rsidRPr="006A39A8">
        <w:rPr>
          <w:i/>
        </w:rPr>
        <w:t>G</w:t>
      </w:r>
      <w:del w:id="80" w:author="Edu" w:date="2017-02-21T16:06:00Z">
        <w:r w:rsidR="006863A6" w:rsidRPr="006A39A8" w:rsidDel="00797F03">
          <w:rPr>
            <w:i/>
          </w:rPr>
          <w:delText>’</w:delText>
        </w:r>
      </w:del>
      <w:r w:rsidR="00E81454">
        <w:t xml:space="preserve">, </w:t>
      </w:r>
      <w:r w:rsidR="006863A6">
        <w:t xml:space="preserve">indicates </w:t>
      </w:r>
      <w:r w:rsidR="00E81454">
        <w:t xml:space="preserve">the </w:t>
      </w:r>
      <w:r w:rsidR="006863A6">
        <w:t>cumulative germination count</w:t>
      </w:r>
      <w:r w:rsidR="00E81454">
        <w:t xml:space="preserve"> at that scoring date. The sixth column,</w:t>
      </w:r>
      <w:r w:rsidR="006863A6">
        <w:t xml:space="preserve"> </w:t>
      </w:r>
      <w:del w:id="81" w:author="Edu" w:date="2017-02-21T16:06:00Z">
        <w:r w:rsidR="006863A6" w:rsidRPr="006A39A8" w:rsidDel="00797F03">
          <w:rPr>
            <w:i/>
          </w:rPr>
          <w:delText>‘</w:delText>
        </w:r>
      </w:del>
      <w:r w:rsidR="006863A6" w:rsidRPr="006A39A8">
        <w:rPr>
          <w:i/>
        </w:rPr>
        <w:t>PG</w:t>
      </w:r>
      <w:del w:id="82" w:author="Edu" w:date="2017-02-21T16:06:00Z">
        <w:r w:rsidR="006863A6" w:rsidRPr="006A39A8" w:rsidDel="00797F03">
          <w:rPr>
            <w:i/>
          </w:rPr>
          <w:delText>’</w:delText>
        </w:r>
      </w:del>
      <w:r w:rsidR="00E81454">
        <w:t xml:space="preserve">, </w:t>
      </w:r>
      <w:r w:rsidR="006863A6">
        <w:t xml:space="preserve">indicates the </w:t>
      </w:r>
      <w:r w:rsidR="006A39A8">
        <w:t xml:space="preserve">total </w:t>
      </w:r>
      <w:r w:rsidR="006863A6">
        <w:t xml:space="preserve">sample size of </w:t>
      </w:r>
      <w:r w:rsidR="006863A6">
        <w:lastRenderedPageBreak/>
        <w:t>each</w:t>
      </w:r>
      <w:r w:rsidR="001D7B51">
        <w:t xml:space="preserve"> P</w:t>
      </w:r>
      <w:r w:rsidR="0061430D">
        <w:t xml:space="preserve">etri </w:t>
      </w:r>
      <w:r w:rsidR="006863A6">
        <w:t>dish, which in this case is 25 seeds</w:t>
      </w:r>
      <w:r w:rsidR="006A39A8">
        <w:t xml:space="preserve">. </w:t>
      </w:r>
      <w:r w:rsidR="005E3FF3">
        <w:t xml:space="preserve">If you have a proportion of seed that do not germinate by the </w:t>
      </w:r>
      <w:del w:id="83" w:author="Edu" w:date="2017-02-21T16:06:00Z">
        <w:r w:rsidR="005E3FF3" w:rsidDel="00797F03">
          <w:delText xml:space="preserve">finish </w:delText>
        </w:r>
      </w:del>
      <w:ins w:id="84" w:author="Edu" w:date="2017-02-21T16:06:00Z">
        <w:r w:rsidR="00797F03">
          <w:t xml:space="preserve">end </w:t>
        </w:r>
      </w:ins>
      <w:r w:rsidR="005E3FF3">
        <w:t>of the test</w:t>
      </w:r>
      <w:ins w:id="85" w:author="Edu" w:date="2017-02-21T16:06:00Z">
        <w:r w:rsidR="00797F03">
          <w:t>,</w:t>
        </w:r>
      </w:ins>
      <w:r w:rsidR="005E3FF3">
        <w:t xml:space="preserve"> th</w:t>
      </w:r>
      <w:ins w:id="86" w:author="Edu" w:date="2017-02-21T16:06:00Z">
        <w:r w:rsidR="00797F03">
          <w:t>ey</w:t>
        </w:r>
      </w:ins>
      <w:del w:id="87" w:author="Edu" w:date="2017-02-21T16:06:00Z">
        <w:r w:rsidR="005E3FF3" w:rsidDel="00797F03">
          <w:delText>at</w:delText>
        </w:r>
      </w:del>
      <w:r w:rsidR="005E3FF3">
        <w:t xml:space="preserve"> may be empty, dead, or simply dormant</w:t>
      </w:r>
      <w:ins w:id="88" w:author="Edu" w:date="2017-02-21T16:06:00Z">
        <w:r w:rsidR="00797F03">
          <w:t>.</w:t>
        </w:r>
      </w:ins>
      <w:del w:id="89" w:author="Edu" w:date="2017-02-21T16:06:00Z">
        <w:r w:rsidR="005E3FF3" w:rsidDel="00797F03">
          <w:delText>,</w:delText>
        </w:r>
      </w:del>
      <w:r w:rsidR="005E3FF3">
        <w:t xml:space="preserve"> </w:t>
      </w:r>
      <w:del w:id="90" w:author="Edu" w:date="2017-02-21T16:07:00Z">
        <w:r w:rsidR="005E3FF3" w:rsidDel="00797F03">
          <w:delText>they can be identified and</w:delText>
        </w:r>
      </w:del>
      <w:ins w:id="91" w:author="Edu" w:date="2017-02-21T16:07:00Z">
        <w:r w:rsidR="00797F03">
          <w:t>These categories should be</w:t>
        </w:r>
      </w:ins>
      <w:r w:rsidR="005E3FF3">
        <w:t xml:space="preserve"> distinguished </w:t>
      </w:r>
      <w:del w:id="92" w:author="Edu" w:date="2017-02-21T16:07:00Z">
        <w:r w:rsidR="005E3FF3" w:rsidDel="00797F03">
          <w:delText xml:space="preserve">at the end of the germination test </w:delText>
        </w:r>
      </w:del>
      <w:r w:rsidR="005E3FF3">
        <w:t>through cutting</w:t>
      </w:r>
      <w:ins w:id="93" w:author="Edu" w:date="2017-02-21T16:07:00Z">
        <w:r w:rsidR="00797F03">
          <w:t xml:space="preserve"> or other test</w:t>
        </w:r>
      </w:ins>
      <w:r w:rsidR="005E3FF3">
        <w:t xml:space="preserve">. The </w:t>
      </w:r>
      <w:del w:id="94" w:author="Edu" w:date="2017-02-21T16:08:00Z">
        <w:r w:rsidR="005E3FF3" w:rsidDel="00797F03">
          <w:delText>sample seeds</w:delText>
        </w:r>
      </w:del>
      <w:ins w:id="95" w:author="Edu" w:date="2017-02-21T16:08:00Z">
        <w:r w:rsidR="00797F03">
          <w:t>number in PG</w:t>
        </w:r>
      </w:ins>
      <w:r w:rsidR="005E3FF3">
        <w:t xml:space="preserve"> should always be the number of </w:t>
      </w:r>
      <w:proofErr w:type="spellStart"/>
      <w:r w:rsidR="005E3FF3">
        <w:t>germinable</w:t>
      </w:r>
      <w:proofErr w:type="spellEnd"/>
      <w:r w:rsidR="005E3FF3">
        <w:t xml:space="preserve"> </w:t>
      </w:r>
      <w:del w:id="96" w:author="Edu" w:date="2017-02-21T16:08:00Z">
        <w:r w:rsidR="005E3FF3" w:rsidDel="00797F03">
          <w:delText xml:space="preserve">(including dormant) </w:delText>
        </w:r>
      </w:del>
      <w:r w:rsidR="005E3FF3">
        <w:t>seeds in the dish</w:t>
      </w:r>
      <w:del w:id="97" w:author="Edu" w:date="2017-02-21T16:09:00Z">
        <w:r w:rsidR="005E3FF3" w:rsidDel="00797F03">
          <w:delText>,</w:delText>
        </w:r>
      </w:del>
      <w:r w:rsidR="005E3FF3">
        <w:t xml:space="preserve"> </w:t>
      </w:r>
      <w:del w:id="98" w:author="Edu" w:date="2017-02-21T16:08:00Z">
        <w:r w:rsidR="005E3FF3" w:rsidDel="00797F03">
          <w:delText>and not the total number of seeds that may include</w:delText>
        </w:r>
      </w:del>
      <w:ins w:id="99" w:author="Edu" w:date="2017-02-21T16:08:00Z">
        <w:r w:rsidR="00797F03">
          <w:t>including dormant but not</w:t>
        </w:r>
      </w:ins>
      <w:r w:rsidR="005E3FF3">
        <w:t xml:space="preserve"> empty or dead seeds.</w:t>
      </w:r>
    </w:p>
    <w:p w14:paraId="08ACA9AB" w14:textId="66E0E514" w:rsidR="00A07C41" w:rsidRPr="007C5F42" w:rsidRDefault="00A07C41" w:rsidP="007C5F42">
      <w:pPr>
        <w:spacing w:line="480" w:lineRule="auto"/>
        <w:ind w:firstLine="720"/>
        <w:rPr>
          <w:i/>
        </w:rPr>
      </w:pPr>
      <w:r w:rsidRPr="007C5F42">
        <w:rPr>
          <w:i/>
        </w:rPr>
        <w:t>R and R packages needed</w:t>
      </w:r>
    </w:p>
    <w:p w14:paraId="383A1AFB" w14:textId="25868228" w:rsidR="004E5DC5" w:rsidDel="009A7F59" w:rsidRDefault="002F157E" w:rsidP="007C5F42">
      <w:pPr>
        <w:spacing w:line="480" w:lineRule="auto"/>
        <w:ind w:firstLine="720"/>
        <w:rPr>
          <w:del w:id="100" w:author="Edu" w:date="2017-02-21T16:17:00Z"/>
        </w:rPr>
      </w:pPr>
      <w:r>
        <w:t xml:space="preserve">All </w:t>
      </w:r>
      <w:r w:rsidR="006C518E">
        <w:t xml:space="preserve">analyses </w:t>
      </w:r>
      <w:r w:rsidR="004E5DC5">
        <w:t>are</w:t>
      </w:r>
      <w:r>
        <w:t xml:space="preserve"> performed in </w:t>
      </w:r>
      <w:del w:id="101" w:author="Edu" w:date="2017-02-21T16:10:00Z">
        <w:r w:rsidRPr="009A7F59" w:rsidDel="004B1234">
          <w:rPr>
            <w:rPrChange w:id="102" w:author="Edu" w:date="2017-02-21T16:10:00Z">
              <w:rPr/>
            </w:rPrChange>
          </w:rPr>
          <w:delText xml:space="preserve">the </w:delText>
        </w:r>
      </w:del>
      <w:r w:rsidRPr="009A7F59">
        <w:rPr>
          <w:rPrChange w:id="103" w:author="Edu" w:date="2017-02-21T16:10:00Z">
            <w:rPr>
              <w:i/>
            </w:rPr>
          </w:rPrChange>
        </w:rPr>
        <w:t>R</w:t>
      </w:r>
      <w:r w:rsidRPr="009F6FE0">
        <w:rPr>
          <w:i/>
        </w:rPr>
        <w:t xml:space="preserve"> </w:t>
      </w:r>
      <w:del w:id="104" w:author="Edu" w:date="2017-02-21T16:10:00Z">
        <w:r w:rsidRPr="009F6FE0" w:rsidDel="009A7F59">
          <w:rPr>
            <w:i/>
          </w:rPr>
          <w:delText xml:space="preserve">language </w:delText>
        </w:r>
        <w:r w:rsidR="008A7018" w:rsidRPr="009F6FE0" w:rsidDel="009A7F59">
          <w:rPr>
            <w:i/>
          </w:rPr>
          <w:delText>and environment for statistical computing</w:delText>
        </w:r>
        <w:r w:rsidR="008A7018" w:rsidDel="009A7F59">
          <w:delText xml:space="preserve"> </w:delText>
        </w:r>
      </w:del>
      <w:r w:rsidR="008A7018">
        <w:fldChar w:fldCharType="begin"/>
      </w:r>
      <w:r w:rsidR="00D505A1">
        <w:instrText xml:space="preserve"> ADDIN PAPERS2_CITATIONS &lt;citation&gt;&lt;uuid&gt;4EB81BF9-FDB5-45F3-A09A-A30AFCD82264&lt;/uuid&gt;&lt;priority&gt;0&lt;/priority&gt;&lt;publications&gt;&lt;publication&gt;&lt;uuid&gt;583DE64B-7007-4391-83C0-33AC3AF31166&lt;/uuid&gt;&lt;version&gt;3.3.2 "Sincere Pumpkin Patch"&lt;/version&gt;&lt;revision_date&gt;99201600001200000000200000&lt;/revision_date&gt;&lt;publication_date&gt;99201600001200000000200000&lt;/publication_date&gt;&lt;url&gt;http://www.R-project.org/&lt;/url&gt;&lt;citekey&gt;Rlanguageandenvi:vv&lt;/citekey&gt;&lt;type&gt;300&lt;/type&gt;&lt;title&gt;R: language and environment for statistical computing&lt;/title&gt;&lt;publisher&gt;Comprehensive R Archive Network (CRAN)&lt;/publisher&gt;&lt;institution&gt;RFFS Computing&lt;/institution&gt;&lt;subtype&gt;341&lt;/subtype&gt;&lt;place&gt;Vienna, Austria&lt;/place&gt;&lt;authors&gt;&lt;author&gt;&lt;lastName&gt;R Core Development Team &lt;/lastName&gt;&lt;/author&gt;&lt;/authors&gt;&lt;/publication&gt;&lt;/publications&gt;&lt;cites&gt;&lt;/cites&gt;&lt;/citation&gt;</w:instrText>
      </w:r>
      <w:r w:rsidR="008A7018">
        <w:fldChar w:fldCharType="separate"/>
      </w:r>
      <w:r w:rsidR="008D0324">
        <w:rPr>
          <w:rFonts w:eastAsiaTheme="minorEastAsia"/>
          <w:lang w:val="en-US" w:eastAsia="ja-JP"/>
        </w:rPr>
        <w:t>(R Core Development Team 2016)</w:t>
      </w:r>
      <w:r w:rsidR="008A7018">
        <w:fldChar w:fldCharType="end"/>
      </w:r>
      <w:ins w:id="105" w:author="Edu" w:date="2017-02-21T16:11:00Z">
        <w:r w:rsidR="009A7F59">
          <w:t>.</w:t>
        </w:r>
      </w:ins>
      <w:r w:rsidR="00D9422D">
        <w:t xml:space="preserve"> </w:t>
      </w:r>
      <w:del w:id="106" w:author="Edu" w:date="2017-02-21T16:11:00Z">
        <w:r w:rsidR="00F2550A" w:rsidDel="009A7F59">
          <w:delText>(</w:delText>
        </w:r>
        <w:r w:rsidR="00F2550A" w:rsidRPr="009A7F59" w:rsidDel="009A7F59">
          <w:rPr>
            <w:b/>
            <w:rPrChange w:id="107" w:author="Edu" w:date="2017-02-21T16:10:00Z">
              <w:rPr/>
            </w:rPrChange>
          </w:rPr>
          <w:delText>Supplementary Information 2</w:delText>
        </w:r>
        <w:r w:rsidR="00F2550A" w:rsidDel="009A7F59">
          <w:delText>)</w:delText>
        </w:r>
        <w:r w:rsidR="008A7018" w:rsidDel="009A7F59">
          <w:delText>.</w:delText>
        </w:r>
        <w:r w:rsidR="009654E7" w:rsidDel="009A7F59">
          <w:delText xml:space="preserve"> </w:delText>
        </w:r>
      </w:del>
      <w:r w:rsidR="004E5DC5">
        <w:t xml:space="preserve">For users new to </w:t>
      </w:r>
      <w:r w:rsidR="004E5DC5" w:rsidRPr="009F6FE0">
        <w:rPr>
          <w:i/>
        </w:rPr>
        <w:t>R</w:t>
      </w:r>
      <w:r w:rsidR="004E5DC5">
        <w:t xml:space="preserve">, we have prepared the essential </w:t>
      </w:r>
      <w:del w:id="108" w:author="Edu" w:date="2017-02-21T16:15:00Z">
        <w:r w:rsidR="004E5DC5" w:rsidDel="009A7F59">
          <w:delText xml:space="preserve">basic </w:delText>
        </w:r>
      </w:del>
      <w:r w:rsidR="004E5DC5">
        <w:t xml:space="preserve">information to get started in </w:t>
      </w:r>
      <w:r w:rsidR="004E5DC5" w:rsidRPr="009A7F59">
        <w:rPr>
          <w:b/>
          <w:rPrChange w:id="109" w:author="Edu" w:date="2017-02-21T16:11:00Z">
            <w:rPr>
              <w:i/>
            </w:rPr>
          </w:rPrChange>
        </w:rPr>
        <w:t>Supplementary Information 3</w:t>
      </w:r>
      <w:del w:id="110" w:author="Edu" w:date="2017-02-21T16:11:00Z">
        <w:r w:rsidR="004E5DC5" w:rsidDel="009A7F59">
          <w:rPr>
            <w:i/>
          </w:rPr>
          <w:delText>,</w:delText>
        </w:r>
        <w:r w:rsidR="004E5DC5" w:rsidDel="009A7F59">
          <w:delText xml:space="preserve"> which can be used as a compl</w:delText>
        </w:r>
        <w:r w:rsidR="00CD46E4" w:rsidDel="009A7F59">
          <w:delText>e</w:delText>
        </w:r>
        <w:r w:rsidR="004E5DC5" w:rsidDel="009A7F59">
          <w:delText>mentary resource to understand the following</w:delText>
        </w:r>
      </w:del>
      <w:r w:rsidR="004E5DC5" w:rsidRPr="006A39A8">
        <w:rPr>
          <w:i/>
        </w:rPr>
        <w:t>.</w:t>
      </w:r>
      <w:r w:rsidR="00A81026">
        <w:t xml:space="preserve"> </w:t>
      </w:r>
      <w:r w:rsidR="009654E7">
        <w:t xml:space="preserve">The script </w:t>
      </w:r>
      <w:del w:id="111" w:author="Edu" w:date="2017-02-21T16:11:00Z">
        <w:r w:rsidR="009654E7" w:rsidDel="009A7F59">
          <w:delText>we have prepared</w:delText>
        </w:r>
        <w:r w:rsidR="00A85DEE" w:rsidDel="009A7F59">
          <w:delText xml:space="preserve"> </w:delText>
        </w:r>
      </w:del>
      <w:r w:rsidR="00A85DEE">
        <w:t>(</w:t>
      </w:r>
      <w:r w:rsidR="00A85DEE" w:rsidRPr="009A7F59">
        <w:rPr>
          <w:b/>
          <w:rPrChange w:id="112" w:author="Edu" w:date="2017-02-21T16:11:00Z">
            <w:rPr/>
          </w:rPrChange>
        </w:rPr>
        <w:t xml:space="preserve">Supplementary Information </w:t>
      </w:r>
      <w:r w:rsidR="003C1506" w:rsidRPr="009A7F59">
        <w:rPr>
          <w:b/>
          <w:rPrChange w:id="113" w:author="Edu" w:date="2017-02-21T16:11:00Z">
            <w:rPr/>
          </w:rPrChange>
        </w:rPr>
        <w:t>2</w:t>
      </w:r>
      <w:r w:rsidR="003C1506">
        <w:t>)</w:t>
      </w:r>
      <w:r w:rsidR="004E5DC5">
        <w:t xml:space="preserve"> </w:t>
      </w:r>
      <w:r w:rsidR="009654E7">
        <w:t xml:space="preserve">presents the method </w:t>
      </w:r>
      <w:r w:rsidR="004E5DC5">
        <w:t>and</w:t>
      </w:r>
      <w:r w:rsidR="009654E7">
        <w:t>, when used with the example dataset (</w:t>
      </w:r>
      <w:r w:rsidR="009654E7" w:rsidRPr="009A7F59">
        <w:rPr>
          <w:b/>
          <w:rPrChange w:id="114" w:author="Edu" w:date="2017-02-21T16:11:00Z">
            <w:rPr/>
          </w:rPrChange>
        </w:rPr>
        <w:t>Supplementary Information 1</w:t>
      </w:r>
      <w:r w:rsidR="009654E7">
        <w:t>)</w:t>
      </w:r>
      <w:r w:rsidR="004E5DC5">
        <w:t>,</w:t>
      </w:r>
      <w:r w:rsidR="009654E7">
        <w:t xml:space="preserve"> produces four tables</w:t>
      </w:r>
      <w:r w:rsidR="004E5DC5">
        <w:t xml:space="preserve"> and </w:t>
      </w:r>
      <w:commentRangeStart w:id="115"/>
      <w:r w:rsidR="003C1506">
        <w:t>four</w:t>
      </w:r>
      <w:commentRangeEnd w:id="115"/>
      <w:r w:rsidR="009A7F59">
        <w:rPr>
          <w:rStyle w:val="CommentReference"/>
        </w:rPr>
        <w:commentReference w:id="115"/>
      </w:r>
      <w:r w:rsidR="003C1506">
        <w:t xml:space="preserve"> </w:t>
      </w:r>
      <w:r w:rsidR="004E5DC5">
        <w:t xml:space="preserve">figures that </w:t>
      </w:r>
      <w:r w:rsidR="003C1506">
        <w:t xml:space="preserve">we </w:t>
      </w:r>
      <w:r w:rsidR="004E5DC5">
        <w:t>will describe below</w:t>
      </w:r>
      <w:r w:rsidR="003C1506">
        <w:t xml:space="preserve">. </w:t>
      </w:r>
    </w:p>
    <w:p w14:paraId="61D473EB" w14:textId="16D3752C" w:rsidR="006C518E" w:rsidRDefault="004E5DC5" w:rsidP="009A7F59">
      <w:pPr>
        <w:spacing w:line="480" w:lineRule="auto"/>
        <w:ind w:firstLine="720"/>
        <w:pPrChange w:id="116" w:author="Edu" w:date="2017-02-21T16:17:00Z">
          <w:pPr>
            <w:spacing w:line="480" w:lineRule="auto"/>
            <w:ind w:firstLine="720"/>
          </w:pPr>
        </w:pPrChange>
      </w:pPr>
      <w:r>
        <w:t xml:space="preserve">Before starting the analyses, six specialist </w:t>
      </w:r>
      <w:ins w:id="117" w:author="Edu" w:date="2017-02-21T16:13:00Z">
        <w:r w:rsidR="009A7F59">
          <w:t xml:space="preserve">R </w:t>
        </w:r>
      </w:ins>
      <w:r>
        <w:t>packages must be installed</w:t>
      </w:r>
      <w:del w:id="118" w:author="Edu" w:date="2017-02-21T16:13:00Z">
        <w:r w:rsidDel="009A7F59">
          <w:delText xml:space="preserve"> </w:delText>
        </w:r>
        <w:r w:rsidR="009F6FE0" w:rsidDel="009A7F59">
          <w:delText xml:space="preserve">into </w:delText>
        </w:r>
        <w:r w:rsidR="00C04109" w:rsidDel="009A7F59">
          <w:delText xml:space="preserve">the </w:delText>
        </w:r>
        <w:r w:rsidR="009F6FE0" w:rsidRPr="009A7F59" w:rsidDel="009A7F59">
          <w:rPr>
            <w:rPrChange w:id="119" w:author="Edu" w:date="2017-02-21T16:13:00Z">
              <w:rPr>
                <w:i/>
              </w:rPr>
            </w:rPrChange>
          </w:rPr>
          <w:delText>R</w:delText>
        </w:r>
        <w:r w:rsidR="009F6FE0" w:rsidDel="009A7F59">
          <w:delText xml:space="preserve"> library</w:delText>
        </w:r>
      </w:del>
      <w:ins w:id="120" w:author="Edu" w:date="2017-02-21T16:14:00Z">
        <w:r w:rsidR="009A7F59">
          <w:t>:</w:t>
        </w:r>
      </w:ins>
      <w:del w:id="121" w:author="Edu" w:date="2017-02-21T16:14:00Z">
        <w:r w:rsidR="009F6FE0" w:rsidDel="009A7F59">
          <w:delText>.</w:delText>
        </w:r>
      </w:del>
      <w:r w:rsidR="009F6FE0">
        <w:t xml:space="preserve"> </w:t>
      </w:r>
      <w:ins w:id="122" w:author="Edu" w:date="2017-02-21T16:13:00Z">
        <w:r w:rsidR="009A7F59">
          <w:t>‘</w:t>
        </w:r>
      </w:ins>
      <w:proofErr w:type="spellStart"/>
      <w:del w:id="123" w:author="Edu" w:date="2017-02-21T16:13:00Z">
        <w:r w:rsidRPr="009A7F59" w:rsidDel="009A7F59">
          <w:rPr>
            <w:rPrChange w:id="124" w:author="Edu" w:date="2017-02-21T16:13:00Z">
              <w:rPr/>
            </w:rPrChange>
          </w:rPr>
          <w:delText>The</w:delText>
        </w:r>
        <w:r w:rsidR="006A39A8" w:rsidRPr="009A7F59" w:rsidDel="009A7F59">
          <w:rPr>
            <w:rPrChange w:id="125" w:author="Edu" w:date="2017-02-21T16:13:00Z">
              <w:rPr/>
            </w:rPrChange>
          </w:rPr>
          <w:delText xml:space="preserve"> packages </w:delText>
        </w:r>
      </w:del>
      <w:r w:rsidR="006A39A8" w:rsidRPr="009A7F59">
        <w:rPr>
          <w:rPrChange w:id="126" w:author="Edu" w:date="2017-02-21T16:13:00Z">
            <w:rPr>
              <w:i/>
            </w:rPr>
          </w:rPrChange>
        </w:rPr>
        <w:t>plyr</w:t>
      </w:r>
      <w:proofErr w:type="spellEnd"/>
      <w:ins w:id="127" w:author="Edu" w:date="2017-02-21T16:13:00Z">
        <w:r w:rsidR="009A7F59">
          <w:t>’</w:t>
        </w:r>
      </w:ins>
      <w:r w:rsidR="006A39A8" w:rsidRPr="009A7F59">
        <w:rPr>
          <w:i/>
          <w:rPrChange w:id="128" w:author="Edu" w:date="2017-02-21T16:13:00Z">
            <w:rPr/>
          </w:rPrChange>
        </w:rPr>
        <w:t xml:space="preserve"> </w:t>
      </w:r>
      <w:r w:rsidR="006A39A8" w:rsidRPr="009A7F59">
        <w:rPr>
          <w:rPrChange w:id="129" w:author="Edu" w:date="2017-02-21T16:14:00Z">
            <w:rPr/>
          </w:rPrChange>
        </w:rPr>
        <w:t>and</w:t>
      </w:r>
      <w:r w:rsidR="006A39A8" w:rsidRPr="009A7F59">
        <w:rPr>
          <w:i/>
          <w:rPrChange w:id="130" w:author="Edu" w:date="2017-02-21T16:13:00Z">
            <w:rPr/>
          </w:rPrChange>
        </w:rPr>
        <w:t xml:space="preserve"> </w:t>
      </w:r>
      <w:ins w:id="131" w:author="Edu" w:date="2017-02-21T16:13:00Z">
        <w:r w:rsidR="009A7F59">
          <w:rPr>
            <w:i/>
          </w:rPr>
          <w:t>‘</w:t>
        </w:r>
      </w:ins>
      <w:proofErr w:type="spellStart"/>
      <w:r w:rsidR="006A39A8" w:rsidRPr="009A7F59">
        <w:rPr>
          <w:rPrChange w:id="132" w:author="Edu" w:date="2017-02-21T16:13:00Z">
            <w:rPr>
              <w:i/>
            </w:rPr>
          </w:rPrChange>
        </w:rPr>
        <w:t>dplyr</w:t>
      </w:r>
      <w:proofErr w:type="spellEnd"/>
      <w:ins w:id="133" w:author="Edu" w:date="2017-02-21T16:13:00Z">
        <w:r w:rsidR="009A7F59">
          <w:t>’</w:t>
        </w:r>
      </w:ins>
      <w:r w:rsidR="006A39A8">
        <w:t xml:space="preserve"> </w:t>
      </w:r>
      <w:r w:rsidR="006A39A8">
        <w:fldChar w:fldCharType="begin"/>
      </w:r>
      <w:r w:rsidR="00D505A1">
        <w:instrText xml:space="preserve"> ADDIN PAPERS2_CITATIONS &lt;citation&gt;&lt;uuid&gt;020405D3-C6EA-4B42-A5E5-23AAD1627665&lt;/uuid&gt;&lt;priority&gt;0&lt;/priority&gt;&lt;publications&gt;&lt;publication&gt;&lt;publication_date&gt;99201600001200000000200000&lt;/publication_date&gt;&lt;title&gt;dplyr: A grammar of data manipulation&lt;/title&gt;&lt;uuid&gt;B7D1BC56-FF79-4492-8A0D-9B7F6AB9A5D5&lt;/uuid&gt;&lt;subtype&gt;341&lt;/subtype&gt;&lt;publisher&gt;Comprehensive R Archive Network (CRAN)&lt;/publisher&gt;&lt;version&gt;0.5.0&lt;/version&gt;&lt;type&gt;300&lt;/type&gt;&lt;url&gt;http://CRAN.R-project.org/package=dplyr&lt;/url&gt;&lt;authors&gt;&lt;author&gt;&lt;firstName&gt;Hadley&lt;/firstName&gt;&lt;lastName&gt;Wickham&lt;/lastName&gt;&lt;/author&gt;&lt;author&gt;&lt;firstName&gt;Romain&lt;/firstName&gt;&lt;lastName&gt;Francois&lt;/lastName&gt;&lt;/author&gt;&lt;author&gt;&lt;lastName&gt;Francois&lt;/lastName&gt;&lt;/author&gt;&lt;/authors&gt;&lt;/publication&gt;&lt;/publications&gt;&lt;cites&gt;&lt;/cites&gt;&lt;/citation&gt;</w:instrText>
      </w:r>
      <w:r w:rsidR="006A39A8">
        <w:fldChar w:fldCharType="separate"/>
      </w:r>
      <w:r w:rsidR="00121F0B">
        <w:rPr>
          <w:rFonts w:eastAsiaTheme="minorEastAsia"/>
          <w:lang w:val="en-US" w:eastAsia="ja-JP"/>
        </w:rPr>
        <w:t>(Wickham et al 2016)</w:t>
      </w:r>
      <w:r w:rsidR="006A39A8">
        <w:fldChar w:fldCharType="end"/>
      </w:r>
      <w:r w:rsidR="006A39A8">
        <w:t xml:space="preserve"> </w:t>
      </w:r>
      <w:r>
        <w:t xml:space="preserve">are used </w:t>
      </w:r>
      <w:r w:rsidR="006A39A8">
        <w:t xml:space="preserve">for </w:t>
      </w:r>
      <w:del w:id="134" w:author="Edu" w:date="2017-02-21T16:14:00Z">
        <w:r w:rsidR="006A39A8" w:rsidDel="009A7F59">
          <w:delText>all acti</w:delText>
        </w:r>
        <w:r w:rsidR="003C1506" w:rsidDel="009A7F59">
          <w:delText>vities</w:delText>
        </w:r>
        <w:r w:rsidR="006A39A8" w:rsidDel="009A7F59">
          <w:delText xml:space="preserve"> related to </w:delText>
        </w:r>
      </w:del>
      <w:r>
        <w:t>data manipulation</w:t>
      </w:r>
      <w:del w:id="135" w:author="Edu" w:date="2017-02-21T16:15:00Z">
        <w:r w:rsidDel="009A7F59">
          <w:delText xml:space="preserve"> </w:delText>
        </w:r>
        <w:r w:rsidR="006A39A8" w:rsidDel="009A7F59">
          <w:delText>and filterin</w:delText>
        </w:r>
        <w:r w:rsidDel="009A7F59">
          <w:delText>g</w:delText>
        </w:r>
      </w:del>
      <w:ins w:id="136" w:author="Edu" w:date="2017-02-21T16:14:00Z">
        <w:r w:rsidR="009A7F59">
          <w:t>;</w:t>
        </w:r>
      </w:ins>
      <w:del w:id="137" w:author="Edu" w:date="2017-02-21T16:14:00Z">
        <w:r w:rsidR="006A39A8" w:rsidDel="009A7F59">
          <w:delText>.</w:delText>
        </w:r>
      </w:del>
      <w:ins w:id="138" w:author="Edu" w:date="2017-02-21T16:15:00Z">
        <w:r w:rsidR="009A7F59">
          <w:rPr>
            <w:i/>
          </w:rPr>
          <w:t xml:space="preserve"> </w:t>
        </w:r>
        <w:r w:rsidR="009A7F59" w:rsidRPr="009A7F59">
          <w:rPr>
            <w:rPrChange w:id="139" w:author="Edu" w:date="2017-02-21T16:15:00Z">
              <w:rPr>
                <w:i/>
              </w:rPr>
            </w:rPrChange>
          </w:rPr>
          <w:t>‘</w:t>
        </w:r>
      </w:ins>
      <w:proofErr w:type="spellStart"/>
      <w:del w:id="140" w:author="Edu" w:date="2017-02-21T16:14:00Z">
        <w:r w:rsidR="006A39A8" w:rsidRPr="009A7F59" w:rsidDel="009A7F59">
          <w:rPr>
            <w:rPrChange w:id="141" w:author="Edu" w:date="2017-02-21T16:15:00Z">
              <w:rPr>
                <w:i/>
              </w:rPr>
            </w:rPrChange>
          </w:rPr>
          <w:delText xml:space="preserve"> </w:delText>
        </w:r>
        <w:r w:rsidR="006A39A8" w:rsidRPr="009A7F59" w:rsidDel="009A7F59">
          <w:rPr>
            <w:rPrChange w:id="142" w:author="Edu" w:date="2017-02-21T16:15:00Z">
              <w:rPr/>
            </w:rPrChange>
          </w:rPr>
          <w:delText>The package</w:delText>
        </w:r>
        <w:r w:rsidR="006A39A8" w:rsidRPr="009A7F59" w:rsidDel="009A7F59">
          <w:rPr>
            <w:rPrChange w:id="143" w:author="Edu" w:date="2017-02-21T16:15:00Z">
              <w:rPr>
                <w:i/>
              </w:rPr>
            </w:rPrChange>
          </w:rPr>
          <w:delText xml:space="preserve"> </w:delText>
        </w:r>
      </w:del>
      <w:r w:rsidR="006A39A8" w:rsidRPr="009A7F59">
        <w:rPr>
          <w:rPrChange w:id="144" w:author="Edu" w:date="2017-02-21T16:15:00Z">
            <w:rPr>
              <w:i/>
            </w:rPr>
          </w:rPrChange>
        </w:rPr>
        <w:t>binom</w:t>
      </w:r>
      <w:proofErr w:type="spellEnd"/>
      <w:ins w:id="145" w:author="Edu" w:date="2017-02-21T16:14:00Z">
        <w:r w:rsidR="009A7F59" w:rsidRPr="009A7F59">
          <w:rPr>
            <w:rPrChange w:id="146" w:author="Edu" w:date="2017-02-21T16:15:00Z">
              <w:rPr/>
            </w:rPrChange>
          </w:rPr>
          <w:t>’</w:t>
        </w:r>
      </w:ins>
      <w:r w:rsidR="006A39A8">
        <w:t xml:space="preserve"> </w:t>
      </w:r>
      <w:r w:rsidR="006A39A8">
        <w:fldChar w:fldCharType="begin"/>
      </w:r>
      <w:r w:rsidR="00D505A1">
        <w:instrText xml:space="preserve"> ADDIN PAPERS2_CITATIONS &lt;citation&gt;&lt;uuid&gt;8F8580AC-DB45-4A6B-B59F-1F2476A7FFB0&lt;/uuid&gt;&lt;priority&gt;0&lt;/priority&gt;&lt;publications&gt;&lt;publication&gt;&lt;title&gt;binom: Binomial Confidence Intervals For Several Parameterizations&lt;/title&gt;&lt;uuid&gt;919BEE62-5224-44E8-81D2-BC546D36BD4B&lt;/uuid&gt;&lt;subtype&gt;341&lt;/subtype&gt;&lt;publisher&gt;Comprehensive R Archive Network (CRAN)&lt;/publisher&gt;&lt;version&gt;1.1-1&lt;/version&gt;&lt;type&gt;300&lt;/type&gt;&lt;url&gt;http://CRAN.R-project.org/package=binom&lt;/url&gt;&lt;authors&gt;&lt;author&gt;&lt;firstName&gt;Sundar&lt;/firstName&gt;&lt;lastName&gt;Dorai-Raj&lt;/lastName&gt;&lt;/author&gt;&lt;/authors&gt;&lt;/publication&gt;&lt;/publications&gt;&lt;cites&gt;&lt;/cites&gt;&lt;/citation&gt;</w:instrText>
      </w:r>
      <w:r w:rsidR="006A39A8">
        <w:fldChar w:fldCharType="separate"/>
      </w:r>
      <w:r w:rsidR="00121F0B">
        <w:rPr>
          <w:rFonts w:eastAsiaTheme="minorEastAsia"/>
          <w:lang w:val="en-US" w:eastAsia="ja-JP"/>
        </w:rPr>
        <w:t>(</w:t>
      </w:r>
      <w:proofErr w:type="spellStart"/>
      <w:r w:rsidR="00121F0B">
        <w:rPr>
          <w:rFonts w:eastAsiaTheme="minorEastAsia"/>
          <w:lang w:val="en-US" w:eastAsia="ja-JP"/>
        </w:rPr>
        <w:t>Dorai</w:t>
      </w:r>
      <w:proofErr w:type="spellEnd"/>
      <w:r w:rsidR="00121F0B">
        <w:rPr>
          <w:rFonts w:eastAsiaTheme="minorEastAsia"/>
          <w:lang w:val="en-US" w:eastAsia="ja-JP"/>
        </w:rPr>
        <w:t>-Raj (</w:t>
      </w:r>
      <w:proofErr w:type="spellStart"/>
      <w:r w:rsidR="00121F0B">
        <w:rPr>
          <w:rFonts w:eastAsiaTheme="minorEastAsia"/>
          <w:lang w:val="en-US" w:eastAsia="ja-JP"/>
        </w:rPr>
        <w:t>n.d.</w:t>
      </w:r>
      <w:proofErr w:type="spellEnd"/>
      <w:r w:rsidR="00121F0B">
        <w:rPr>
          <w:rFonts w:eastAsiaTheme="minorEastAsia"/>
          <w:lang w:val="en-US" w:eastAsia="ja-JP"/>
        </w:rPr>
        <w:t>))</w:t>
      </w:r>
      <w:r w:rsidR="006A39A8">
        <w:fldChar w:fldCharType="end"/>
      </w:r>
      <w:r w:rsidR="006A39A8">
        <w:t xml:space="preserve"> </w:t>
      </w:r>
      <w:r>
        <w:t xml:space="preserve">is </w:t>
      </w:r>
      <w:r w:rsidR="006A39A8">
        <w:t xml:space="preserve">used to </w:t>
      </w:r>
      <w:del w:id="147" w:author="Edu" w:date="2017-02-21T16:16:00Z">
        <w:r w:rsidR="006A39A8" w:rsidDel="009A7F59">
          <w:delText>manage and analyse binomial data</w:delText>
        </w:r>
        <w:r w:rsidR="009F6FE0" w:rsidDel="009A7F59">
          <w:delText xml:space="preserve"> which is a particularity of germination experiments</w:delText>
        </w:r>
      </w:del>
      <w:ins w:id="148" w:author="Edu" w:date="2017-02-21T16:16:00Z">
        <w:r w:rsidR="009A7F59">
          <w:t>calculate binomial confidence intervals on the germination proportions;</w:t>
        </w:r>
      </w:ins>
      <w:del w:id="149" w:author="Edu" w:date="2017-02-21T16:16:00Z">
        <w:r w:rsidR="006A39A8" w:rsidDel="009A7F59">
          <w:delText>. The package</w:delText>
        </w:r>
      </w:del>
      <w:r w:rsidR="006A39A8">
        <w:t xml:space="preserve"> </w:t>
      </w:r>
      <w:ins w:id="150" w:author="Edu" w:date="2017-02-21T16:14:00Z">
        <w:r w:rsidR="009A7F59">
          <w:t>‘</w:t>
        </w:r>
      </w:ins>
      <w:proofErr w:type="spellStart"/>
      <w:r w:rsidR="006A39A8" w:rsidRPr="009A7F59">
        <w:rPr>
          <w:rPrChange w:id="151" w:author="Edu" w:date="2017-02-21T16:13:00Z">
            <w:rPr>
              <w:i/>
            </w:rPr>
          </w:rPrChange>
        </w:rPr>
        <w:t>drc</w:t>
      </w:r>
      <w:proofErr w:type="spellEnd"/>
      <w:ins w:id="152" w:author="Edu" w:date="2017-02-21T16:14:00Z">
        <w:r w:rsidR="009A7F59">
          <w:t>’</w:t>
        </w:r>
      </w:ins>
      <w:r w:rsidR="006A39A8">
        <w:t xml:space="preserve"> </w:t>
      </w:r>
      <w:r w:rsidR="00A42462">
        <w:fldChar w:fldCharType="begin"/>
      </w:r>
      <w:r w:rsidR="00D505A1">
        <w:instrText xml:space="preserve"> ADDIN PAPERS2_CITATIONS &lt;citation&gt;&lt;uuid&gt;F7AA40B4-58DA-4B1F-9427-DDEFF1EB8AD4&lt;/uuid&gt;&lt;priority&gt;0&lt;/priority&gt;&lt;publications&gt;&lt;publication&gt;&lt;uuid&gt;26E53F8F-537A-4513-BE12-080B01B1EAD5&lt;/uuid&gt;&lt;volume&gt;10&lt;/volume&gt;&lt;doi&gt;10.1371/journal.pone.0146021&lt;/doi&gt;&lt;startpage&gt;1&lt;/startpage&gt;&lt;publication_date&gt;99201512301200000000222000&lt;/publication_date&gt;&lt;url&gt;http://dx.plos.org/10.1371/journal.pone.0146021&lt;/url&gt;&lt;citekey&gt;Ritz:2015jo&lt;/citekey&gt;&lt;type&gt;400&lt;/type&gt;&lt;title&gt;Dose-Response Analysis Using R&lt;/title&gt;&lt;publisher&gt;Public Library of Science&lt;/publisher&gt;&lt;number&gt;12&lt;/number&gt;&lt;subtype&gt;400&lt;/subtype&gt;&lt;endpage&gt;13&lt;/endpage&gt;&lt;bundle&gt;&lt;publication&gt;&lt;url&gt;http://www.plosone.org/&lt;/url&gt;&lt;title&gt;PLoS ONE&lt;/title&gt;&lt;type&gt;-100&lt;/type&gt;&lt;subtype&gt;-100&lt;/subtype&gt;&lt;uuid&gt;ACAF1BA6-453D-415E-84BB-D524AEB9E453&lt;/uuid&gt;&lt;/publication&gt;&lt;/bundle&gt;&lt;authors&gt;&lt;author&gt;&lt;firstName&gt;Christian&lt;/firstName&gt;&lt;lastName&gt;Ritz&lt;/lastName&gt;&lt;/author&gt;&lt;author&gt;&lt;firstName&gt;Florent&lt;/firstName&gt;&lt;lastName&gt;Baty&lt;/lastName&gt;&lt;/author&gt;&lt;author&gt;&lt;firstName&gt;Jens&lt;/firstName&gt;&lt;middleNames&gt;C&lt;/middleNames&gt;&lt;lastName&gt;Streibig&lt;/lastName&gt;&lt;/author&gt;&lt;author&gt;&lt;firstName&gt;Daniel&lt;/firstName&gt;&lt;lastName&gt;Gerhard&lt;/lastName&gt;&lt;/author&gt;&lt;/authors&gt;&lt;editors&gt;&lt;author&gt;&lt;firstName&gt;Yinglin&lt;/firstName&gt;&lt;lastName&gt;Xia&lt;/lastName&gt;&lt;/author&gt;&lt;/editors&gt;&lt;/publication&gt;&lt;/publications&gt;&lt;cites&gt;&lt;/cites&gt;&lt;/citation&gt;</w:instrText>
      </w:r>
      <w:r w:rsidR="00A42462">
        <w:fldChar w:fldCharType="separate"/>
      </w:r>
      <w:r w:rsidR="001364D2">
        <w:rPr>
          <w:rFonts w:eastAsiaTheme="minorEastAsia"/>
          <w:lang w:val="en-US" w:eastAsia="ja-JP"/>
        </w:rPr>
        <w:t>(Ritz et al 2015)</w:t>
      </w:r>
      <w:r w:rsidR="00A42462">
        <w:fldChar w:fldCharType="end"/>
      </w:r>
      <w:r w:rsidR="006A39A8">
        <w:t xml:space="preserve"> </w:t>
      </w:r>
      <w:r>
        <w:t xml:space="preserve">is </w:t>
      </w:r>
      <w:r w:rsidR="006A39A8">
        <w:t xml:space="preserve">used to fit </w:t>
      </w:r>
      <w:del w:id="153" w:author="Edu" w:date="2017-02-21T16:16:00Z">
        <w:r w:rsidR="006A39A8" w:rsidDel="009A7F59">
          <w:delText xml:space="preserve">a </w:delText>
        </w:r>
      </w:del>
      <w:r w:rsidR="006A39A8">
        <w:t>dose-response model</w:t>
      </w:r>
      <w:ins w:id="154" w:author="Edu" w:date="2017-02-21T16:16:00Z">
        <w:r w:rsidR="009A7F59">
          <w:t>s</w:t>
        </w:r>
      </w:ins>
      <w:r w:rsidR="006A39A8">
        <w:t xml:space="preserve"> to </w:t>
      </w:r>
      <w:del w:id="155" w:author="Edu" w:date="2017-02-21T16:16:00Z">
        <w:r w:rsidR="006A39A8" w:rsidDel="009A7F59">
          <w:delText xml:space="preserve">the </w:delText>
        </w:r>
      </w:del>
      <w:r w:rsidR="006A39A8">
        <w:t>cumulative germination data</w:t>
      </w:r>
      <w:r>
        <w:t>, in order to calculate the germination times and rates</w:t>
      </w:r>
      <w:ins w:id="156" w:author="Edu" w:date="2017-02-21T16:16:00Z">
        <w:r w:rsidR="009A7F59">
          <w:t>;</w:t>
        </w:r>
      </w:ins>
      <w:del w:id="157" w:author="Edu" w:date="2017-02-21T16:16:00Z">
        <w:r w:rsidR="006A39A8" w:rsidDel="009A7F59">
          <w:delText>.</w:delText>
        </w:r>
      </w:del>
      <w:r w:rsidR="006A39A8">
        <w:t xml:space="preserve"> </w:t>
      </w:r>
      <w:del w:id="158" w:author="Edu" w:date="2017-02-21T16:16:00Z">
        <w:r w:rsidR="006A39A8" w:rsidDel="009A7F59">
          <w:delText xml:space="preserve">The package </w:delText>
        </w:r>
      </w:del>
      <w:ins w:id="159" w:author="Edu" w:date="2017-02-21T16:14:00Z">
        <w:r w:rsidR="009A7F59">
          <w:t>‘</w:t>
        </w:r>
      </w:ins>
      <w:r w:rsidR="006A39A8" w:rsidRPr="009A7F59">
        <w:rPr>
          <w:rPrChange w:id="160" w:author="Edu" w:date="2017-02-21T16:13:00Z">
            <w:rPr>
              <w:i/>
            </w:rPr>
          </w:rPrChange>
        </w:rPr>
        <w:t>segmented</w:t>
      </w:r>
      <w:ins w:id="161" w:author="Edu" w:date="2017-02-21T16:14:00Z">
        <w:r w:rsidR="009A7F59">
          <w:t>’</w:t>
        </w:r>
      </w:ins>
      <w:r w:rsidR="006A39A8">
        <w:t xml:space="preserve"> </w:t>
      </w:r>
      <w:r w:rsidR="006A39A8">
        <w:fldChar w:fldCharType="begin"/>
      </w:r>
      <w:r w:rsidR="00D505A1">
        <w:instrText xml:space="preserve"> ADDIN PAPERS2_CITATIONS &lt;citation&gt;&lt;uuid&gt;54BC3DB1-8245-4FE8-B5C2-967AC3464A7B&lt;/uuid&gt;&lt;priority&gt;0&lt;/priority&gt;&lt;publications&gt;&lt;publication&gt;&lt;volume&gt;8&lt;/volume&gt;&lt;publication_date&gt;99200800001200000000200000&lt;/publication_date&gt;&lt;number&gt;1&lt;/number&gt;&lt;startpage&gt;20&lt;/startpage&gt;&lt;title&gt;Segmented: An R Package to fit regression models with broken-line relationships&lt;/title&gt;&lt;uuid&gt;D84FD37F-61D6-482D-ADDA-765E3096C6EE&lt;/uuid&gt;&lt;subtype&gt;400&lt;/subtype&gt;&lt;endpage&gt;25&lt;/endpage&gt;&lt;type&gt;400&lt;/type&gt;&lt;url&gt;http://cran.r-project.org/doc/Rnews/&lt;/url&gt;&lt;bundle&gt;&lt;publication&gt;&lt;title&gt;R News&lt;/title&gt;&lt;type&gt;-100&lt;/type&gt;&lt;subtype&gt;-100&lt;/subtype&gt;&lt;uuid&gt;444D5C5E-0067-43DC-B16D-816658A230E5&lt;/uuid&gt;&lt;/publication&gt;&lt;/bundle&gt;&lt;authors&gt;&lt;author&gt;&lt;firstName&gt;M&lt;/firstName&gt;&lt;middleNames&gt;R&lt;/middleNames&gt;&lt;lastName&gt;Vito&lt;/lastName&gt;&lt;/author&gt;&lt;/authors&gt;&lt;/publication&gt;&lt;/publications&gt;&lt;cites&gt;&lt;/cites&gt;&lt;/citation&gt;</w:instrText>
      </w:r>
      <w:r w:rsidR="006A39A8">
        <w:fldChar w:fldCharType="separate"/>
      </w:r>
      <w:r w:rsidR="008D0324">
        <w:rPr>
          <w:rFonts w:eastAsiaTheme="minorEastAsia"/>
          <w:lang w:val="en-US" w:eastAsia="ja-JP"/>
        </w:rPr>
        <w:t>(Vito 2008)</w:t>
      </w:r>
      <w:r w:rsidR="006A39A8">
        <w:fldChar w:fldCharType="end"/>
      </w:r>
      <w:r w:rsidR="006A39A8">
        <w:t xml:space="preserve"> </w:t>
      </w:r>
      <w:r>
        <w:t xml:space="preserve">is </w:t>
      </w:r>
      <w:r w:rsidR="006A39A8">
        <w:t>used to fit a segmented</w:t>
      </w:r>
      <w:del w:id="162" w:author="Edu" w:date="2017-02-21T16:17:00Z">
        <w:r w:rsidR="006A39A8" w:rsidDel="009A7F59">
          <w:delText xml:space="preserve"> </w:delText>
        </w:r>
      </w:del>
      <w:r w:rsidR="006A39A8">
        <w:t xml:space="preserve"> regression and compute the </w:t>
      </w:r>
      <w:r>
        <w:t>cardinal temperatures and thermal times</w:t>
      </w:r>
      <w:ins w:id="163" w:author="Edu" w:date="2017-02-21T16:17:00Z">
        <w:r w:rsidR="009A7F59">
          <w:t>; and</w:t>
        </w:r>
      </w:ins>
      <w:del w:id="164" w:author="Edu" w:date="2017-02-21T16:17:00Z">
        <w:r w:rsidR="006A39A8" w:rsidDel="009A7F59">
          <w:delText>.</w:delText>
        </w:r>
        <w:r w:rsidDel="009A7F59">
          <w:delText xml:space="preserve"> Finally, the</w:delText>
        </w:r>
      </w:del>
      <w:r>
        <w:t xml:space="preserve"> </w:t>
      </w:r>
      <w:ins w:id="165" w:author="Edu" w:date="2017-02-21T16:14:00Z">
        <w:r w:rsidR="009A7F59">
          <w:t>‘</w:t>
        </w:r>
      </w:ins>
      <w:r w:rsidRPr="009A7F59">
        <w:rPr>
          <w:rPrChange w:id="166" w:author="Edu" w:date="2017-02-21T16:13:00Z">
            <w:rPr>
              <w:i/>
            </w:rPr>
          </w:rPrChange>
        </w:rPr>
        <w:t>ggplot2</w:t>
      </w:r>
      <w:ins w:id="167" w:author="Edu" w:date="2017-02-21T16:14:00Z">
        <w:r w:rsidR="009A7F59">
          <w:t>’</w:t>
        </w:r>
      </w:ins>
      <w:r>
        <w:t xml:space="preserve"> </w:t>
      </w:r>
      <w:del w:id="168" w:author="Edu" w:date="2017-02-21T16:17:00Z">
        <w:r w:rsidDel="009A7F59">
          <w:delText xml:space="preserve">package </w:delText>
        </w:r>
      </w:del>
      <w:r>
        <w:t xml:space="preserve">is used to create </w:t>
      </w:r>
      <w:del w:id="169" w:author="Edu" w:date="2017-02-21T16:17:00Z">
        <w:r w:rsidDel="009A7F59">
          <w:delText xml:space="preserve">the </w:delText>
        </w:r>
      </w:del>
      <w:r>
        <w:t xml:space="preserve">figures </w:t>
      </w:r>
      <w:r>
        <w:fldChar w:fldCharType="begin"/>
      </w:r>
      <w:r w:rsidR="00D505A1">
        <w:instrText xml:space="preserve"> ADDIN PAPERS2_CITATIONS &lt;citation&gt;&lt;uuid&gt;42C8A82C-E076-4975-80B4-8B2E8BA4A2DE&lt;/uuid&gt;&lt;priority&gt;0&lt;/priority&gt;&lt;publications&gt;&lt;publication&gt;&lt;title&gt;ggplot2: Elegant Graphics for Data Analysis&lt;/title&gt;&lt;uuid&gt;52EC4640-F3BD-4EFE-8CDE-E23E702C7868&lt;/uuid&gt;&lt;subtype&gt;0&lt;/subtype&gt;&lt;publisher&gt;Springer-Verlag&lt;/publisher&gt;&lt;type&gt;0&lt;/type&gt;&lt;place&gt;New York&lt;/place&gt;&lt;citekey&gt;Wickham:2009tn&lt;/citekey&gt;&lt;publication_date&gt;99200900001200000000200000&lt;/publication_date&gt;&lt;authors&gt;&lt;author&gt;&lt;firstName&gt;H&lt;/firstName&gt;&lt;lastName&gt;Wickham&lt;/lastName&gt;&lt;/author&gt;&lt;/authors&gt;&lt;/publication&gt;&lt;/publications&gt;&lt;cites&gt;&lt;/cites&gt;&lt;/citation&gt;</w:instrText>
      </w:r>
      <w:r>
        <w:fldChar w:fldCharType="separate"/>
      </w:r>
      <w:r>
        <w:rPr>
          <w:rFonts w:eastAsiaTheme="minorEastAsia"/>
          <w:lang w:val="en-US" w:eastAsia="ja-JP"/>
        </w:rPr>
        <w:t>(Wickham 2009)</w:t>
      </w:r>
      <w:r>
        <w:fldChar w:fldCharType="end"/>
      </w:r>
      <w:ins w:id="170" w:author="Edu" w:date="2017-02-21T16:17:00Z">
        <w:r w:rsidR="009A7F59">
          <w:t>.</w:t>
        </w:r>
      </w:ins>
    </w:p>
    <w:p w14:paraId="5B8B937F" w14:textId="4138B7F1" w:rsidR="006C518E" w:rsidRPr="007C5F42" w:rsidRDefault="006C518E" w:rsidP="007C5F42">
      <w:pPr>
        <w:spacing w:line="480" w:lineRule="auto"/>
        <w:ind w:firstLine="720"/>
        <w:rPr>
          <w:i/>
        </w:rPr>
      </w:pPr>
      <w:r w:rsidRPr="007C5F42">
        <w:rPr>
          <w:i/>
        </w:rPr>
        <w:t>Step 1: Check</w:t>
      </w:r>
      <w:r w:rsidR="008661A4">
        <w:rPr>
          <w:i/>
        </w:rPr>
        <w:t>ing</w:t>
      </w:r>
      <w:r w:rsidRPr="007C5F42">
        <w:rPr>
          <w:i/>
        </w:rPr>
        <w:t xml:space="preserve"> whether the data represent</w:t>
      </w:r>
      <w:r w:rsidR="009F6FE0">
        <w:rPr>
          <w:i/>
        </w:rPr>
        <w:t>s</w:t>
      </w:r>
      <w:r w:rsidRPr="007C5F42">
        <w:rPr>
          <w:i/>
        </w:rPr>
        <w:t xml:space="preserve"> the full germination temperature range</w:t>
      </w:r>
    </w:p>
    <w:p w14:paraId="002747FF" w14:textId="2F5C2B03" w:rsidR="00A07C41" w:rsidRDefault="009F6FE0" w:rsidP="007C5F42">
      <w:pPr>
        <w:spacing w:line="480" w:lineRule="auto"/>
        <w:ind w:firstLine="720"/>
      </w:pPr>
      <w:del w:id="171" w:author="Edu" w:date="2017-02-21T16:18:00Z">
        <w:r w:rsidDel="009A7F59">
          <w:delText>The data is first grouped</w:delText>
        </w:r>
        <w:r w:rsidR="00786871" w:rsidDel="009A7F59">
          <w:delText xml:space="preserve"> </w:delText>
        </w:r>
        <w:r w:rsidDel="009A7F59">
          <w:delText xml:space="preserve">by </w:delText>
        </w:r>
        <w:r w:rsidR="00786871" w:rsidDel="009A7F59">
          <w:delText xml:space="preserve">germination </w:delText>
        </w:r>
        <w:r w:rsidR="004C6319" w:rsidRPr="009A7F59" w:rsidDel="009A7F59">
          <w:rPr>
            <w:rPrChange w:id="172" w:author="Edu" w:date="2017-02-21T16:18:00Z">
              <w:rPr>
                <w:i/>
              </w:rPr>
            </w:rPrChange>
          </w:rPr>
          <w:delText>Treatment</w:delText>
        </w:r>
        <w:r w:rsidR="008A7018" w:rsidRPr="004C6319" w:rsidDel="009A7F59">
          <w:rPr>
            <w:i/>
          </w:rPr>
          <w:delText xml:space="preserve"> </w:delText>
        </w:r>
        <w:r w:rsidR="008A7018" w:rsidRPr="004C6319" w:rsidDel="009A7F59">
          <w:delText xml:space="preserve">and </w:delText>
        </w:r>
        <w:r w:rsidR="004C6319" w:rsidRPr="009A7F59" w:rsidDel="009A7F59">
          <w:rPr>
            <w:rPrChange w:id="173" w:author="Edu" w:date="2017-02-21T16:18:00Z">
              <w:rPr>
                <w:i/>
              </w:rPr>
            </w:rPrChange>
          </w:rPr>
          <w:delText>Dish</w:delText>
        </w:r>
        <w:r w:rsidR="008A7018" w:rsidRPr="004C6319" w:rsidDel="009A7F59">
          <w:delText>,</w:delText>
        </w:r>
        <w:r w:rsidR="008A7018" w:rsidDel="009A7F59">
          <w:delText xml:space="preserve"> and then filter</w:delText>
        </w:r>
        <w:r w:rsidDel="009A7F59">
          <w:delText>ed</w:delText>
        </w:r>
        <w:r w:rsidR="008A7018" w:rsidDel="009A7F59">
          <w:delText xml:space="preserve"> into a new file to represent</w:delText>
        </w:r>
      </w:del>
      <w:ins w:id="174" w:author="Edu" w:date="2017-02-21T16:18:00Z">
        <w:r w:rsidR="009A7F59">
          <w:t>A preliminary analysis is done with</w:t>
        </w:r>
      </w:ins>
      <w:del w:id="175" w:author="Edu" w:date="2017-02-21T16:19:00Z">
        <w:r w:rsidR="008A7018" w:rsidDel="009A7F59">
          <w:delText xml:space="preserve"> </w:delText>
        </w:r>
        <w:r w:rsidR="00C04109" w:rsidDel="009A7F59">
          <w:delText>only</w:delText>
        </w:r>
      </w:del>
      <w:r w:rsidR="00C04109">
        <w:t xml:space="preserve"> </w:t>
      </w:r>
      <w:r w:rsidR="008A7018">
        <w:t>the results of the final scoring date</w:t>
      </w:r>
      <w:r w:rsidR="006C518E">
        <w:t xml:space="preserve"> (i.e., the final germination proportions)</w:t>
      </w:r>
      <w:r>
        <w:t xml:space="preserve">. </w:t>
      </w:r>
      <w:del w:id="176" w:author="Edu" w:date="2017-02-21T16:19:00Z">
        <w:r w:rsidDel="009A7F59">
          <w:delText>Then, a function is</w:delText>
        </w:r>
        <w:r w:rsidR="008A7018" w:rsidDel="009A7F59">
          <w:delText xml:space="preserve"> created to </w:delText>
        </w:r>
        <w:r w:rsidR="00786871" w:rsidDel="009A7F59">
          <w:delText>es</w:delText>
        </w:r>
        <w:r w:rsidR="009F1386" w:rsidDel="009A7F59">
          <w:delText>timate t</w:delText>
        </w:r>
      </w:del>
      <w:ins w:id="177" w:author="Edu" w:date="2017-02-21T16:19:00Z">
        <w:r w:rsidR="009A7F59">
          <w:t>T</w:t>
        </w:r>
      </w:ins>
      <w:r w:rsidR="009F1386">
        <w:t xml:space="preserve">he mean </w:t>
      </w:r>
      <w:r w:rsidR="006C518E">
        <w:t>final</w:t>
      </w:r>
      <w:r w:rsidR="009F1386">
        <w:t xml:space="preserve"> </w:t>
      </w:r>
      <w:r w:rsidR="00786871">
        <w:t xml:space="preserve">germination </w:t>
      </w:r>
      <w:r w:rsidR="006C518E">
        <w:t xml:space="preserve">proportions and </w:t>
      </w:r>
      <w:ins w:id="178" w:author="Edu" w:date="2017-02-21T16:19:00Z">
        <w:r w:rsidR="009A7F59">
          <w:t xml:space="preserve">their 95 % </w:t>
        </w:r>
      </w:ins>
      <w:r w:rsidR="006C518E">
        <w:t xml:space="preserve">binomial confidence intervals </w:t>
      </w:r>
      <w:del w:id="179" w:author="Edu" w:date="2017-02-21T16:19:00Z">
        <w:r w:rsidR="00786871" w:rsidDel="009A7F59">
          <w:delText xml:space="preserve">and </w:delText>
        </w:r>
        <w:r w:rsidR="001E5D7E" w:rsidDel="009A7F59">
          <w:delText xml:space="preserve">this function </w:delText>
        </w:r>
        <w:r w:rsidDel="009A7F59">
          <w:delText>is applied across</w:delText>
        </w:r>
        <w:r w:rsidR="00786871" w:rsidDel="009A7F59">
          <w:delText xml:space="preserve"> treatment</w:delText>
        </w:r>
        <w:r w:rsidDel="009A7F59">
          <w:delText>s</w:delText>
        </w:r>
        <w:r w:rsidR="0015024C" w:rsidDel="009A7F59">
          <w:delText xml:space="preserve"> </w:delText>
        </w:r>
        <w:r w:rsidR="004E5DC5" w:rsidDel="009A7F59">
          <w:delText>to produce the</w:delText>
        </w:r>
        <w:r w:rsidR="0015024C" w:rsidDel="009A7F59">
          <w:delText xml:space="preserve"> first new dataset</w:delText>
        </w:r>
      </w:del>
      <w:ins w:id="180" w:author="Edu" w:date="2017-02-21T16:19:00Z">
        <w:r w:rsidR="009A7F59">
          <w:t>are calculated for each combination of Grouping and Temperature.</w:t>
        </w:r>
      </w:ins>
      <w:ins w:id="181" w:author="Edu" w:date="2017-02-21T16:20:00Z">
        <w:r w:rsidR="009A7F59">
          <w:t xml:space="preserve"> This information is exported as</w:t>
        </w:r>
      </w:ins>
      <w:del w:id="182" w:author="Edu" w:date="2017-02-21T16:20:00Z">
        <w:r w:rsidR="0015024C" w:rsidDel="009A7F59">
          <w:delText>,</w:delText>
        </w:r>
      </w:del>
      <w:r w:rsidR="0015024C">
        <w:t xml:space="preserve"> </w:t>
      </w:r>
      <w:r w:rsidR="00656D8B" w:rsidRPr="009A7F59">
        <w:rPr>
          <w:b/>
          <w:rPrChange w:id="183" w:author="Edu" w:date="2017-02-21T16:20:00Z">
            <w:rPr>
              <w:i/>
            </w:rPr>
          </w:rPrChange>
        </w:rPr>
        <w:t xml:space="preserve">Table </w:t>
      </w:r>
      <w:ins w:id="184" w:author="Edu" w:date="2017-02-21T16:20:00Z">
        <w:r w:rsidR="00CA183C">
          <w:rPr>
            <w:b/>
            <w:rPrChange w:id="185" w:author="Edu" w:date="2017-02-21T16:20:00Z">
              <w:rPr>
                <w:b/>
              </w:rPr>
            </w:rPrChange>
          </w:rPr>
          <w:t>S1</w:t>
        </w:r>
        <w:r w:rsidR="00CA183C" w:rsidRPr="00CA183C">
          <w:rPr>
            <w:rPrChange w:id="186" w:author="Edu" w:date="2017-02-21T16:20:00Z">
              <w:rPr>
                <w:b/>
              </w:rPr>
            </w:rPrChange>
          </w:rPr>
          <w:t>.</w:t>
        </w:r>
      </w:ins>
      <w:del w:id="187" w:author="Edu" w:date="2017-02-21T16:20:00Z">
        <w:r w:rsidR="00656D8B" w:rsidRPr="009A7F59" w:rsidDel="00CA183C">
          <w:rPr>
            <w:b/>
            <w:rPrChange w:id="188" w:author="Edu" w:date="2017-02-21T16:20:00Z">
              <w:rPr>
                <w:i/>
              </w:rPr>
            </w:rPrChange>
          </w:rPr>
          <w:delText>1</w:delText>
        </w:r>
        <w:r w:rsidR="00656D8B" w:rsidRPr="00656D8B" w:rsidDel="00CA183C">
          <w:rPr>
            <w:i/>
          </w:rPr>
          <w:delText>:</w:delText>
        </w:r>
        <w:r w:rsidR="0015024C" w:rsidRPr="00656D8B" w:rsidDel="00CA183C">
          <w:rPr>
            <w:i/>
          </w:rPr>
          <w:delText>‘</w:delText>
        </w:r>
        <w:r w:rsidR="0015024C" w:rsidRPr="003C1506" w:rsidDel="00CA183C">
          <w:rPr>
            <w:i/>
          </w:rPr>
          <w:delText>FGP</w:delText>
        </w:r>
        <w:r w:rsidR="0015024C" w:rsidDel="00CA183C">
          <w:delText>’ (Final germination proportions)</w:delText>
        </w:r>
        <w:r w:rsidR="008A7018" w:rsidDel="00CA183C">
          <w:delText>.</w:delText>
        </w:r>
      </w:del>
      <w:r w:rsidR="00BA0C09">
        <w:t xml:space="preserve"> </w:t>
      </w:r>
      <w:del w:id="189" w:author="Edu" w:date="2017-02-21T16:21:00Z">
        <w:r w:rsidR="00BA0C09" w:rsidDel="00CA183C">
          <w:delText>T</w:delText>
        </w:r>
        <w:r w:rsidR="0015024C" w:rsidDel="00CA183C">
          <w:delText xml:space="preserve">his new dataset is plotted in the </w:delText>
        </w:r>
        <w:r w:rsidR="00BA0C09" w:rsidDel="00CA183C">
          <w:delText>first plot</w:delText>
        </w:r>
        <w:r w:rsidR="004E5DC5" w:rsidDel="00CA183C">
          <w:delText>,</w:delText>
        </w:r>
        <w:r w:rsidR="0015024C" w:rsidDel="00CA183C">
          <w:delText xml:space="preserve"> </w:delText>
        </w:r>
        <w:r w:rsidR="003C1506" w:rsidRPr="00656D8B" w:rsidDel="00CA183C">
          <w:rPr>
            <w:i/>
          </w:rPr>
          <w:delText>Figure 1:</w:delText>
        </w:r>
        <w:r w:rsidR="00A2542B" w:rsidDel="00CA183C">
          <w:delText xml:space="preserve"> </w:delText>
        </w:r>
        <w:r w:rsidR="00A2542B" w:rsidRPr="00A2542B" w:rsidDel="00CA183C">
          <w:rPr>
            <w:i/>
          </w:rPr>
          <w:delText>FGPfig</w:delText>
        </w:r>
        <w:r w:rsidR="0015024C" w:rsidDel="00CA183C">
          <w:delText xml:space="preserve">, which </w:delText>
        </w:r>
        <w:r w:rsidR="00BA0C09" w:rsidDel="00CA183C">
          <w:delText>represent</w:delText>
        </w:r>
        <w:r w:rsidR="003C1506" w:rsidDel="00CA183C">
          <w:delText>s the</w:delText>
        </w:r>
        <w:r w:rsidR="00BA0C09" w:rsidDel="00CA183C">
          <w:delText xml:space="preserve"> total mean germination of each </w:delText>
        </w:r>
        <w:r w:rsidR="00C04109" w:rsidDel="00CA183C">
          <w:delText xml:space="preserve">temperature </w:delText>
        </w:r>
        <w:r w:rsidR="00BA0C09" w:rsidDel="00CA183C">
          <w:delText>treatment</w:delText>
        </w:r>
      </w:del>
      <w:ins w:id="190" w:author="Edu" w:date="2017-02-21T16:21:00Z">
        <w:r w:rsidR="00CA183C">
          <w:t>The final germination proportions are also plotted as</w:t>
        </w:r>
      </w:ins>
      <w:r w:rsidR="00B0118B">
        <w:t xml:space="preserve"> </w:t>
      </w:r>
      <w:del w:id="191" w:author="Edu" w:date="2017-02-21T16:21:00Z">
        <w:r w:rsidR="00B0118B" w:rsidRPr="00CA183C" w:rsidDel="00CA183C">
          <w:rPr>
            <w:b/>
            <w:rPrChange w:id="192" w:author="Edu" w:date="2017-02-21T16:21:00Z">
              <w:rPr/>
            </w:rPrChange>
          </w:rPr>
          <w:delText>(</w:delText>
        </w:r>
      </w:del>
      <w:r w:rsidR="00B0118B" w:rsidRPr="00CA183C">
        <w:rPr>
          <w:b/>
          <w:rPrChange w:id="193" w:author="Edu" w:date="2017-02-21T16:21:00Z">
            <w:rPr/>
          </w:rPrChange>
        </w:rPr>
        <w:t>Figure 1</w:t>
      </w:r>
      <w:del w:id="194" w:author="Edu" w:date="2017-02-21T16:21:00Z">
        <w:r w:rsidR="00B0118B" w:rsidDel="00CA183C">
          <w:delText>)</w:delText>
        </w:r>
        <w:r w:rsidR="00BA0C09" w:rsidDel="00CA183C">
          <w:delText>.</w:delText>
        </w:r>
        <w:r w:rsidR="003C1506" w:rsidDel="00CA183C">
          <w:delText xml:space="preserve"> At this point,</w:delText>
        </w:r>
        <w:r w:rsidR="00B0118B" w:rsidDel="00CA183C">
          <w:delText xml:space="preserve"> </w:delText>
        </w:r>
        <w:r w:rsidR="00B0118B" w:rsidRPr="006371B4" w:rsidDel="00CA183C">
          <w:rPr>
            <w:i/>
          </w:rPr>
          <w:delText>Figure 1</w:delText>
        </w:r>
        <w:r w:rsidR="00FE5EED" w:rsidDel="00CA183C">
          <w:delText xml:space="preserve"> </w:delText>
        </w:r>
      </w:del>
      <w:ins w:id="195" w:author="Edu" w:date="2017-02-21T16:21:00Z">
        <w:r w:rsidR="00CA183C">
          <w:t xml:space="preserve">, which </w:t>
        </w:r>
      </w:ins>
      <w:r w:rsidR="00A07C41">
        <w:t xml:space="preserve">needs to be </w:t>
      </w:r>
      <w:r w:rsidR="00FE5EED">
        <w:t xml:space="preserve">inspected </w:t>
      </w:r>
      <w:r w:rsidR="00C04109">
        <w:t xml:space="preserve">visually </w:t>
      </w:r>
      <w:r w:rsidR="00FE5EED">
        <w:t xml:space="preserve">for evidence that the temperature treatments </w:t>
      </w:r>
      <w:r w:rsidR="00A07C41">
        <w:t xml:space="preserve">used in the experiment </w:t>
      </w:r>
      <w:r w:rsidR="00A23979">
        <w:t xml:space="preserve">do </w:t>
      </w:r>
      <w:r w:rsidR="00FE5EED">
        <w:t xml:space="preserve">represent the </w:t>
      </w:r>
      <w:r w:rsidR="00A07C41">
        <w:t xml:space="preserve">full </w:t>
      </w:r>
      <w:r w:rsidR="00B27BA8">
        <w:t xml:space="preserve">germination temperature range of </w:t>
      </w:r>
      <w:r w:rsidR="0015024C">
        <w:t>the study species</w:t>
      </w:r>
      <w:r w:rsidR="00092A96">
        <w:t xml:space="preserve">. </w:t>
      </w:r>
      <w:r w:rsidR="00A07C41">
        <w:t xml:space="preserve">If this </w:t>
      </w:r>
      <w:r w:rsidR="00A07C41">
        <w:lastRenderedPageBreak/>
        <w:t xml:space="preserve">is the case, </w:t>
      </w:r>
      <w:r w:rsidR="00FE5EED">
        <w:t xml:space="preserve">the segmented model </w:t>
      </w:r>
      <w:del w:id="196" w:author="Edu" w:date="2017-02-21T16:22:00Z">
        <w:r w:rsidR="00FE5EED" w:rsidDel="00CA183C">
          <w:delText xml:space="preserve">we present here </w:delText>
        </w:r>
      </w:del>
      <w:r w:rsidR="00FE5EED">
        <w:t>ca</w:t>
      </w:r>
      <w:r w:rsidR="00A07C41">
        <w:t xml:space="preserve">n be fitted and used to calculate the three cardinal temperatures. </w:t>
      </w:r>
      <w:r w:rsidR="00C04109">
        <w:t>This would be the case i</w:t>
      </w:r>
      <w:r w:rsidR="0015024C">
        <w:t xml:space="preserve">n </w:t>
      </w:r>
      <w:r w:rsidR="0015024C" w:rsidRPr="00CA183C">
        <w:rPr>
          <w:rPrChange w:id="197" w:author="Edu" w:date="2017-02-21T16:22:00Z">
            <w:rPr>
              <w:i/>
            </w:rPr>
          </w:rPrChange>
        </w:rPr>
        <w:t>species A</w:t>
      </w:r>
      <w:r w:rsidR="0015024C">
        <w:t xml:space="preserve">, </w:t>
      </w:r>
      <w:r w:rsidR="00C04109">
        <w:t>for which we</w:t>
      </w:r>
      <w:r w:rsidR="0015024C">
        <w:t xml:space="preserve"> generated data representing the full range of germination temperatures (</w:t>
      </w:r>
      <w:r w:rsidR="0015024C" w:rsidRPr="00CA183C">
        <w:rPr>
          <w:b/>
          <w:rPrChange w:id="198" w:author="Edu" w:date="2017-02-21T16:22:00Z">
            <w:rPr/>
          </w:rPrChange>
        </w:rPr>
        <w:t>Figure 1A</w:t>
      </w:r>
      <w:r w:rsidR="0015024C">
        <w:t xml:space="preserve">). </w:t>
      </w:r>
      <w:r w:rsidR="00C04109">
        <w:t>However, w</w:t>
      </w:r>
      <w:r w:rsidR="00A07C41">
        <w:t>hen the</w:t>
      </w:r>
      <w:r>
        <w:t xml:space="preserve"> experimental treatments only gi</w:t>
      </w:r>
      <w:r w:rsidR="00A07C41">
        <w:t>ve results in either the sub- or the supra</w:t>
      </w:r>
      <w:r w:rsidR="003C1506">
        <w:t>-</w:t>
      </w:r>
      <w:r w:rsidR="00A07C41">
        <w:t>optimal germinati</w:t>
      </w:r>
      <w:r w:rsidR="0015024C">
        <w:t>on temperature range</w:t>
      </w:r>
      <w:r w:rsidR="00A07C41">
        <w:t>, the segmented model cannot be fitted and only the base or ceiling temperatures can be calculated.</w:t>
      </w:r>
      <w:r w:rsidR="0015024C">
        <w:t xml:space="preserve"> </w:t>
      </w:r>
      <w:r w:rsidR="00C04109">
        <w:t>This is the case i</w:t>
      </w:r>
      <w:r w:rsidR="0015024C">
        <w:t xml:space="preserve">n </w:t>
      </w:r>
      <w:r w:rsidR="0015024C" w:rsidRPr="00CA183C">
        <w:rPr>
          <w:rPrChange w:id="199" w:author="Edu" w:date="2017-02-21T16:22:00Z">
            <w:rPr>
              <w:i/>
            </w:rPr>
          </w:rPrChange>
        </w:rPr>
        <w:t>species B</w:t>
      </w:r>
      <w:r w:rsidR="0015024C">
        <w:rPr>
          <w:i/>
        </w:rPr>
        <w:t xml:space="preserve">, </w:t>
      </w:r>
      <w:r w:rsidR="00FF66C7">
        <w:t xml:space="preserve">where there was no germination above the treatment with the </w:t>
      </w:r>
      <w:del w:id="200" w:author="Edu" w:date="2017-02-21T16:23:00Z">
        <w:r w:rsidR="00FF66C7" w:rsidDel="00CA183C">
          <w:delText>fastest germination rate</w:delText>
        </w:r>
      </w:del>
      <w:ins w:id="201" w:author="Edu" w:date="2017-02-21T16:23:00Z">
        <w:r w:rsidR="00CA183C">
          <w:t>highest germination</w:t>
        </w:r>
      </w:ins>
      <w:r w:rsidR="00FF66C7">
        <w:t>,</w:t>
      </w:r>
      <w:r w:rsidR="0015024C" w:rsidRPr="0015024C">
        <w:t xml:space="preserve"> ‘23.75</w:t>
      </w:r>
      <w:r w:rsidR="00FF66C7">
        <w:t xml:space="preserve"> ºC</w:t>
      </w:r>
      <w:r w:rsidR="0015024C" w:rsidRPr="0015024C">
        <w:t>’</w:t>
      </w:r>
      <w:r w:rsidR="00FF66C7">
        <w:t xml:space="preserve"> </w:t>
      </w:r>
      <w:r w:rsidR="00936B58">
        <w:t>(</w:t>
      </w:r>
      <w:r w:rsidR="003C1506" w:rsidRPr="00CA183C">
        <w:rPr>
          <w:b/>
          <w:rPrChange w:id="202" w:author="Edu" w:date="2017-02-21T16:23:00Z">
            <w:rPr/>
          </w:rPrChange>
        </w:rPr>
        <w:t>Figure 1B</w:t>
      </w:r>
      <w:r w:rsidR="00936B58">
        <w:t>)</w:t>
      </w:r>
      <w:r w:rsidR="0015024C">
        <w:t>.</w:t>
      </w:r>
      <w:r w:rsidR="00FF66C7">
        <w:t xml:space="preserve"> Thus, for </w:t>
      </w:r>
      <w:r w:rsidR="00FF66C7" w:rsidRPr="00CA183C">
        <w:rPr>
          <w:rPrChange w:id="203" w:author="Edu" w:date="2017-02-21T16:23:00Z">
            <w:rPr>
              <w:i/>
            </w:rPr>
          </w:rPrChange>
        </w:rPr>
        <w:t>species B</w:t>
      </w:r>
      <w:r w:rsidR="00FF66C7">
        <w:t xml:space="preserve"> we only have data in the sub-optimal germination temperature range.</w:t>
      </w:r>
    </w:p>
    <w:p w14:paraId="6B007F2B" w14:textId="36B9DAB2" w:rsidR="009E6C9B" w:rsidRPr="007C5F42" w:rsidRDefault="00A07C41" w:rsidP="007C5F42">
      <w:pPr>
        <w:spacing w:line="480" w:lineRule="auto"/>
        <w:ind w:firstLine="720"/>
        <w:rPr>
          <w:i/>
        </w:rPr>
      </w:pPr>
      <w:r w:rsidRPr="007C5F42">
        <w:rPr>
          <w:i/>
        </w:rPr>
        <w:t>Step 2: Estimating germination rates from the cumulative germination curves</w:t>
      </w:r>
    </w:p>
    <w:p w14:paraId="2DE16818" w14:textId="4F9CB443" w:rsidR="00D16B93" w:rsidDel="006F5E6A" w:rsidRDefault="009F6FE0" w:rsidP="006F5E6A">
      <w:pPr>
        <w:spacing w:line="480" w:lineRule="auto"/>
        <w:ind w:firstLine="720"/>
        <w:rPr>
          <w:del w:id="204" w:author="Edu" w:date="2017-02-21T15:43:00Z"/>
        </w:rPr>
        <w:pPrChange w:id="205" w:author="Edu" w:date="2017-02-21T15:43:00Z">
          <w:pPr>
            <w:spacing w:line="480" w:lineRule="auto"/>
            <w:ind w:firstLine="720"/>
          </w:pPr>
        </w:pPrChange>
      </w:pPr>
      <w:r w:rsidRPr="009F6FE0">
        <w:t>A</w:t>
      </w:r>
      <w:r w:rsidR="00C247F9" w:rsidRPr="009F6FE0">
        <w:t xml:space="preserve"> </w:t>
      </w:r>
      <w:r w:rsidR="00BA0C09" w:rsidRPr="009F6FE0">
        <w:t>dose-response model</w:t>
      </w:r>
      <w:r w:rsidRPr="009F6FE0">
        <w:t xml:space="preserve"> is fitted</w:t>
      </w:r>
      <w:r w:rsidR="00A07C41" w:rsidRPr="009F6FE0">
        <w:t xml:space="preserve"> to the cumulative germination data</w:t>
      </w:r>
      <w:r w:rsidR="00FF66C7">
        <w:t>,</w:t>
      </w:r>
      <w:r w:rsidR="00E81454">
        <w:t xml:space="preserve"> in which time is the dose and </w:t>
      </w:r>
      <w:del w:id="206" w:author="Edu" w:date="2017-02-21T15:37:00Z">
        <w:r w:rsidR="00FD4C98" w:rsidDel="003153F1">
          <w:delText xml:space="preserve">the </w:delText>
        </w:r>
      </w:del>
      <w:r w:rsidR="00E81454">
        <w:t>germination</w:t>
      </w:r>
      <w:ins w:id="207" w:author="Edu" w:date="2017-02-21T15:37:00Z">
        <w:r w:rsidR="003153F1">
          <w:t xml:space="preserve"> is the</w:t>
        </w:r>
      </w:ins>
      <w:r w:rsidR="00E81454">
        <w:t xml:space="preserve"> response.</w:t>
      </w:r>
      <w:r w:rsidR="00FF66C7">
        <w:t xml:space="preserve"> </w:t>
      </w:r>
      <w:r w:rsidR="00E81454">
        <w:t>T</w:t>
      </w:r>
      <w:r w:rsidR="00FF66C7">
        <w:t>his model is used to estimate the time required to reach successive germination percentages</w:t>
      </w:r>
      <w:r w:rsidR="00A07C41" w:rsidRPr="009F6FE0">
        <w:t>.</w:t>
      </w:r>
      <w:r w:rsidR="00A07C41">
        <w:t xml:space="preserve"> </w:t>
      </w:r>
      <w:r w:rsidR="00FF66C7">
        <w:t xml:space="preserve">This is </w:t>
      </w:r>
      <w:del w:id="208" w:author="Edu" w:date="2017-02-21T16:24:00Z">
        <w:r w:rsidR="00FF66C7" w:rsidDel="00CA183C">
          <w:delText xml:space="preserve">probably </w:delText>
        </w:r>
      </w:del>
      <w:r w:rsidR="00FF66C7">
        <w:t xml:space="preserve">the most sensitive part of the analysis, as poor estimations of the germination times will lead to </w:t>
      </w:r>
      <w:r w:rsidR="000D09C1">
        <w:t xml:space="preserve">less accurate </w:t>
      </w:r>
      <w:r w:rsidR="00FF66C7">
        <w:t>cardinal temperatures and thermal time</w:t>
      </w:r>
      <w:r w:rsidR="00D16B93">
        <w:t>s</w:t>
      </w:r>
      <w:r w:rsidR="00FF66C7">
        <w:t>. There are several dose-response functions that can be fitted to th</w:t>
      </w:r>
      <w:ins w:id="209" w:author="Edu" w:date="2017-02-21T15:44:00Z">
        <w:r w:rsidR="006F5E6A">
          <w:t>is type of</w:t>
        </w:r>
      </w:ins>
      <w:del w:id="210" w:author="Edu" w:date="2017-02-21T15:44:00Z">
        <w:r w:rsidR="00FF66C7" w:rsidDel="006F5E6A">
          <w:delText>e</w:delText>
        </w:r>
      </w:del>
      <w:r w:rsidR="00FF66C7">
        <w:t xml:space="preserve"> data</w:t>
      </w:r>
      <w:ins w:id="211" w:author="Edu" w:date="2017-02-21T15:37:00Z">
        <w:r w:rsidR="003153F1">
          <w:t>:</w:t>
        </w:r>
      </w:ins>
      <w:r w:rsidR="00FF66C7">
        <w:t xml:space="preserve"> </w:t>
      </w:r>
      <w:del w:id="212" w:author="Edu" w:date="2017-02-21T15:37:00Z">
        <w:r w:rsidR="00FF66C7" w:rsidDel="003153F1">
          <w:delText>(for more information see</w:delText>
        </w:r>
      </w:del>
      <w:ins w:id="213" w:author="Edu" w:date="2017-02-21T15:37:00Z">
        <w:r w:rsidR="003153F1">
          <w:t>Weibull, logistic or Boltzmann, and log-logistic or Hill</w:t>
        </w:r>
      </w:ins>
      <w:r w:rsidR="00985698">
        <w:t xml:space="preserve"> </w:t>
      </w:r>
      <w:r w:rsidR="00A42462">
        <w:fldChar w:fldCharType="begin"/>
      </w:r>
      <w:r w:rsidR="00D505A1">
        <w:instrText xml:space="preserve"> ADDIN PAPERS2_CITATIONS &lt;citation&gt;&lt;uuid&gt;FFAFA092-35D6-4066-A2ED-581FC599D39F&lt;/uuid&gt;&lt;priority&gt;0&lt;/priority&gt;&lt;publications&gt;&lt;publication&gt;&lt;uuid&gt;26E53F8F-537A-4513-BE12-080B01B1EAD5&lt;/uuid&gt;&lt;volume&gt;10&lt;/volume&gt;&lt;doi&gt;10.1371/journal.pone.0146021&lt;/doi&gt;&lt;startpage&gt;1&lt;/startpage&gt;&lt;publication_date&gt;99201512301200000000222000&lt;/publication_date&gt;&lt;url&gt;http://dx.plos.org/10.1371/journal.pone.0146021&lt;/url&gt;&lt;citekey&gt;Ritz:2015jo&lt;/citekey&gt;&lt;type&gt;400&lt;/type&gt;&lt;title&gt;Dose-Response Analysis Using R&lt;/title&gt;&lt;publisher&gt;Public Library of Science&lt;/publisher&gt;&lt;number&gt;12&lt;/number&gt;&lt;subtype&gt;400&lt;/subtype&gt;&lt;endpage&gt;13&lt;/endpage&gt;&lt;bundle&gt;&lt;publication&gt;&lt;url&gt;http://www.plosone.org/&lt;/url&gt;&lt;title&gt;PLoS ONE&lt;/title&gt;&lt;type&gt;-100&lt;/type&gt;&lt;subtype&gt;-100&lt;/subtype&gt;&lt;uuid&gt;ACAF1BA6-453D-415E-84BB-D524AEB9E453&lt;/uuid&gt;&lt;/publication&gt;&lt;/bundle&gt;&lt;authors&gt;&lt;author&gt;&lt;firstName&gt;Christian&lt;/firstName&gt;&lt;lastName&gt;Ritz&lt;/lastName&gt;&lt;/author&gt;&lt;author&gt;&lt;firstName&gt;Florent&lt;/firstName&gt;&lt;lastName&gt;Baty&lt;/lastName&gt;&lt;/author&gt;&lt;author&gt;&lt;firstName&gt;Jens&lt;/firstName&gt;&lt;middleNames&gt;C&lt;/middleNames&gt;&lt;lastName&gt;Streibig&lt;/lastName&gt;&lt;/author&gt;&lt;author&gt;&lt;firstName&gt;Daniel&lt;/firstName&gt;&lt;lastName&gt;Gerhard&lt;/lastName&gt;&lt;/author&gt;&lt;/authors&gt;&lt;editors&gt;&lt;author&gt;&lt;firstName&gt;Yinglin&lt;/firstName&gt;&lt;lastName&gt;Xia&lt;/lastName&gt;&lt;/author&gt;&lt;/editors&gt;&lt;/publication&gt;&lt;/publications&gt;&lt;cites&gt;&lt;/cites&gt;&lt;/citation&gt;</w:instrText>
      </w:r>
      <w:r w:rsidR="00A42462">
        <w:fldChar w:fldCharType="separate"/>
      </w:r>
      <w:r w:rsidR="001364D2">
        <w:rPr>
          <w:rFonts w:eastAsiaTheme="minorEastAsia"/>
          <w:lang w:val="en-US" w:eastAsia="ja-JP"/>
        </w:rPr>
        <w:t>(Ritz et al 2015)</w:t>
      </w:r>
      <w:r w:rsidR="00A42462">
        <w:fldChar w:fldCharType="end"/>
      </w:r>
      <w:r w:rsidR="00A42462">
        <w:t xml:space="preserve">. </w:t>
      </w:r>
      <w:ins w:id="214" w:author="Edu" w:date="2017-02-21T15:40:00Z">
        <w:r w:rsidR="006F5E6A">
          <w:t xml:space="preserve">For each combination of grouping and treatment, the script selects the function </w:t>
        </w:r>
      </w:ins>
      <w:ins w:id="215" w:author="Edu" w:date="2017-02-21T16:25:00Z">
        <w:r w:rsidR="00CA183C">
          <w:t>with the best fit to the</w:t>
        </w:r>
      </w:ins>
      <w:ins w:id="216" w:author="Edu" w:date="2017-02-21T15:40:00Z">
        <w:r w:rsidR="006F5E6A">
          <w:t xml:space="preserve"> data </w:t>
        </w:r>
      </w:ins>
      <w:ins w:id="217" w:author="Edu" w:date="2017-02-21T15:42:00Z">
        <w:r w:rsidR="006F5E6A">
          <w:t>per</w:t>
        </w:r>
      </w:ins>
      <w:ins w:id="218" w:author="Edu" w:date="2017-02-21T15:40:00Z">
        <w:r w:rsidR="006F5E6A">
          <w:t xml:space="preserve"> Akaike</w:t>
        </w:r>
      </w:ins>
      <w:ins w:id="219" w:author="Edu" w:date="2017-02-21T15:41:00Z">
        <w:r w:rsidR="006F5E6A">
          <w:t xml:space="preserve">’s Information Criterion. This is expected to give more accurate estimations of the germination </w:t>
        </w:r>
      </w:ins>
      <w:ins w:id="220" w:author="Edu" w:date="2017-02-21T15:43:00Z">
        <w:r w:rsidR="006F5E6A">
          <w:t>times</w:t>
        </w:r>
      </w:ins>
      <w:ins w:id="221" w:author="Edu" w:date="2017-02-21T15:41:00Z">
        <w:r w:rsidR="006F5E6A">
          <w:t xml:space="preserve"> than applying the same function across treatments</w:t>
        </w:r>
      </w:ins>
      <w:ins w:id="222" w:author="Edu" w:date="2017-02-21T15:42:00Z">
        <w:r w:rsidR="006F5E6A">
          <w:t>.</w:t>
        </w:r>
      </w:ins>
      <w:del w:id="223" w:author="Edu" w:date="2017-02-21T15:39:00Z">
        <w:r w:rsidR="00FF66C7" w:rsidDel="006F5E6A">
          <w:delText>We have chosen as a default the log-logistic, because it gave the best fit in previous experiences with several datasets. Nonetheless</w:delText>
        </w:r>
        <w:r w:rsidR="002679FE" w:rsidDel="006F5E6A">
          <w:delText>,</w:delText>
        </w:r>
        <w:r w:rsidR="00FF66C7" w:rsidDel="006F5E6A">
          <w:delText xml:space="preserve"> </w:delText>
        </w:r>
        <w:r w:rsidR="00B33FBE" w:rsidDel="006F5E6A">
          <w:delText>users</w:delText>
        </w:r>
        <w:r w:rsidR="00FF66C7" w:rsidDel="006F5E6A">
          <w:delText xml:space="preserve"> should </w:delText>
        </w:r>
        <w:r w:rsidR="00D16B93" w:rsidDel="006F5E6A">
          <w:delText>check</w:delText>
        </w:r>
        <w:r w:rsidR="00FF66C7" w:rsidDel="006F5E6A">
          <w:delText xml:space="preserve"> at t</w:delText>
        </w:r>
        <w:r w:rsidDel="006F5E6A">
          <w:delText xml:space="preserve">his stage </w:delText>
        </w:r>
        <w:r w:rsidR="00FF66C7" w:rsidDel="006F5E6A">
          <w:delText xml:space="preserve">how well the log-logistic fits </w:delText>
        </w:r>
        <w:r w:rsidR="00B33FBE" w:rsidDel="006F5E6A">
          <w:delText>their</w:delText>
        </w:r>
        <w:r w:rsidR="00FF66C7" w:rsidDel="006F5E6A">
          <w:delText xml:space="preserve"> own data, and compare it to alternative functions</w:delText>
        </w:r>
        <w:r w:rsidR="00D16B93" w:rsidDel="006F5E6A">
          <w:delText>.</w:delText>
        </w:r>
        <w:r w:rsidR="00F1550D" w:rsidDel="006F5E6A">
          <w:delText xml:space="preserve"> </w:delText>
        </w:r>
      </w:del>
      <w:del w:id="224" w:author="Edu" w:date="2017-02-21T15:42:00Z">
        <w:r w:rsidR="00F1550D" w:rsidRPr="00500CD2" w:rsidDel="006F5E6A">
          <w:delText xml:space="preserve">The script tests the fit of </w:delText>
        </w:r>
      </w:del>
      <w:del w:id="225" w:author="Edu" w:date="2017-02-21T15:39:00Z">
        <w:r w:rsidR="00F1550D" w:rsidRPr="00500CD2" w:rsidDel="006F5E6A">
          <w:delText xml:space="preserve">different </w:delText>
        </w:r>
      </w:del>
      <w:del w:id="226" w:author="Edu" w:date="2017-02-21T15:42:00Z">
        <w:r w:rsidR="00C04109" w:rsidRPr="00500CD2" w:rsidDel="006F5E6A">
          <w:delText>function</w:delText>
        </w:r>
      </w:del>
      <w:del w:id="227" w:author="Edu" w:date="2017-02-21T15:39:00Z">
        <w:r w:rsidR="00C04109" w:rsidRPr="00500CD2" w:rsidDel="006F5E6A">
          <w:delText>s</w:delText>
        </w:r>
        <w:r w:rsidR="00FD4C98" w:rsidDel="006F5E6A">
          <w:delText xml:space="preserve"> </w:delText>
        </w:r>
      </w:del>
      <w:del w:id="228" w:author="Edu" w:date="2017-02-21T15:42:00Z">
        <w:r w:rsidR="00FD4C98" w:rsidRPr="00500CD2" w:rsidDel="006F5E6A">
          <w:delText>automatically</w:delText>
        </w:r>
        <w:r w:rsidR="00C04109" w:rsidRPr="00500CD2" w:rsidDel="006F5E6A">
          <w:delText xml:space="preserve">, </w:delText>
        </w:r>
        <w:r w:rsidR="00C04109" w:rsidDel="006F5E6A">
          <w:delText>and</w:delText>
        </w:r>
        <w:r w:rsidR="009B52FF" w:rsidDel="006F5E6A">
          <w:delText xml:space="preserve"> suggests the model that best fits each treatment</w:delText>
        </w:r>
      </w:del>
      <w:del w:id="229" w:author="Edu" w:date="2017-02-21T15:40:00Z">
        <w:r w:rsidR="009B52FF" w:rsidDel="006F5E6A">
          <w:delText xml:space="preserve">. </w:delText>
        </w:r>
        <w:r w:rsidR="00D16B93" w:rsidRPr="00FD4C98" w:rsidDel="006F5E6A">
          <w:delText xml:space="preserve">This information </w:delText>
        </w:r>
        <w:r w:rsidR="002F2C70" w:rsidRPr="00FD4C98" w:rsidDel="006F5E6A">
          <w:delText>is printed within the R workspace as the ‘</w:delText>
        </w:r>
        <w:r w:rsidR="002F2C70" w:rsidRPr="00FA3DA4" w:rsidDel="006F5E6A">
          <w:rPr>
            <w:i/>
          </w:rPr>
          <w:delText>FSfit</w:delText>
        </w:r>
        <w:r w:rsidR="002F2C70" w:rsidRPr="00FD4C98" w:rsidDel="006F5E6A">
          <w:delText>’ table</w:delText>
        </w:r>
        <w:r w:rsidR="00D16B93" w:rsidRPr="00FD4C98" w:rsidDel="006F5E6A">
          <w:delText>.</w:delText>
        </w:r>
        <w:r w:rsidR="00F1550D" w:rsidRPr="00500CD2" w:rsidDel="006F5E6A">
          <w:delText xml:space="preserve"> </w:delText>
        </w:r>
        <w:r w:rsidR="00D16B93" w:rsidDel="006F5E6A">
          <w:delText>The user needs to read this table and change</w:delText>
        </w:r>
        <w:r w:rsidR="00F1550D" w:rsidRPr="00500CD2" w:rsidDel="006F5E6A">
          <w:delText xml:space="preserve"> </w:delText>
        </w:r>
        <w:r w:rsidR="003C1506" w:rsidRPr="00500CD2" w:rsidDel="006F5E6A">
          <w:delText>the</w:delText>
        </w:r>
        <w:r w:rsidR="00D16B93" w:rsidDel="006F5E6A">
          <w:delText xml:space="preserve"> fitted</w:delText>
        </w:r>
        <w:r w:rsidR="003C1506" w:rsidRPr="00500CD2" w:rsidDel="006F5E6A">
          <w:delText xml:space="preserve"> function manually</w:delText>
        </w:r>
        <w:r w:rsidR="00D16B93" w:rsidDel="006F5E6A">
          <w:delText xml:space="preserve">, </w:delText>
        </w:r>
        <w:r w:rsidR="00B33FBE" w:rsidDel="006F5E6A">
          <w:delText>if necessary</w:delText>
        </w:r>
        <w:r w:rsidR="003C1506" w:rsidRPr="00500CD2" w:rsidDel="006F5E6A">
          <w:delText xml:space="preserve"> </w:delText>
        </w:r>
        <w:r w:rsidR="001F642D" w:rsidRPr="00500CD2" w:rsidDel="006F5E6A">
          <w:delText>(</w:delText>
        </w:r>
        <w:r w:rsidR="001E5D7E" w:rsidRPr="00500CD2" w:rsidDel="006F5E6A">
          <w:delText xml:space="preserve">see comments within </w:delText>
        </w:r>
        <w:r w:rsidR="001F642D" w:rsidRPr="00500CD2" w:rsidDel="006F5E6A">
          <w:delText xml:space="preserve">Supplementary </w:delText>
        </w:r>
        <w:r w:rsidR="003C1506" w:rsidRPr="00500CD2" w:rsidDel="006F5E6A">
          <w:delText>Information</w:delText>
        </w:r>
        <w:r w:rsidR="001F642D" w:rsidRPr="00500CD2" w:rsidDel="006F5E6A">
          <w:delText xml:space="preserve"> 2</w:delText>
        </w:r>
        <w:r w:rsidR="001F642D" w:rsidRPr="00D16B93" w:rsidDel="006F5E6A">
          <w:delText>).</w:delText>
        </w:r>
        <w:r w:rsidR="00F1550D" w:rsidRPr="00D16B93" w:rsidDel="006F5E6A">
          <w:delText xml:space="preserve"> </w:delText>
        </w:r>
        <w:r w:rsidR="00D16B93" w:rsidRPr="00BC5E57" w:rsidDel="006F5E6A">
          <w:delText>It is important to note that different</w:delText>
        </w:r>
        <w:r w:rsidR="009B52FF" w:rsidRPr="00BC5E57" w:rsidDel="006F5E6A">
          <w:delText xml:space="preserve"> grouping</w:delText>
        </w:r>
        <w:r w:rsidR="00D16B93" w:rsidRPr="00BC5E57" w:rsidDel="006F5E6A">
          <w:delText xml:space="preserve">s </w:delText>
        </w:r>
        <w:r w:rsidR="009B52FF" w:rsidRPr="00BC5E57" w:rsidDel="006F5E6A">
          <w:delText>or treatment</w:delText>
        </w:r>
        <w:r w:rsidR="00D16B93" w:rsidRPr="00BC5E57" w:rsidDel="006F5E6A">
          <w:delText>s can have different functions that fit them best.</w:delText>
        </w:r>
        <w:r w:rsidR="009B52FF" w:rsidRPr="00BC5E57" w:rsidDel="006F5E6A">
          <w:delText xml:space="preserve"> However, it is important that the same model </w:delText>
        </w:r>
        <w:r w:rsidR="00D16B93" w:rsidRPr="00BC5E57" w:rsidDel="006F5E6A">
          <w:delText>is</w:delText>
        </w:r>
        <w:r w:rsidR="009B52FF" w:rsidRPr="00BC5E57" w:rsidDel="006F5E6A">
          <w:delText xml:space="preserve"> used across all treatments for </w:delText>
        </w:r>
        <w:r w:rsidR="00D16B93" w:rsidRPr="00BC5E57" w:rsidDel="006F5E6A">
          <w:delText xml:space="preserve">a </w:delText>
        </w:r>
        <w:r w:rsidR="009B52FF" w:rsidRPr="00BC5E57" w:rsidDel="006F5E6A">
          <w:delText>balanced comparison.</w:delText>
        </w:r>
        <w:r w:rsidR="009B52FF" w:rsidRPr="00D16B93" w:rsidDel="006F5E6A">
          <w:delText xml:space="preserve"> </w:delText>
        </w:r>
        <w:r w:rsidR="009B52FF" w:rsidRPr="00BC5E57" w:rsidDel="006F5E6A">
          <w:delText xml:space="preserve">If </w:delText>
        </w:r>
        <w:r w:rsidR="00D16B93" w:rsidRPr="00BC5E57" w:rsidDel="006F5E6A">
          <w:delText>there are discrepancies among groupings or treatments</w:delText>
        </w:r>
        <w:r w:rsidR="009B52FF" w:rsidRPr="00BC5E57" w:rsidDel="006F5E6A">
          <w:delText>, we suggest use</w:delText>
        </w:r>
        <w:r w:rsidR="002679FE" w:rsidDel="006F5E6A">
          <w:delText xml:space="preserve"> of</w:delText>
        </w:r>
        <w:r w:rsidR="009B52FF" w:rsidRPr="00BC5E57" w:rsidDel="006F5E6A">
          <w:delText xml:space="preserve"> the model that fits the majority of </w:delText>
        </w:r>
        <w:r w:rsidR="00D16B93" w:rsidRPr="00BC5E57" w:rsidDel="006F5E6A">
          <w:delText>cases</w:delText>
        </w:r>
        <w:r w:rsidR="009B52FF" w:rsidRPr="00BC5E57" w:rsidDel="006F5E6A">
          <w:delText>.</w:delText>
        </w:r>
      </w:del>
      <w:del w:id="230" w:author="Edu" w:date="2017-02-21T15:42:00Z">
        <w:r w:rsidR="009B52FF" w:rsidDel="006F5E6A">
          <w:delText xml:space="preserve"> </w:delText>
        </w:r>
      </w:del>
      <w:ins w:id="231" w:author="Edu" w:date="2017-02-21T15:43:00Z">
        <w:r w:rsidR="006F5E6A">
          <w:t xml:space="preserve"> Nonetheless, </w:t>
        </w:r>
      </w:ins>
    </w:p>
    <w:p w14:paraId="1BE70C0C" w14:textId="6FFE041F" w:rsidR="00D16B93" w:rsidRDefault="00D16B93" w:rsidP="006F5E6A">
      <w:pPr>
        <w:spacing w:line="480" w:lineRule="auto"/>
        <w:ind w:firstLine="720"/>
        <w:pPrChange w:id="232" w:author="Edu" w:date="2017-02-21T15:43:00Z">
          <w:pPr>
            <w:spacing w:line="480" w:lineRule="auto"/>
            <w:ind w:firstLine="720"/>
          </w:pPr>
        </w:pPrChange>
      </w:pPr>
      <w:del w:id="233" w:author="Edu" w:date="2017-02-21T15:43:00Z">
        <w:r w:rsidDel="006F5E6A">
          <w:delText>Once the best function is chosen, t</w:delText>
        </w:r>
        <w:r w:rsidR="00C928C7" w:rsidDel="006F5E6A">
          <w:delText>he</w:delText>
        </w:r>
        <w:r w:rsidR="00C247F9" w:rsidDel="006F5E6A">
          <w:delText xml:space="preserve"> model with the best fit </w:delText>
        </w:r>
        <w:r w:rsidR="00091AA8" w:rsidDel="006F5E6A">
          <w:delText xml:space="preserve">is </w:delText>
        </w:r>
        <w:r w:rsidR="00C247F9" w:rsidDel="006F5E6A">
          <w:delText>used to plot the</w:delText>
        </w:r>
        <w:r w:rsidR="00BA0C09" w:rsidDel="006F5E6A">
          <w:delText xml:space="preserve"> cumulative germination of each treatment against time, </w:delText>
        </w:r>
        <w:r w:rsidR="00091AA8" w:rsidDel="006F5E6A">
          <w:delText>and</w:delText>
        </w:r>
        <w:r w:rsidR="00BA0C09" w:rsidDel="006F5E6A">
          <w:delText xml:space="preserve"> </w:delText>
        </w:r>
      </w:del>
      <w:r w:rsidR="00AF67B6">
        <w:t>the function fit</w:t>
      </w:r>
      <w:r w:rsidR="00091AA8">
        <w:t xml:space="preserve"> need</w:t>
      </w:r>
      <w:r w:rsidR="00427002">
        <w:t>s</w:t>
      </w:r>
      <w:r w:rsidR="00091AA8">
        <w:t xml:space="preserve"> to be checked</w:t>
      </w:r>
      <w:r w:rsidR="00AF67B6">
        <w:t xml:space="preserve"> visually</w:t>
      </w:r>
      <w:r w:rsidR="00A2542B">
        <w:t xml:space="preserve"> in </w:t>
      </w:r>
      <w:del w:id="234" w:author="Edu" w:date="2017-02-21T15:43:00Z">
        <w:r w:rsidR="002679FE" w:rsidDel="006F5E6A">
          <w:delText xml:space="preserve">a </w:delText>
        </w:r>
        <w:r w:rsidR="00A2542B" w:rsidDel="006F5E6A">
          <w:delText xml:space="preserve">second </w:delText>
        </w:r>
      </w:del>
      <w:del w:id="235" w:author="Edu" w:date="2017-02-21T16:25:00Z">
        <w:r w:rsidR="00A2542B" w:rsidDel="00CA183C">
          <w:delText>figure</w:delText>
        </w:r>
        <w:r w:rsidR="003C1506" w:rsidRPr="00CA183C" w:rsidDel="00CA183C">
          <w:rPr>
            <w:b/>
            <w:rPrChange w:id="236" w:author="Edu" w:date="2017-02-21T16:25:00Z">
              <w:rPr/>
            </w:rPrChange>
          </w:rPr>
          <w:delText xml:space="preserve"> </w:delText>
        </w:r>
        <w:r w:rsidR="003C1506" w:rsidRPr="00CA183C" w:rsidDel="00CA183C">
          <w:rPr>
            <w:b/>
            <w:i/>
            <w:rPrChange w:id="237" w:author="Edu" w:date="2017-02-21T16:25:00Z">
              <w:rPr>
                <w:i/>
              </w:rPr>
            </w:rPrChange>
          </w:rPr>
          <w:delText>Figure 2:</w:delText>
        </w:r>
        <w:r w:rsidR="00A2542B" w:rsidRPr="00CA183C" w:rsidDel="00CA183C">
          <w:rPr>
            <w:b/>
            <w:rPrChange w:id="238" w:author="Edu" w:date="2017-02-21T16:25:00Z">
              <w:rPr/>
            </w:rPrChange>
          </w:rPr>
          <w:delText xml:space="preserve"> </w:delText>
        </w:r>
        <w:r w:rsidR="00A2542B" w:rsidRPr="00CA183C" w:rsidDel="00CA183C">
          <w:rPr>
            <w:b/>
            <w:i/>
            <w:rPrChange w:id="239" w:author="Edu" w:date="2017-02-21T16:25:00Z">
              <w:rPr>
                <w:i/>
              </w:rPr>
            </w:rPrChange>
          </w:rPr>
          <w:delText>CGfig</w:delText>
        </w:r>
        <w:r w:rsidR="00B0118B" w:rsidRPr="00CA183C" w:rsidDel="00CA183C">
          <w:rPr>
            <w:b/>
            <w:rPrChange w:id="240" w:author="Edu" w:date="2017-02-21T16:25:00Z">
              <w:rPr/>
            </w:rPrChange>
          </w:rPr>
          <w:delText xml:space="preserve"> (</w:delText>
        </w:r>
      </w:del>
      <w:r w:rsidR="00B0118B" w:rsidRPr="00CA183C">
        <w:rPr>
          <w:b/>
          <w:rPrChange w:id="241" w:author="Edu" w:date="2017-02-21T16:25:00Z">
            <w:rPr/>
          </w:rPrChange>
        </w:rPr>
        <w:t>Figure 2</w:t>
      </w:r>
      <w:del w:id="242" w:author="Edu" w:date="2017-02-21T16:25:00Z">
        <w:r w:rsidR="00B0118B" w:rsidDel="00CA183C">
          <w:delText>)</w:delText>
        </w:r>
      </w:del>
      <w:r w:rsidR="00AF67B6">
        <w:t xml:space="preserve">. </w:t>
      </w:r>
      <w:del w:id="243" w:author="Edu" w:date="2017-02-21T15:44:00Z">
        <w:r w:rsidDel="006F5E6A">
          <w:delText>Users</w:delText>
        </w:r>
        <w:r w:rsidR="009B52FF" w:rsidDel="006F5E6A">
          <w:delText xml:space="preserve"> must decide if they can trust the fit of their curve to the data using both the information in table </w:delText>
        </w:r>
        <w:r w:rsidR="009B52FF" w:rsidRPr="009B52FF" w:rsidDel="006F5E6A">
          <w:rPr>
            <w:i/>
          </w:rPr>
          <w:delText>‘FSfit’</w:delText>
        </w:r>
        <w:r w:rsidR="009B52FF" w:rsidDel="006F5E6A">
          <w:delText xml:space="preserve"> and the curves produced in </w:delText>
        </w:r>
        <w:r w:rsidR="009B52FF" w:rsidRPr="009B52FF" w:rsidDel="006F5E6A">
          <w:rPr>
            <w:i/>
          </w:rPr>
          <w:delText>Figure 2:</w:delText>
        </w:r>
        <w:r w:rsidR="009B52FF" w:rsidDel="006F5E6A">
          <w:delText xml:space="preserve"> </w:delText>
        </w:r>
        <w:r w:rsidR="009B52FF" w:rsidRPr="009B52FF" w:rsidDel="006F5E6A">
          <w:rPr>
            <w:i/>
          </w:rPr>
          <w:delText>‘CGfig’</w:delText>
        </w:r>
        <w:r w:rsidR="009B52FF" w:rsidDel="006F5E6A">
          <w:delText xml:space="preserve">. </w:delText>
        </w:r>
      </w:del>
      <w:r w:rsidR="009B52FF">
        <w:t xml:space="preserve">It </w:t>
      </w:r>
      <w:r w:rsidR="002679FE">
        <w:t xml:space="preserve">is </w:t>
      </w:r>
      <w:r w:rsidR="009B52FF">
        <w:t>possible that no good fit can be found</w:t>
      </w:r>
      <w:r w:rsidR="002679FE">
        <w:t xml:space="preserve">; </w:t>
      </w:r>
      <w:r w:rsidR="009B52FF">
        <w:t>for example, if final germination</w:t>
      </w:r>
      <w:r>
        <w:t xml:space="preserve"> is very low</w:t>
      </w:r>
      <w:r w:rsidR="009B52FF">
        <w:t xml:space="preserve"> or if </w:t>
      </w:r>
      <w:r>
        <w:t xml:space="preserve">the scoring </w:t>
      </w:r>
      <w:r w:rsidR="00FD4C98">
        <w:t>times</w:t>
      </w:r>
      <w:r>
        <w:t xml:space="preserve"> were inadequate (e.g., </w:t>
      </w:r>
      <w:r w:rsidR="00FD4C98">
        <w:t xml:space="preserve">if </w:t>
      </w:r>
      <w:r>
        <w:t>germination is scored every 24 h but all seeds germinate within the first 24 h).</w:t>
      </w:r>
      <w:r w:rsidR="009B52FF">
        <w:t xml:space="preserve"> </w:t>
      </w:r>
      <w:r w:rsidR="009B52FF" w:rsidRPr="004561F8">
        <w:t>If this is the case, cardinal temperatures</w:t>
      </w:r>
      <w:r w:rsidR="007534E6" w:rsidRPr="004561F8">
        <w:t xml:space="preserve"> and thermal time cannot be calculated,</w:t>
      </w:r>
      <w:r w:rsidR="009B52FF" w:rsidRPr="004561F8">
        <w:t xml:space="preserve"> and we suggest</w:t>
      </w:r>
      <w:r w:rsidR="007534E6" w:rsidRPr="004561F8">
        <w:t xml:space="preserve"> to</w:t>
      </w:r>
      <w:r w:rsidR="009B52FF" w:rsidRPr="004561F8">
        <w:t xml:space="preserve"> repeat the experiment</w:t>
      </w:r>
      <w:r w:rsidR="007534E6" w:rsidRPr="004561F8">
        <w:t xml:space="preserve"> with</w:t>
      </w:r>
      <w:r w:rsidR="009B52FF" w:rsidRPr="004561F8">
        <w:t xml:space="preserve"> new </w:t>
      </w:r>
      <w:r w:rsidR="009B52FF" w:rsidRPr="004561F8">
        <w:lastRenderedPageBreak/>
        <w:t xml:space="preserve">treatments or a move-along </w:t>
      </w:r>
      <w:r w:rsidR="007534E6" w:rsidRPr="004561F8">
        <w:t xml:space="preserve">design </w:t>
      </w:r>
      <w:r w:rsidR="009B52FF" w:rsidRPr="004561F8">
        <w:fldChar w:fldCharType="begin"/>
      </w:r>
      <w:r w:rsidR="00D505A1">
        <w:instrText xml:space="preserve"> ADDIN PAPERS2_CITATIONS &lt;citation&gt;&lt;uuid&gt;3EB3A715-299D-49D9-A947-9984ED7D3327&lt;/uuid&gt;&lt;priority&gt;0&lt;/priority&gt;&lt;publications&gt;&lt;publication&gt;&lt;uuid&gt;99C34640-B828-4458-BB77-6215D44DCC9E&lt;/uuid&gt;&lt;volume&gt;4&lt;/volume&gt;&lt;doi&gt;10.3368/npj.4.1.17&lt;/doi&gt;&lt;startpage&gt;17&lt;/startpage&gt;&lt;publication_date&gt;99200300001200000000200000&lt;/publication_date&gt;&lt;url&gt;http://npj.uwpress.org/cgi/doi/10.3368/npj.4.1.17&lt;/url&gt;&lt;citekey&gt;Baskin:2003vj&lt;/citekey&gt;&lt;type&gt;400&lt;/type&gt;&lt;title&gt;When breaking seed dormancy is a problem try a move-along experiment&lt;/title&gt;&lt;number&gt;1&lt;/number&gt;&lt;subtype&gt;400&lt;/subtype&gt;&lt;endpage&gt;21&lt;/endpage&gt;&lt;bundle&gt;&lt;publication&gt;&lt;title&gt;Native Plants Journal&lt;/title&gt;&lt;type&gt;-100&lt;/type&gt;&lt;subtype&gt;-100&lt;/subtype&gt;&lt;uuid&gt;2AD8C942-6D61-46C5-829D-2787A8D0AE2B&lt;/uuid&gt;&lt;/publication&gt;&lt;/bundle&gt;&lt;authors&gt;&lt;author&gt;&lt;firstName&gt;C&lt;/firstName&gt;&lt;middleNames&gt;C&lt;/middleNames&gt;&lt;lastName&gt;Baskin&lt;/lastName&gt;&lt;/author&gt;&lt;author&gt;&lt;firstName&gt;J&lt;/firstName&gt;&lt;middleNames&gt;M&lt;/middleNames&gt;&lt;lastName&gt;Baskin&lt;/lastName&gt;&lt;/author&gt;&lt;/authors&gt;&lt;/publication&gt;&lt;/publications&gt;&lt;cites&gt;&lt;/cites&gt;&lt;/citation&gt;</w:instrText>
      </w:r>
      <w:r w:rsidR="009B52FF" w:rsidRPr="004561F8">
        <w:fldChar w:fldCharType="separate"/>
      </w:r>
      <w:r w:rsidR="00121F0B">
        <w:rPr>
          <w:rFonts w:eastAsiaTheme="minorEastAsia"/>
          <w:lang w:val="en-US" w:eastAsia="ja-JP"/>
        </w:rPr>
        <w:t>(C C Baskin and Baskin 2003)</w:t>
      </w:r>
      <w:r w:rsidR="009B52FF" w:rsidRPr="004561F8">
        <w:fldChar w:fldCharType="end"/>
      </w:r>
      <w:r w:rsidR="002679FE">
        <w:t xml:space="preserve"> </w:t>
      </w:r>
      <w:r w:rsidR="00E840D3" w:rsidRPr="004561F8">
        <w:t>to learn more about the species before attempting another trial aimed at the specifics of cardinal temperatures</w:t>
      </w:r>
      <w:r w:rsidR="009B52FF" w:rsidRPr="004561F8">
        <w:t>.</w:t>
      </w:r>
      <w:r w:rsidR="00BA0C09">
        <w:t xml:space="preserve"> </w:t>
      </w:r>
    </w:p>
    <w:p w14:paraId="21342B66" w14:textId="1C23F7C5" w:rsidR="00C345DB" w:rsidRDefault="007534E6" w:rsidP="007C5F42">
      <w:pPr>
        <w:spacing w:line="480" w:lineRule="auto"/>
        <w:ind w:firstLine="720"/>
      </w:pPr>
      <w:r>
        <w:t>If the models can be fitted, t</w:t>
      </w:r>
      <w:r w:rsidR="00D16B93">
        <w:t>he</w:t>
      </w:r>
      <w:r>
        <w:t>y</w:t>
      </w:r>
      <w:r w:rsidR="00D16B93">
        <w:t xml:space="preserve"> are used to calculate the time to reach successive deciles of germination (from 10 to 90 %) in each treatment. </w:t>
      </w:r>
      <w:r w:rsidR="00786871">
        <w:t xml:space="preserve">The </w:t>
      </w:r>
      <w:r w:rsidR="00E575AC">
        <w:t>inverse of the time</w:t>
      </w:r>
      <w:r w:rsidR="00091AA8">
        <w:t xml:space="preserve"> is then</w:t>
      </w:r>
      <w:r w:rsidR="00AF67B6">
        <w:t xml:space="preserve"> calculate</w:t>
      </w:r>
      <w:r w:rsidR="0015024C">
        <w:t>d to obtain</w:t>
      </w:r>
      <w:r w:rsidR="00AF67B6">
        <w:t xml:space="preserve"> </w:t>
      </w:r>
      <w:del w:id="244" w:author="Edu" w:date="2017-02-21T16:26:00Z">
        <w:r w:rsidR="006358B7" w:rsidDel="00CA183C">
          <w:delText xml:space="preserve">an estimate of </w:delText>
        </w:r>
      </w:del>
      <w:r w:rsidR="006358B7">
        <w:t xml:space="preserve">the </w:t>
      </w:r>
      <w:r w:rsidR="00AF67B6">
        <w:t>germinatio</w:t>
      </w:r>
      <w:r w:rsidR="00786871">
        <w:t>n rate</w:t>
      </w:r>
      <w:ins w:id="245" w:author="Edu" w:date="2017-02-21T16:26:00Z">
        <w:r w:rsidR="00CA183C">
          <w:t>s</w:t>
        </w:r>
      </w:ins>
      <w:r w:rsidR="00786871">
        <w:t xml:space="preserve"> of each </w:t>
      </w:r>
      <w:r w:rsidR="00091AA8">
        <w:t xml:space="preserve">temperature </w:t>
      </w:r>
      <w:r w:rsidR="00786871">
        <w:t>treatment</w:t>
      </w:r>
      <w:r w:rsidR="0015024C">
        <w:t xml:space="preserve">, and </w:t>
      </w:r>
      <w:r w:rsidR="006358B7">
        <w:t xml:space="preserve">this </w:t>
      </w:r>
      <w:del w:id="246" w:author="Edu" w:date="2017-02-21T16:27:00Z">
        <w:r w:rsidR="006358B7" w:rsidDel="00CA183C">
          <w:delText xml:space="preserve">is then used </w:delText>
        </w:r>
      </w:del>
      <w:del w:id="247" w:author="Edu" w:date="2017-02-21T15:45:00Z">
        <w:r w:rsidR="006358B7" w:rsidDel="006F5E6A">
          <w:delText xml:space="preserve">to  </w:delText>
        </w:r>
        <w:r w:rsidR="0015024C" w:rsidDel="006F5E6A">
          <w:delText>create</w:delText>
        </w:r>
      </w:del>
      <w:del w:id="248" w:author="Edu" w:date="2017-02-21T16:27:00Z">
        <w:r w:rsidR="0015024C" w:rsidDel="00CA183C">
          <w:delText xml:space="preserve"> a </w:delText>
        </w:r>
      </w:del>
      <w:del w:id="249" w:author="Edu" w:date="2017-02-21T15:45:00Z">
        <w:r w:rsidR="0015024C" w:rsidDel="006F5E6A">
          <w:delText xml:space="preserve">second </w:delText>
        </w:r>
      </w:del>
      <w:del w:id="250" w:author="Edu" w:date="2017-02-21T16:27:00Z">
        <w:r w:rsidR="0015024C" w:rsidDel="00CA183C">
          <w:delText xml:space="preserve">new dataset, </w:delText>
        </w:r>
        <w:r w:rsidR="003C1506" w:rsidRPr="003C1506" w:rsidDel="00CA183C">
          <w:rPr>
            <w:i/>
          </w:rPr>
          <w:delText xml:space="preserve">Table 2: </w:delText>
        </w:r>
        <w:r w:rsidR="0015024C" w:rsidRPr="003C1506" w:rsidDel="00CA183C">
          <w:rPr>
            <w:i/>
          </w:rPr>
          <w:delText>GR</w:delText>
        </w:r>
        <w:r w:rsidR="0015024C" w:rsidDel="00CA183C">
          <w:delText xml:space="preserve"> (Germination rates)</w:delText>
        </w:r>
      </w:del>
      <w:ins w:id="251" w:author="Edu" w:date="2017-02-21T16:27:00Z">
        <w:r w:rsidR="00CA183C">
          <w:t xml:space="preserve">information is exported as </w:t>
        </w:r>
        <w:r w:rsidR="00CA183C" w:rsidRPr="00CA183C">
          <w:rPr>
            <w:b/>
            <w:rPrChange w:id="252" w:author="Edu" w:date="2017-02-21T16:27:00Z">
              <w:rPr/>
            </w:rPrChange>
          </w:rPr>
          <w:t>Table S2</w:t>
        </w:r>
      </w:ins>
      <w:r w:rsidR="00091AA8">
        <w:t>.</w:t>
      </w:r>
    </w:p>
    <w:p w14:paraId="4286E08B" w14:textId="0E134C8A" w:rsidR="00BA0C09" w:rsidRPr="007C5F42" w:rsidRDefault="00C345DB" w:rsidP="007C5F42">
      <w:pPr>
        <w:spacing w:line="480" w:lineRule="auto"/>
        <w:ind w:firstLine="720"/>
        <w:rPr>
          <w:i/>
        </w:rPr>
      </w:pPr>
      <w:r w:rsidRPr="007C5F42">
        <w:rPr>
          <w:i/>
        </w:rPr>
        <w:t>Step 3</w:t>
      </w:r>
      <w:r w:rsidR="001A02A4">
        <w:rPr>
          <w:i/>
        </w:rPr>
        <w:t>a</w:t>
      </w:r>
      <w:r w:rsidRPr="007C5F42">
        <w:rPr>
          <w:i/>
        </w:rPr>
        <w:t>: Fitting a segmented model to the full germination temperature range</w:t>
      </w:r>
      <w:r w:rsidR="00B60945" w:rsidRPr="007C5F42">
        <w:rPr>
          <w:i/>
        </w:rPr>
        <w:t xml:space="preserve"> </w:t>
      </w:r>
    </w:p>
    <w:p w14:paraId="09E830CE" w14:textId="2B5D952D" w:rsidR="00AF67B6" w:rsidRDefault="006371B4" w:rsidP="007C5F42">
      <w:pPr>
        <w:spacing w:line="480" w:lineRule="auto"/>
        <w:ind w:firstLine="720"/>
      </w:pPr>
      <w:r>
        <w:t>Where sub-</w:t>
      </w:r>
      <w:r w:rsidR="00725FF3">
        <w:t>optimal and supra-o</w:t>
      </w:r>
      <w:r w:rsidR="00FE5EED">
        <w:t xml:space="preserve">ptimal temperatures </w:t>
      </w:r>
      <w:r w:rsidR="00955CD2">
        <w:t xml:space="preserve">are </w:t>
      </w:r>
      <w:r w:rsidR="00FE5EED">
        <w:t>available in the data set</w:t>
      </w:r>
      <w:r w:rsidR="002D4100">
        <w:t xml:space="preserve"> (</w:t>
      </w:r>
      <w:r w:rsidR="002D4100" w:rsidRPr="00CA183C">
        <w:rPr>
          <w:b/>
          <w:rPrChange w:id="253" w:author="Edu" w:date="2017-02-21T16:28:00Z">
            <w:rPr/>
          </w:rPrChange>
        </w:rPr>
        <w:t xml:space="preserve">Figure </w:t>
      </w:r>
      <w:del w:id="254" w:author="Edu" w:date="2017-02-21T16:28:00Z">
        <w:r w:rsidR="002D4100" w:rsidRPr="00CA183C" w:rsidDel="00CA183C">
          <w:rPr>
            <w:b/>
            <w:rPrChange w:id="255" w:author="Edu" w:date="2017-02-21T16:28:00Z">
              <w:rPr/>
            </w:rPrChange>
          </w:rPr>
          <w:delText>1a</w:delText>
        </w:r>
      </w:del>
      <w:ins w:id="256" w:author="Edu" w:date="2017-02-21T16:28:00Z">
        <w:r w:rsidR="00CA183C" w:rsidRPr="00CA183C">
          <w:rPr>
            <w:b/>
            <w:rPrChange w:id="257" w:author="Edu" w:date="2017-02-21T16:28:00Z">
              <w:rPr/>
            </w:rPrChange>
          </w:rPr>
          <w:t>1A</w:t>
        </w:r>
      </w:ins>
      <w:r w:rsidR="002D4100">
        <w:t>)</w:t>
      </w:r>
      <w:r w:rsidR="00FE5EED">
        <w:t>,</w:t>
      </w:r>
      <w:r w:rsidR="00376D99">
        <w:t xml:space="preserve"> the script can calculate the</w:t>
      </w:r>
      <w:r w:rsidR="0015024C">
        <w:t xml:space="preserve"> </w:t>
      </w:r>
      <w:r w:rsidR="00376D99">
        <w:t>three cardinal temperatures</w:t>
      </w:r>
      <w:r w:rsidR="007F295A">
        <w:t xml:space="preserve"> (T</w:t>
      </w:r>
      <w:r w:rsidR="007F295A" w:rsidRPr="0004750B">
        <w:rPr>
          <w:vertAlign w:val="subscript"/>
        </w:rPr>
        <w:t>b</w:t>
      </w:r>
      <w:r w:rsidR="00376D99">
        <w:t xml:space="preserve">, </w:t>
      </w:r>
      <w:r w:rsidR="007F295A">
        <w:t>T</w:t>
      </w:r>
      <w:r w:rsidR="007F295A" w:rsidRPr="0004750B">
        <w:rPr>
          <w:vertAlign w:val="subscript"/>
        </w:rPr>
        <w:t>o</w:t>
      </w:r>
      <w:r w:rsidR="00376D99">
        <w:t xml:space="preserve"> and T</w:t>
      </w:r>
      <w:r w:rsidR="00376D99" w:rsidRPr="0004750B">
        <w:rPr>
          <w:vertAlign w:val="subscript"/>
        </w:rPr>
        <w:t>c</w:t>
      </w:r>
      <w:r w:rsidR="007F295A">
        <w:t>)</w:t>
      </w:r>
      <w:r w:rsidR="0015024C">
        <w:t xml:space="preserve"> and </w:t>
      </w:r>
      <w:r w:rsidR="00376D99">
        <w:t>the</w:t>
      </w:r>
      <w:r w:rsidR="0015024C">
        <w:t xml:space="preserve"> thermal time</w:t>
      </w:r>
      <w:r w:rsidR="007F295A">
        <w:t xml:space="preserve"> (</w:t>
      </w:r>
      <w:r w:rsidR="00B3507C">
        <w:t>θ</w:t>
      </w:r>
      <w:r w:rsidR="007F295A">
        <w:t xml:space="preserve">-sub, </w:t>
      </w:r>
      <w:r w:rsidR="00B3507C">
        <w:t>θ</w:t>
      </w:r>
      <w:r w:rsidR="007F295A">
        <w:t>-supra)</w:t>
      </w:r>
      <w:r w:rsidR="001E5D7E">
        <w:t>.</w:t>
      </w:r>
      <w:r w:rsidR="0015024C">
        <w:t xml:space="preserve"> </w:t>
      </w:r>
      <w:r w:rsidR="00936B58">
        <w:t>In this scenario, a</w:t>
      </w:r>
      <w:r w:rsidR="00FE5EED">
        <w:t xml:space="preserve"> segmented </w:t>
      </w:r>
      <w:r w:rsidR="00936B58">
        <w:t xml:space="preserve">regression </w:t>
      </w:r>
      <w:r w:rsidR="00FE5EED">
        <w:t xml:space="preserve">model </w:t>
      </w:r>
      <w:r w:rsidR="001E5D7E">
        <w:t>is</w:t>
      </w:r>
      <w:r w:rsidR="00FE5EED">
        <w:t xml:space="preserve"> </w:t>
      </w:r>
      <w:r w:rsidR="00810A92">
        <w:t>fitted</w:t>
      </w:r>
      <w:r w:rsidR="007F295A">
        <w:t xml:space="preserve"> to the data </w:t>
      </w:r>
      <w:r w:rsidR="003C1506">
        <w:t>(</w:t>
      </w:r>
      <w:r w:rsidR="003C1506" w:rsidRPr="00CA183C">
        <w:rPr>
          <w:b/>
          <w:rPrChange w:id="258" w:author="Edu" w:date="2017-02-21T16:28:00Z">
            <w:rPr/>
          </w:rPrChange>
        </w:rPr>
        <w:t>Figure 3A</w:t>
      </w:r>
      <w:r w:rsidR="00B0118B">
        <w:t>)</w:t>
      </w:r>
      <w:r w:rsidR="00FE5EED">
        <w:t xml:space="preserve">. </w:t>
      </w:r>
      <w:r w:rsidR="00936B58">
        <w:t xml:space="preserve">A segmented model </w:t>
      </w:r>
      <w:del w:id="259" w:author="Edu" w:date="2017-02-21T16:29:00Z">
        <w:r w:rsidR="00936B58" w:rsidDel="00CA183C">
          <w:delText>allows the identification</w:delText>
        </w:r>
      </w:del>
      <w:ins w:id="260" w:author="Edu" w:date="2017-02-21T16:29:00Z">
        <w:r w:rsidR="00CA183C">
          <w:t>identifies</w:t>
        </w:r>
      </w:ins>
      <w:del w:id="261" w:author="Edu" w:date="2017-02-21T16:29:00Z">
        <w:r w:rsidR="00936B58" w:rsidDel="00CA183C">
          <w:delText xml:space="preserve"> of</w:delText>
        </w:r>
      </w:del>
      <w:r w:rsidR="00936B58">
        <w:t xml:space="preserve"> </w:t>
      </w:r>
      <w:r w:rsidR="008661A4">
        <w:t>breaking points in the data (i.e.,</w:t>
      </w:r>
      <w:ins w:id="262" w:author="Edu" w:date="2017-02-21T16:29:00Z">
        <w:r w:rsidR="00CA183C">
          <w:t xml:space="preserve"> the</w:t>
        </w:r>
      </w:ins>
      <w:r w:rsidR="008661A4">
        <w:t xml:space="preserve"> </w:t>
      </w:r>
      <w:r w:rsidR="004C6319">
        <w:t>optima</w:t>
      </w:r>
      <w:ins w:id="263" w:author="Edu" w:date="2017-02-21T15:45:00Z">
        <w:r w:rsidR="006F5E6A">
          <w:t>l</w:t>
        </w:r>
      </w:ins>
      <w:r w:rsidR="008661A4">
        <w:t xml:space="preserve"> germination temperature </w:t>
      </w:r>
      <w:r w:rsidR="00B3507C">
        <w:t xml:space="preserve">at </w:t>
      </w:r>
      <w:r w:rsidR="008661A4">
        <w:t xml:space="preserve">which the germination rate is maximal). Then the model fits linear regressions separately to the </w:t>
      </w:r>
      <w:r w:rsidR="00936B58">
        <w:t xml:space="preserve">two </w:t>
      </w:r>
      <w:r w:rsidR="008661A4">
        <w:t>segments defined by this breaking point (</w:t>
      </w:r>
      <w:r w:rsidR="008661A4" w:rsidRPr="00656D8B">
        <w:rPr>
          <w:i/>
        </w:rPr>
        <w:t>i.e</w:t>
      </w:r>
      <w:r w:rsidR="008661A4">
        <w:t xml:space="preserve">., the </w:t>
      </w:r>
      <w:r w:rsidR="00376D99">
        <w:t>sub-optimal</w:t>
      </w:r>
      <w:r w:rsidR="008661A4">
        <w:t xml:space="preserve"> and </w:t>
      </w:r>
      <w:r w:rsidR="00376D99">
        <w:t>supra-optimal</w:t>
      </w:r>
      <w:r w:rsidR="008661A4">
        <w:t xml:space="preserve"> germination temperature ranges)</w:t>
      </w:r>
      <w:r w:rsidR="003C1506">
        <w:t xml:space="preserve"> (</w:t>
      </w:r>
      <w:r w:rsidR="003C1506" w:rsidRPr="00CA183C">
        <w:rPr>
          <w:b/>
          <w:rPrChange w:id="264" w:author="Edu" w:date="2017-02-21T16:29:00Z">
            <w:rPr/>
          </w:rPrChange>
        </w:rPr>
        <w:t>Figure 3A</w:t>
      </w:r>
      <w:r w:rsidR="00955CD2">
        <w:t>)</w:t>
      </w:r>
      <w:r w:rsidR="008661A4">
        <w:t xml:space="preserve">. </w:t>
      </w:r>
      <w:del w:id="265" w:author="Edu" w:date="2017-02-21T16:29:00Z">
        <w:r w:rsidR="00936B58" w:rsidRPr="00A2542B" w:rsidDel="00CA183C">
          <w:delText>A function is set to fit a segmented regression and compute the intercept and the slope for each segmented relationship in the model.</w:delText>
        </w:r>
        <w:r w:rsidR="00FD4C98" w:rsidDel="00CA183C">
          <w:delText xml:space="preserve"> </w:delText>
        </w:r>
      </w:del>
      <w:del w:id="266" w:author="Edu" w:date="2017-02-21T15:46:00Z">
        <w:r w:rsidR="005709EF" w:rsidDel="006F5E6A">
          <w:delText>The function</w:delText>
        </w:r>
        <w:r w:rsidR="002D4100" w:rsidDel="006F5E6A">
          <w:delText xml:space="preserve"> require</w:delText>
        </w:r>
        <w:r w:rsidR="005709EF" w:rsidDel="006F5E6A">
          <w:delText>s</w:delText>
        </w:r>
        <w:r w:rsidR="00955CD2" w:rsidDel="006F5E6A">
          <w:delText xml:space="preserve"> user</w:delText>
        </w:r>
        <w:r w:rsidR="00376D99" w:rsidDel="006F5E6A">
          <w:delText>s</w:delText>
        </w:r>
        <w:r w:rsidR="00955CD2" w:rsidDel="006F5E6A">
          <w:delText xml:space="preserve"> to give an estimation of the breaking point</w:delText>
        </w:r>
        <w:r w:rsidR="00376D99" w:rsidDel="006F5E6A">
          <w:delText xml:space="preserve"> or optimal temperature</w:delText>
        </w:r>
        <w:r w:rsidR="005709EF" w:rsidDel="006F5E6A">
          <w:delText xml:space="preserve"> (‘psi=’)</w:delText>
        </w:r>
        <w:r w:rsidR="00955CD2" w:rsidDel="006F5E6A">
          <w:delText>, which can be based on the</w:delText>
        </w:r>
        <w:r w:rsidR="003C1506" w:rsidDel="006F5E6A">
          <w:delText xml:space="preserve"> visual inspection of </w:delText>
        </w:r>
        <w:r w:rsidR="003C1506" w:rsidRPr="003C1506" w:rsidDel="006F5E6A">
          <w:rPr>
            <w:i/>
          </w:rPr>
          <w:delText>F</w:delText>
        </w:r>
        <w:r w:rsidR="003C1506" w:rsidDel="006F5E6A">
          <w:rPr>
            <w:i/>
          </w:rPr>
          <w:delText>igures 1 &amp;</w:delText>
        </w:r>
        <w:r w:rsidR="00955CD2" w:rsidRPr="003C1506" w:rsidDel="006F5E6A">
          <w:rPr>
            <w:i/>
          </w:rPr>
          <w:delText xml:space="preserve"> 2</w:delText>
        </w:r>
        <w:r w:rsidR="00955CD2" w:rsidDel="006F5E6A">
          <w:delText>.</w:delText>
        </w:r>
        <w:r w:rsidR="00500CD2" w:rsidDel="006F5E6A">
          <w:delText xml:space="preserve"> In this example we estimate the breaking point to be ‘psi=25’</w:delText>
        </w:r>
        <w:r w:rsidR="00FD4C98" w:rsidDel="006F5E6A">
          <w:delText>, and the user must change this manually when using their own datasets</w:delText>
        </w:r>
        <w:r w:rsidR="001F4ED2" w:rsidDel="006F5E6A">
          <w:delText xml:space="preserve"> (See notes in Supplementary Information 2)</w:delText>
        </w:r>
        <w:r w:rsidR="00500CD2" w:rsidDel="006F5E6A">
          <w:delText>.</w:delText>
        </w:r>
        <w:r w:rsidR="00955CD2" w:rsidDel="006F5E6A">
          <w:delText xml:space="preserve"> </w:delText>
        </w:r>
      </w:del>
      <w:r w:rsidR="00955CD2">
        <w:t>Once the model</w:t>
      </w:r>
      <w:ins w:id="267" w:author="Edu" w:date="2017-02-21T16:30:00Z">
        <w:r w:rsidR="00CA183C">
          <w:t>s</w:t>
        </w:r>
      </w:ins>
      <w:r w:rsidR="00955CD2">
        <w:t xml:space="preserve"> </w:t>
      </w:r>
      <w:del w:id="268" w:author="Edu" w:date="2017-02-21T16:30:00Z">
        <w:r w:rsidR="00955CD2" w:rsidDel="00CA183C">
          <w:delText xml:space="preserve">is </w:delText>
        </w:r>
      </w:del>
      <w:ins w:id="269" w:author="Edu" w:date="2017-02-21T16:30:00Z">
        <w:r w:rsidR="00CA183C">
          <w:t xml:space="preserve">are </w:t>
        </w:r>
      </w:ins>
      <w:r w:rsidR="00955CD2">
        <w:t>fitted</w:t>
      </w:r>
      <w:r w:rsidR="00CA18C3">
        <w:t xml:space="preserve">, </w:t>
      </w:r>
      <w:r w:rsidR="00955CD2">
        <w:t xml:space="preserve">the </w:t>
      </w:r>
      <w:r w:rsidR="00CA18C3">
        <w:t>base temperature (T</w:t>
      </w:r>
      <w:r w:rsidR="00CA18C3" w:rsidRPr="0004750B">
        <w:rPr>
          <w:vertAlign w:val="subscript"/>
        </w:rPr>
        <w:t>b</w:t>
      </w:r>
      <w:r w:rsidR="00CA18C3">
        <w:t xml:space="preserve">) </w:t>
      </w:r>
      <w:r w:rsidR="00955CD2">
        <w:t xml:space="preserve">is </w:t>
      </w:r>
      <w:r w:rsidR="00CA18C3">
        <w:t xml:space="preserve">calculated by </w:t>
      </w:r>
      <w:r w:rsidR="00955CD2">
        <w:t xml:space="preserve">solving the </w:t>
      </w:r>
      <w:r w:rsidR="00376D99">
        <w:t>sub-optimal</w:t>
      </w:r>
      <w:r w:rsidR="00955CD2">
        <w:t xml:space="preserve"> linear regression for the x-intercept (i.e., the temperature in which the value of the germination rate equals zero). An analogous procedure calculates the T</w:t>
      </w:r>
      <w:r w:rsidR="00955CD2" w:rsidRPr="0004750B">
        <w:rPr>
          <w:vertAlign w:val="subscript"/>
        </w:rPr>
        <w:t>c</w:t>
      </w:r>
      <w:r w:rsidR="00955CD2">
        <w:t xml:space="preserve"> using the supra</w:t>
      </w:r>
      <w:r w:rsidR="00656D8B">
        <w:t>-</w:t>
      </w:r>
      <w:r w:rsidR="00955CD2">
        <w:t xml:space="preserve">optimal linear regression. </w:t>
      </w:r>
      <w:r w:rsidR="00376D99">
        <w:t xml:space="preserve">The intercept of the sub-optimal and supra-optimal lines gives </w:t>
      </w:r>
      <w:proofErr w:type="spellStart"/>
      <w:r w:rsidR="00376D99">
        <w:t>the</w:t>
      </w:r>
      <w:proofErr w:type="spellEnd"/>
      <w:r w:rsidR="00376D99">
        <w:t xml:space="preserve"> T</w:t>
      </w:r>
      <w:r w:rsidR="00376D99" w:rsidRPr="0004750B">
        <w:rPr>
          <w:vertAlign w:val="subscript"/>
        </w:rPr>
        <w:t>o</w:t>
      </w:r>
      <w:r w:rsidR="00376D99">
        <w:t xml:space="preserve">. </w:t>
      </w:r>
      <w:r w:rsidR="000677F8">
        <w:t xml:space="preserve">The inverse of the slopes of each regression gives the estimated thermal </w:t>
      </w:r>
      <w:r w:rsidR="00427002">
        <w:t>time for germination in degrees-day</w:t>
      </w:r>
      <w:ins w:id="270" w:author="Edu" w:date="2017-02-21T16:30:00Z">
        <w:r w:rsidR="00CA183C">
          <w:t xml:space="preserve"> (or the time unit used in the data)</w:t>
        </w:r>
      </w:ins>
      <w:r w:rsidR="000677F8">
        <w:t xml:space="preserve">. </w:t>
      </w:r>
      <w:r w:rsidR="00CA18C3">
        <w:t>The</w:t>
      </w:r>
      <w:r w:rsidR="00955CD2">
        <w:t xml:space="preserve"> script calculates the</w:t>
      </w:r>
      <w:r w:rsidR="00CA18C3">
        <w:t xml:space="preserve"> cardinal temperatures </w:t>
      </w:r>
      <w:r w:rsidR="000677F8">
        <w:t xml:space="preserve">and thermal times </w:t>
      </w:r>
      <w:r w:rsidR="00CA18C3">
        <w:t xml:space="preserve">for each </w:t>
      </w:r>
      <w:r w:rsidR="00EC587E">
        <w:t>of th</w:t>
      </w:r>
      <w:r w:rsidR="00FA3DA4">
        <w:t xml:space="preserve">e ten </w:t>
      </w:r>
      <w:r w:rsidR="00CA18C3">
        <w:t>decile</w:t>
      </w:r>
      <w:r w:rsidR="002B77F7">
        <w:t xml:space="preserve"> </w:t>
      </w:r>
      <w:r w:rsidR="00955CD2">
        <w:t>germination rates</w:t>
      </w:r>
      <w:r w:rsidR="002B77F7">
        <w:t xml:space="preserve"> </w:t>
      </w:r>
      <w:r w:rsidR="00955CD2">
        <w:t>(</w:t>
      </w:r>
      <w:r w:rsidR="002B77F7">
        <w:t>10</w:t>
      </w:r>
      <w:ins w:id="271" w:author="Edu" w:date="2017-02-21T16:32:00Z">
        <w:r w:rsidR="00C042F7">
          <w:t xml:space="preserve"> </w:t>
        </w:r>
      </w:ins>
      <w:del w:id="272" w:author="Edu" w:date="2017-02-21T16:32:00Z">
        <w:r w:rsidR="002B77F7" w:rsidDel="00C042F7">
          <w:delText>-</w:delText>
        </w:r>
      </w:del>
      <w:ins w:id="273" w:author="Edu" w:date="2017-02-21T16:32:00Z">
        <w:r w:rsidR="00C042F7">
          <w:t xml:space="preserve">– </w:t>
        </w:r>
      </w:ins>
      <w:r w:rsidR="002B77F7">
        <w:t>90</w:t>
      </w:r>
      <w:ins w:id="274" w:author="Edu" w:date="2017-02-21T16:32:00Z">
        <w:r w:rsidR="00C042F7">
          <w:t xml:space="preserve"> </w:t>
        </w:r>
      </w:ins>
      <w:r w:rsidR="002B77F7">
        <w:t>%</w:t>
      </w:r>
      <w:r w:rsidR="00955CD2">
        <w:t>)</w:t>
      </w:r>
      <w:ins w:id="275" w:author="Edu" w:date="2017-02-21T16:31:00Z">
        <w:r w:rsidR="00C042F7">
          <w:t xml:space="preserve"> and exports this information as </w:t>
        </w:r>
        <w:r w:rsidR="00C042F7" w:rsidRPr="00C042F7">
          <w:rPr>
            <w:b/>
            <w:rPrChange w:id="276" w:author="Edu" w:date="2017-02-21T16:31:00Z">
              <w:rPr/>
            </w:rPrChange>
          </w:rPr>
          <w:t>Table S3</w:t>
        </w:r>
        <w:r w:rsidR="00C042F7">
          <w:t>.</w:t>
        </w:r>
      </w:ins>
      <w:del w:id="277" w:author="Edu" w:date="2017-02-21T16:31:00Z">
        <w:r w:rsidR="00CA18C3" w:rsidDel="00C042F7">
          <w:delText>.</w:delText>
        </w:r>
      </w:del>
      <w:r w:rsidR="00B57CB7">
        <w:t xml:space="preserve"> </w:t>
      </w:r>
      <w:del w:id="278" w:author="Edu" w:date="2017-02-21T16:32:00Z">
        <w:r w:rsidR="001E5D7E" w:rsidDel="00C042F7">
          <w:delText xml:space="preserve">The script exports this </w:delText>
        </w:r>
      </w:del>
      <w:del w:id="279" w:author="Edu" w:date="2017-02-21T15:57:00Z">
        <w:r w:rsidR="001E5D7E" w:rsidDel="001E15A9">
          <w:delText xml:space="preserve">in a third new dataset, </w:delText>
        </w:r>
      </w:del>
      <w:del w:id="280" w:author="Edu" w:date="2017-02-21T16:32:00Z">
        <w:r w:rsidR="001E5D7E" w:rsidRPr="003C1506" w:rsidDel="00C042F7">
          <w:rPr>
            <w:i/>
          </w:rPr>
          <w:delText xml:space="preserve">Table 3: CT </w:delText>
        </w:r>
        <w:r w:rsidR="001E5D7E" w:rsidDel="00C042F7">
          <w:delText>which compiles the estimated cardinal temperatures and thermal time</w:delText>
        </w:r>
        <w:r w:rsidR="00376D99" w:rsidDel="00C042F7">
          <w:delText>s</w:delText>
        </w:r>
        <w:r w:rsidR="001E5D7E" w:rsidDel="00C042F7">
          <w:delText xml:space="preserve">. </w:delText>
        </w:r>
      </w:del>
      <w:r w:rsidR="00B57CB7">
        <w:t>T</w:t>
      </w:r>
      <w:r w:rsidR="00D9422D">
        <w:t xml:space="preserve">he </w:t>
      </w:r>
      <w:r w:rsidR="001E5D7E">
        <w:t>plots with the germination rate versus temperature and the fitted models</w:t>
      </w:r>
      <w:r w:rsidR="00A85DEE">
        <w:t xml:space="preserve"> </w:t>
      </w:r>
      <w:r w:rsidR="00D9422D">
        <w:t>for every decile</w:t>
      </w:r>
      <w:r w:rsidR="00A2542B">
        <w:t xml:space="preserve"> </w:t>
      </w:r>
      <w:r w:rsidR="001E5D7E">
        <w:t>are exported</w:t>
      </w:r>
      <w:del w:id="281" w:author="Edu" w:date="2017-02-21T15:57:00Z">
        <w:r w:rsidR="001E5D7E" w:rsidDel="001E15A9">
          <w:delText xml:space="preserve"> </w:delText>
        </w:r>
        <w:r w:rsidR="00A2542B" w:rsidDel="001E15A9">
          <w:delText>in</w:delText>
        </w:r>
      </w:del>
      <w:r w:rsidR="00A2542B">
        <w:t xml:space="preserve"> </w:t>
      </w:r>
      <w:ins w:id="282" w:author="Edu" w:date="2017-02-21T15:46:00Z">
        <w:r w:rsidR="006F5E6A">
          <w:t xml:space="preserve">as </w:t>
        </w:r>
      </w:ins>
      <w:del w:id="283" w:author="Edu" w:date="2017-02-21T15:46:00Z">
        <w:r w:rsidR="00A2542B" w:rsidRPr="00C042F7" w:rsidDel="006F5E6A">
          <w:rPr>
            <w:b/>
            <w:rPrChange w:id="284" w:author="Edu" w:date="2017-02-21T16:32:00Z">
              <w:rPr/>
            </w:rPrChange>
          </w:rPr>
          <w:delText>the third figure we create</w:delText>
        </w:r>
        <w:r w:rsidR="003C1506" w:rsidRPr="00C042F7" w:rsidDel="006F5E6A">
          <w:rPr>
            <w:b/>
            <w:rPrChange w:id="285" w:author="Edu" w:date="2017-02-21T16:32:00Z">
              <w:rPr/>
            </w:rPrChange>
          </w:rPr>
          <w:delText xml:space="preserve"> </w:delText>
        </w:r>
      </w:del>
      <w:r w:rsidR="003C1506" w:rsidRPr="00C042F7">
        <w:rPr>
          <w:b/>
          <w:rPrChange w:id="286" w:author="Edu" w:date="2017-02-21T16:32:00Z">
            <w:rPr>
              <w:i/>
            </w:rPr>
          </w:rPrChange>
        </w:rPr>
        <w:t>Figure 3</w:t>
      </w:r>
      <w:ins w:id="287" w:author="Edu" w:date="2017-02-21T16:32:00Z">
        <w:r w:rsidR="00C042F7" w:rsidRPr="00C042F7">
          <w:rPr>
            <w:rPrChange w:id="288" w:author="Edu" w:date="2017-02-21T16:32:00Z">
              <w:rPr>
                <w:b/>
              </w:rPr>
            </w:rPrChange>
          </w:rPr>
          <w:t>.</w:t>
        </w:r>
      </w:ins>
      <w:del w:id="289" w:author="Edu" w:date="2017-02-21T16:32:00Z">
        <w:r w:rsidR="003C1506" w:rsidRPr="00C042F7" w:rsidDel="00C042F7">
          <w:rPr>
            <w:b/>
            <w:rPrChange w:id="290" w:author="Edu" w:date="2017-02-21T16:32:00Z">
              <w:rPr>
                <w:i/>
              </w:rPr>
            </w:rPrChange>
          </w:rPr>
          <w:delText>:</w:delText>
        </w:r>
        <w:r w:rsidR="00A2542B" w:rsidRPr="00C042F7" w:rsidDel="00C042F7">
          <w:rPr>
            <w:b/>
            <w:rPrChange w:id="291" w:author="Edu" w:date="2017-02-21T16:32:00Z">
              <w:rPr/>
            </w:rPrChange>
          </w:rPr>
          <w:delText xml:space="preserve"> </w:delText>
        </w:r>
        <w:r w:rsidR="00A2542B" w:rsidRPr="00C042F7" w:rsidDel="00C042F7">
          <w:rPr>
            <w:b/>
            <w:rPrChange w:id="292" w:author="Edu" w:date="2017-02-21T16:32:00Z">
              <w:rPr>
                <w:i/>
              </w:rPr>
            </w:rPrChange>
          </w:rPr>
          <w:delText>BLfig</w:delText>
        </w:r>
        <w:r w:rsidR="00D9422D" w:rsidRPr="00C042F7" w:rsidDel="00C042F7">
          <w:rPr>
            <w:b/>
            <w:rPrChange w:id="293" w:author="Edu" w:date="2017-02-21T16:32:00Z">
              <w:rPr/>
            </w:rPrChange>
          </w:rPr>
          <w:delText>.</w:delText>
        </w:r>
      </w:del>
      <w:r w:rsidR="00D9422D" w:rsidRPr="003C1506">
        <w:rPr>
          <w:i/>
        </w:rPr>
        <w:t xml:space="preserve"> </w:t>
      </w:r>
      <w:del w:id="294" w:author="Edu" w:date="2017-02-21T16:32:00Z">
        <w:r w:rsidR="003C1506" w:rsidRPr="00C042F7" w:rsidDel="00C042F7">
          <w:rPr>
            <w:rPrChange w:id="295" w:author="Edu" w:date="2017-02-21T16:33:00Z">
              <w:rPr>
                <w:i/>
              </w:rPr>
            </w:rPrChange>
          </w:rPr>
          <w:delText>Figure 3A</w:delText>
        </w:r>
        <w:r w:rsidR="00955CD2" w:rsidRPr="00C042F7" w:rsidDel="00C042F7">
          <w:rPr>
            <w:rPrChange w:id="296" w:author="Edu" w:date="2017-02-21T16:33:00Z">
              <w:rPr>
                <w:i/>
              </w:rPr>
            </w:rPrChange>
          </w:rPr>
          <w:delText xml:space="preserve"> </w:delText>
        </w:r>
        <w:r w:rsidR="00955CD2" w:rsidRPr="00C042F7" w:rsidDel="00C042F7">
          <w:rPr>
            <w:rPrChange w:id="297" w:author="Edu" w:date="2017-02-21T16:33:00Z">
              <w:rPr/>
            </w:rPrChange>
          </w:rPr>
          <w:delText xml:space="preserve">allows </w:delText>
        </w:r>
      </w:del>
      <w:del w:id="298" w:author="Edu" w:date="2017-02-21T15:47:00Z">
        <w:r w:rsidR="00955CD2" w:rsidRPr="00C042F7" w:rsidDel="006F5E6A">
          <w:rPr>
            <w:rPrChange w:id="299" w:author="Edu" w:date="2017-02-21T16:33:00Z">
              <w:rPr/>
            </w:rPrChange>
          </w:rPr>
          <w:delText xml:space="preserve">to </w:delText>
        </w:r>
      </w:del>
      <w:del w:id="300" w:author="Edu" w:date="2017-02-21T16:32:00Z">
        <w:r w:rsidR="00955CD2" w:rsidRPr="00C042F7" w:rsidDel="00C042F7">
          <w:rPr>
            <w:rPrChange w:id="301" w:author="Edu" w:date="2017-02-21T16:33:00Z">
              <w:rPr/>
            </w:rPrChange>
          </w:rPr>
          <w:delText>user</w:delText>
        </w:r>
        <w:r w:rsidR="00376D99" w:rsidRPr="00C042F7" w:rsidDel="00C042F7">
          <w:rPr>
            <w:rPrChange w:id="302" w:author="Edu" w:date="2017-02-21T16:33:00Z">
              <w:rPr/>
            </w:rPrChange>
          </w:rPr>
          <w:delText>s</w:delText>
        </w:r>
        <w:r w:rsidR="00955CD2" w:rsidRPr="00C042F7" w:rsidDel="00C042F7">
          <w:rPr>
            <w:rPrChange w:id="303" w:author="Edu" w:date="2017-02-21T16:33:00Z">
              <w:rPr/>
            </w:rPrChange>
          </w:rPr>
          <w:delText xml:space="preserve"> to </w:delText>
        </w:r>
        <w:r w:rsidR="00936B58" w:rsidRPr="00C042F7" w:rsidDel="00C042F7">
          <w:rPr>
            <w:rPrChange w:id="304" w:author="Edu" w:date="2017-02-21T16:33:00Z">
              <w:rPr/>
            </w:rPrChange>
          </w:rPr>
          <w:delText xml:space="preserve">visually </w:delText>
        </w:r>
        <w:r w:rsidR="00955CD2" w:rsidRPr="00C042F7" w:rsidDel="00C042F7">
          <w:rPr>
            <w:rPrChange w:id="305" w:author="Edu" w:date="2017-02-21T16:33:00Z">
              <w:rPr/>
            </w:rPrChange>
          </w:rPr>
          <w:delText>check the fit of the model to the data</w:delText>
        </w:r>
      </w:del>
      <w:ins w:id="306" w:author="Edu" w:date="2017-02-21T16:32:00Z">
        <w:r w:rsidR="00C042F7" w:rsidRPr="00C042F7">
          <w:rPr>
            <w:rPrChange w:id="307" w:author="Edu" w:date="2017-02-21T16:33:00Z">
              <w:rPr>
                <w:i/>
              </w:rPr>
            </w:rPrChange>
          </w:rPr>
          <w:t xml:space="preserve">This figure needs to be carefully inspected to detect weird fits and outlier temperatures, which </w:t>
        </w:r>
        <w:r w:rsidR="00C042F7" w:rsidRPr="00C042F7">
          <w:rPr>
            <w:rPrChange w:id="308" w:author="Edu" w:date="2017-02-21T16:33:00Z">
              <w:rPr>
                <w:i/>
              </w:rPr>
            </w:rPrChange>
          </w:rPr>
          <w:lastRenderedPageBreak/>
          <w:t>should be removed from the data</w:t>
        </w:r>
        <w:bookmarkStart w:id="309" w:name="_GoBack"/>
        <w:bookmarkEnd w:id="309"/>
        <w:r w:rsidR="00C042F7" w:rsidRPr="00C042F7">
          <w:rPr>
            <w:rPrChange w:id="310" w:author="Edu" w:date="2017-02-21T16:33:00Z">
              <w:rPr>
                <w:i/>
              </w:rPr>
            </w:rPrChange>
          </w:rPr>
          <w:t>set in order to calculate accurate cardinal temperatures and thermal time</w:t>
        </w:r>
      </w:ins>
      <w:r w:rsidR="00955CD2" w:rsidRPr="00C042F7">
        <w:rPr>
          <w:rPrChange w:id="311" w:author="Edu" w:date="2017-02-21T16:33:00Z">
            <w:rPr/>
          </w:rPrChange>
        </w:rPr>
        <w:t>.</w:t>
      </w:r>
      <w:ins w:id="312" w:author="Edu" w:date="2017-02-21T16:58:00Z">
        <w:r w:rsidR="003959B9">
          <w:t xml:space="preserve"> It must be </w:t>
        </w:r>
      </w:ins>
      <w:ins w:id="313" w:author="Edu" w:date="2017-02-21T17:00:00Z">
        <w:r w:rsidR="003959B9">
          <w:t>considered</w:t>
        </w:r>
      </w:ins>
      <w:ins w:id="314" w:author="Edu" w:date="2017-02-21T16:58:00Z">
        <w:r w:rsidR="003959B9">
          <w:t xml:space="preserve"> that, when dealing with wild species with a certain degree of dormancy, the cardinal temperatures calculated for the lower and higher germination deciles can give extreme results. </w:t>
        </w:r>
      </w:ins>
      <w:ins w:id="315" w:author="Edu" w:date="2017-02-21T17:00:00Z">
        <w:r w:rsidR="003959B9">
          <w:t>Because of this</w:t>
        </w:r>
      </w:ins>
      <w:ins w:id="316" w:author="Edu" w:date="2017-02-21T16:58:00Z">
        <w:r w:rsidR="003959B9">
          <w:t>, the parameters estimated for the t50 are probably the most robust trait to use in comparative analyses.</w:t>
        </w:r>
      </w:ins>
    </w:p>
    <w:p w14:paraId="3EB32B43" w14:textId="729BDDB5" w:rsidR="00936B58" w:rsidRDefault="00936B58" w:rsidP="00936B58">
      <w:pPr>
        <w:spacing w:line="480" w:lineRule="auto"/>
        <w:ind w:firstLine="720"/>
      </w:pPr>
      <w:r>
        <w:t xml:space="preserve">It may be the case that the temperatures used in a given experiment fall only on the </w:t>
      </w:r>
      <w:r w:rsidR="00376D99">
        <w:t>sub-optimal</w:t>
      </w:r>
      <w:r>
        <w:t xml:space="preserve"> or </w:t>
      </w:r>
      <w:r w:rsidR="00376D99">
        <w:t>supra-optimal</w:t>
      </w:r>
      <w:r>
        <w:t xml:space="preserve"> germination temperature range, and do not succeed to identify the full </w:t>
      </w:r>
      <w:r w:rsidR="003C1506">
        <w:t>range of temperatures (</w:t>
      </w:r>
      <w:r w:rsidR="003C1506" w:rsidRPr="00C042F7">
        <w:rPr>
          <w:b/>
          <w:rPrChange w:id="317" w:author="Edu" w:date="2017-02-21T16:34:00Z">
            <w:rPr/>
          </w:rPrChange>
        </w:rPr>
        <w:t>Figure 1B</w:t>
      </w:r>
      <w:r>
        <w:t xml:space="preserve">).  In this case, the dataset </w:t>
      </w:r>
      <w:del w:id="318" w:author="Edu" w:date="2017-02-21T16:34:00Z">
        <w:r w:rsidR="003C1506" w:rsidRPr="00C042F7" w:rsidDel="00C042F7">
          <w:rPr>
            <w:b/>
            <w:rPrChange w:id="319" w:author="Edu" w:date="2017-02-21T16:34:00Z">
              <w:rPr>
                <w:i/>
              </w:rPr>
            </w:rPrChange>
          </w:rPr>
          <w:delText>Table 3:</w:delText>
        </w:r>
        <w:r w:rsidR="003C1506" w:rsidRPr="00C042F7" w:rsidDel="00C042F7">
          <w:rPr>
            <w:b/>
            <w:rPrChange w:id="320" w:author="Edu" w:date="2017-02-21T16:34:00Z">
              <w:rPr/>
            </w:rPrChange>
          </w:rPr>
          <w:delText xml:space="preserve"> </w:delText>
        </w:r>
        <w:r w:rsidRPr="00C042F7" w:rsidDel="00C042F7">
          <w:rPr>
            <w:b/>
            <w:rPrChange w:id="321" w:author="Edu" w:date="2017-02-21T16:34:00Z">
              <w:rPr>
                <w:i/>
              </w:rPr>
            </w:rPrChange>
          </w:rPr>
          <w:delText>CT</w:delText>
        </w:r>
      </w:del>
      <w:ins w:id="322" w:author="Edu" w:date="2017-02-21T16:34:00Z">
        <w:r w:rsidR="00C042F7" w:rsidRPr="00C042F7">
          <w:rPr>
            <w:b/>
            <w:rPrChange w:id="323" w:author="Edu" w:date="2017-02-21T16:34:00Z">
              <w:rPr>
                <w:i/>
              </w:rPr>
            </w:rPrChange>
          </w:rPr>
          <w:t>Table S3</w:t>
        </w:r>
      </w:ins>
      <w:r>
        <w:t xml:space="preserve"> cannot be produced. In the example of </w:t>
      </w:r>
      <w:r w:rsidRPr="00C042F7">
        <w:rPr>
          <w:rPrChange w:id="324" w:author="Edu" w:date="2017-02-21T16:34:00Z">
            <w:rPr>
              <w:i/>
            </w:rPr>
          </w:rPrChange>
        </w:rPr>
        <w:t xml:space="preserve">species </w:t>
      </w:r>
      <w:del w:id="325" w:author="Edu" w:date="2017-02-21T16:35:00Z">
        <w:r w:rsidRPr="00C042F7" w:rsidDel="00C042F7">
          <w:rPr>
            <w:rPrChange w:id="326" w:author="Edu" w:date="2017-02-21T16:34:00Z">
              <w:rPr>
                <w:i/>
              </w:rPr>
            </w:rPrChange>
          </w:rPr>
          <w:delText>B</w:delText>
        </w:r>
      </w:del>
      <w:ins w:id="327" w:author="Edu" w:date="2017-02-21T16:35:00Z">
        <w:r w:rsidR="00C042F7" w:rsidRPr="00C042F7">
          <w:rPr>
            <w:rPrChange w:id="328" w:author="Edu" w:date="2017-02-21T16:34:00Z">
              <w:rPr/>
            </w:rPrChange>
          </w:rPr>
          <w:t>B,</w:t>
        </w:r>
      </w:ins>
      <w:r>
        <w:t xml:space="preserve"> it is impossible to determine </w:t>
      </w:r>
      <w:r w:rsidR="00987348">
        <w:t xml:space="preserve">neither </w:t>
      </w:r>
      <w:r>
        <w:t>the T</w:t>
      </w:r>
      <w:r w:rsidRPr="0004750B">
        <w:rPr>
          <w:vertAlign w:val="subscript"/>
        </w:rPr>
        <w:t>c</w:t>
      </w:r>
      <w:r>
        <w:t xml:space="preserve"> nor the T</w:t>
      </w:r>
      <w:r w:rsidRPr="0004750B">
        <w:rPr>
          <w:vertAlign w:val="subscript"/>
        </w:rPr>
        <w:t>o</w:t>
      </w:r>
      <w:r>
        <w:t>, and the segmented model cann</w:t>
      </w:r>
      <w:r w:rsidR="003C1506">
        <w:t>ot be fit</w:t>
      </w:r>
      <w:r w:rsidR="00987348">
        <w:t>ted</w:t>
      </w:r>
      <w:r w:rsidR="003C1506">
        <w:t xml:space="preserve"> to the data (</w:t>
      </w:r>
      <w:r w:rsidR="003C1506" w:rsidRPr="00C042F7">
        <w:rPr>
          <w:b/>
          <w:rPrChange w:id="329" w:author="Edu" w:date="2017-02-21T16:34:00Z">
            <w:rPr/>
          </w:rPrChange>
        </w:rPr>
        <w:t>Figure 3B</w:t>
      </w:r>
      <w:r>
        <w:t>)</w:t>
      </w:r>
      <w:r w:rsidR="00987348">
        <w:t xml:space="preserve">. </w:t>
      </w:r>
      <w:del w:id="330" w:author="Edu" w:date="2017-02-21T16:35:00Z">
        <w:r w:rsidR="00987348" w:rsidDel="00C042F7">
          <w:delText>In which case</w:delText>
        </w:r>
        <w:r w:rsidR="00A2542B" w:rsidDel="00C042F7">
          <w:delText>,</w:delText>
        </w:r>
        <w:r w:rsidR="00987348" w:rsidDel="00C042F7">
          <w:delText xml:space="preserve"> </w:delText>
        </w:r>
        <w:r w:rsidR="00A2542B" w:rsidDel="00C042F7">
          <w:delText>it is</w:delText>
        </w:r>
      </w:del>
      <w:ins w:id="331" w:author="Edu" w:date="2017-02-21T16:35:00Z">
        <w:r w:rsidR="00C042F7">
          <w:t>In this scenario, it would be</w:t>
        </w:r>
      </w:ins>
      <w:r w:rsidR="00A2542B">
        <w:t xml:space="preserve"> necessary to skip forward to the next step in the script</w:t>
      </w:r>
      <w:r>
        <w:t>.</w:t>
      </w:r>
    </w:p>
    <w:p w14:paraId="0967AE9E" w14:textId="618E534D" w:rsidR="00C345DB" w:rsidRPr="007C5F42" w:rsidRDefault="00C345DB" w:rsidP="007C5F42">
      <w:pPr>
        <w:spacing w:line="480" w:lineRule="auto"/>
        <w:ind w:firstLine="720"/>
        <w:rPr>
          <w:i/>
        </w:rPr>
      </w:pPr>
      <w:r w:rsidRPr="007C5F42">
        <w:rPr>
          <w:i/>
        </w:rPr>
        <w:t xml:space="preserve">Step 3b: Fitting a linear model to the sub- or </w:t>
      </w:r>
      <w:r w:rsidR="00376D99">
        <w:rPr>
          <w:i/>
        </w:rPr>
        <w:t>supra-optimal</w:t>
      </w:r>
      <w:r w:rsidRPr="007C5F42">
        <w:rPr>
          <w:i/>
        </w:rPr>
        <w:t xml:space="preserve"> germination temperature range</w:t>
      </w:r>
    </w:p>
    <w:p w14:paraId="04653081" w14:textId="571B42A4" w:rsidR="00C042F7" w:rsidRDefault="00936B58" w:rsidP="007C5F42">
      <w:pPr>
        <w:spacing w:line="480" w:lineRule="auto"/>
        <w:ind w:firstLine="720"/>
        <w:rPr>
          <w:ins w:id="332" w:author="Edu" w:date="2017-02-21T16:39:00Z"/>
        </w:rPr>
      </w:pPr>
      <w:r>
        <w:t xml:space="preserve">In the case of </w:t>
      </w:r>
      <w:r w:rsidRPr="00C042F7">
        <w:rPr>
          <w:rPrChange w:id="333" w:author="Edu" w:date="2017-02-21T16:35:00Z">
            <w:rPr>
              <w:i/>
            </w:rPr>
          </w:rPrChange>
        </w:rPr>
        <w:t>species B</w:t>
      </w:r>
      <w:r w:rsidRPr="00C042F7">
        <w:rPr>
          <w:rPrChange w:id="334" w:author="Edu" w:date="2017-02-21T16:35:00Z">
            <w:rPr/>
          </w:rPrChange>
        </w:rPr>
        <w:t>,</w:t>
      </w:r>
      <w:r>
        <w:t xml:space="preserve"> or any experiment which fails to identify the full </w:t>
      </w:r>
      <w:r w:rsidR="003C1506">
        <w:t>range of temperatures (</w:t>
      </w:r>
      <w:r w:rsidR="003C1506" w:rsidRPr="00C042F7">
        <w:rPr>
          <w:b/>
          <w:rPrChange w:id="335" w:author="Edu" w:date="2017-02-21T16:35:00Z">
            <w:rPr/>
          </w:rPrChange>
        </w:rPr>
        <w:t>Figure 3B</w:t>
      </w:r>
      <w:r>
        <w:t xml:space="preserve">), </w:t>
      </w:r>
      <w:r w:rsidR="002B77F7">
        <w:t xml:space="preserve">a standard linear regression can be used to identify </w:t>
      </w:r>
      <w:r w:rsidR="005C153B">
        <w:t>either the T</w:t>
      </w:r>
      <w:r w:rsidR="005C153B" w:rsidRPr="0004750B">
        <w:rPr>
          <w:vertAlign w:val="subscript"/>
        </w:rPr>
        <w:t>b</w:t>
      </w:r>
      <w:r>
        <w:t xml:space="preserve"> or the T</w:t>
      </w:r>
      <w:r w:rsidRPr="0004750B">
        <w:rPr>
          <w:vertAlign w:val="subscript"/>
        </w:rPr>
        <w:t>c</w:t>
      </w:r>
      <w:r>
        <w:t xml:space="preserve">. </w:t>
      </w:r>
      <w:r w:rsidR="00C46EF8">
        <w:t>The inverse of the slope of this regression gives the thermal time for germination in degrees</w:t>
      </w:r>
      <w:r w:rsidR="00427002">
        <w:t>-</w:t>
      </w:r>
      <w:r w:rsidR="00C46EF8">
        <w:t>day</w:t>
      </w:r>
      <w:ins w:id="336" w:author="Edu" w:date="2017-02-21T16:36:00Z">
        <w:r w:rsidR="00C042F7">
          <w:t xml:space="preserve"> (or the time unit used in the data)</w:t>
        </w:r>
      </w:ins>
      <w:r w:rsidR="00C46EF8">
        <w:t>.</w:t>
      </w:r>
      <w:r w:rsidR="006F40FB">
        <w:t xml:space="preserve"> </w:t>
      </w:r>
      <w:del w:id="337" w:author="Edu" w:date="2017-02-21T16:36:00Z">
        <w:r w:rsidR="00A2542B" w:rsidDel="00C042F7">
          <w:delText xml:space="preserve">Here, we can produce a </w:delText>
        </w:r>
        <w:r w:rsidDel="00C042F7">
          <w:delText xml:space="preserve">fourth new dataset, which indicates the </w:delText>
        </w:r>
        <w:r w:rsidR="00376D99" w:rsidDel="00C042F7">
          <w:delText>T</w:delText>
        </w:r>
        <w:r w:rsidR="00376D99" w:rsidRPr="0004750B" w:rsidDel="00C042F7">
          <w:rPr>
            <w:vertAlign w:val="subscript"/>
          </w:rPr>
          <w:delText>b</w:delText>
        </w:r>
        <w:r w:rsidR="00376D99" w:rsidDel="00C042F7">
          <w:delText xml:space="preserve"> and thermal time calculated</w:delText>
        </w:r>
        <w:r w:rsidR="00A2542B" w:rsidDel="00C042F7">
          <w:delText xml:space="preserve"> for </w:delText>
        </w:r>
        <w:r w:rsidR="00A2542B" w:rsidRPr="00A2542B" w:rsidDel="00C042F7">
          <w:rPr>
            <w:i/>
          </w:rPr>
          <w:delText>species B</w:delText>
        </w:r>
        <w:r w:rsidR="004561F8" w:rsidDel="00C042F7">
          <w:rPr>
            <w:i/>
          </w:rPr>
          <w:delText xml:space="preserve">; </w:delText>
        </w:r>
        <w:r w:rsidR="003C1506" w:rsidDel="00C042F7">
          <w:rPr>
            <w:i/>
          </w:rPr>
          <w:delText>Table 4: LM</w:delText>
        </w:r>
        <w:r w:rsidR="00A2542B" w:rsidDel="00C042F7">
          <w:delText>. This</w:delText>
        </w:r>
      </w:del>
      <w:ins w:id="338" w:author="Edu" w:date="2017-02-21T16:36:00Z">
        <w:r w:rsidR="00C042F7">
          <w:t xml:space="preserve">This is exported as </w:t>
        </w:r>
        <w:r w:rsidR="00C042F7" w:rsidRPr="00C042F7">
          <w:rPr>
            <w:b/>
            <w:rPrChange w:id="339" w:author="Edu" w:date="2017-02-21T16:36:00Z">
              <w:rPr/>
            </w:rPrChange>
          </w:rPr>
          <w:t>Table S4</w:t>
        </w:r>
      </w:ins>
      <w:r w:rsidR="00A2542B">
        <w:t xml:space="preserve"> </w:t>
      </w:r>
      <w:ins w:id="340" w:author="Edu" w:date="2017-02-21T16:36:00Z">
        <w:r w:rsidR="00C042F7">
          <w:t xml:space="preserve">which </w:t>
        </w:r>
      </w:ins>
      <w:r w:rsidR="00A2542B">
        <w:t xml:space="preserve">will automatically </w:t>
      </w:r>
      <w:del w:id="341" w:author="Edu" w:date="2017-02-21T16:36:00Z">
        <w:r w:rsidR="00A2542B" w:rsidDel="00C042F7">
          <w:delText xml:space="preserve">produce </w:delText>
        </w:r>
      </w:del>
      <w:ins w:id="342" w:author="Edu" w:date="2017-02-21T16:36:00Z">
        <w:r w:rsidR="00C042F7">
          <w:t xml:space="preserve">include </w:t>
        </w:r>
      </w:ins>
      <w:r w:rsidR="00A2542B">
        <w:t>information for whichever single segment was identified in each unique dataset</w:t>
      </w:r>
      <w:r w:rsidR="00376D99">
        <w:t>, either the sub-optimal or the supra-optimal</w:t>
      </w:r>
      <w:r w:rsidR="00A2542B">
        <w:t xml:space="preserve">. </w:t>
      </w:r>
      <w:del w:id="343" w:author="Edu" w:date="2017-02-21T16:36:00Z">
        <w:r w:rsidR="006F40FB" w:rsidDel="00C042F7">
          <w:delText xml:space="preserve">We </w:delText>
        </w:r>
        <w:r w:rsidR="005346C3" w:rsidDel="00C042F7">
          <w:delText xml:space="preserve">then </w:delText>
        </w:r>
        <w:r w:rsidR="006F40FB" w:rsidDel="00C042F7">
          <w:delText xml:space="preserve">plot the </w:delText>
        </w:r>
        <w:r w:rsidR="00EC587E" w:rsidDel="00C042F7">
          <w:delText>germination rate against</w:delText>
        </w:r>
        <w:r w:rsidR="006F40FB" w:rsidDel="00C042F7">
          <w:delText xml:space="preserve"> each temperature treatment</w:delText>
        </w:r>
        <w:r w:rsidR="00EC587E" w:rsidDel="00C042F7">
          <w:delText xml:space="preserve"> using a smooth linear model</w:delText>
        </w:r>
        <w:r w:rsidR="006F40FB" w:rsidDel="00C042F7">
          <w:delText xml:space="preserve"> for each decile in</w:delText>
        </w:r>
      </w:del>
      <w:ins w:id="344" w:author="Edu" w:date="2017-02-21T16:36:00Z">
        <w:r w:rsidR="00C042F7">
          <w:t>The plot of th</w:t>
        </w:r>
      </w:ins>
      <w:ins w:id="345" w:author="Edu" w:date="2017-02-21T16:37:00Z">
        <w:r w:rsidR="00C042F7">
          <w:t>e</w:t>
        </w:r>
      </w:ins>
      <w:ins w:id="346" w:author="Edu" w:date="2017-02-21T16:36:00Z">
        <w:r w:rsidR="00C042F7">
          <w:t>s</w:t>
        </w:r>
      </w:ins>
      <w:ins w:id="347" w:author="Edu" w:date="2017-02-21T16:37:00Z">
        <w:r w:rsidR="00C042F7">
          <w:t xml:space="preserve">e </w:t>
        </w:r>
      </w:ins>
      <w:ins w:id="348" w:author="Edu" w:date="2017-02-21T16:36:00Z">
        <w:r w:rsidR="00C042F7">
          <w:t>linear fits</w:t>
        </w:r>
      </w:ins>
      <w:r w:rsidR="006F40FB">
        <w:t xml:space="preserve"> </w:t>
      </w:r>
      <w:del w:id="349" w:author="Edu" w:date="2017-02-21T16:37:00Z">
        <w:r w:rsidR="006F40FB" w:rsidRPr="00C042F7" w:rsidDel="00C042F7">
          <w:rPr>
            <w:rPrChange w:id="350" w:author="Edu" w:date="2017-02-21T16:37:00Z">
              <w:rPr>
                <w:i/>
              </w:rPr>
            </w:rPrChange>
          </w:rPr>
          <w:delText>Fig</w:delText>
        </w:r>
        <w:r w:rsidR="00B0118B" w:rsidRPr="00C042F7" w:rsidDel="00C042F7">
          <w:rPr>
            <w:rPrChange w:id="351" w:author="Edu" w:date="2017-02-21T16:37:00Z">
              <w:rPr>
                <w:i/>
              </w:rPr>
            </w:rPrChange>
          </w:rPr>
          <w:delText>ure 4</w:delText>
        </w:r>
        <w:r w:rsidR="003C1506" w:rsidRPr="00C042F7" w:rsidDel="00C042F7">
          <w:rPr>
            <w:rPrChange w:id="352" w:author="Edu" w:date="2017-02-21T16:37:00Z">
              <w:rPr>
                <w:i/>
              </w:rPr>
            </w:rPrChange>
          </w:rPr>
          <w:delText>B</w:delText>
        </w:r>
        <w:r w:rsidR="00A2542B" w:rsidRPr="00C042F7" w:rsidDel="00C042F7">
          <w:rPr>
            <w:rPrChange w:id="353" w:author="Edu" w:date="2017-02-21T16:37:00Z">
              <w:rPr/>
            </w:rPrChange>
          </w:rPr>
          <w:delText xml:space="preserve"> (</w:delText>
        </w:r>
        <w:r w:rsidR="00A2542B" w:rsidRPr="00C042F7" w:rsidDel="00C042F7">
          <w:rPr>
            <w:rPrChange w:id="354" w:author="Edu" w:date="2017-02-21T16:37:00Z">
              <w:rPr>
                <w:i/>
              </w:rPr>
            </w:rPrChange>
          </w:rPr>
          <w:delText>LMfig</w:delText>
        </w:r>
        <w:r w:rsidR="00A2542B" w:rsidRPr="00C042F7" w:rsidDel="00C042F7">
          <w:rPr>
            <w:rPrChange w:id="355" w:author="Edu" w:date="2017-02-21T16:37:00Z">
              <w:rPr/>
            </w:rPrChange>
          </w:rPr>
          <w:delText>)</w:delText>
        </w:r>
        <w:r w:rsidR="006F40FB" w:rsidRPr="00C042F7" w:rsidDel="00C042F7">
          <w:rPr>
            <w:rPrChange w:id="356" w:author="Edu" w:date="2017-02-21T16:37:00Z">
              <w:rPr/>
            </w:rPrChange>
          </w:rPr>
          <w:delText>.</w:delText>
        </w:r>
      </w:del>
      <w:ins w:id="357" w:author="Edu" w:date="2017-02-21T16:37:00Z">
        <w:r w:rsidR="00C042F7" w:rsidRPr="00C042F7">
          <w:rPr>
            <w:rPrChange w:id="358" w:author="Edu" w:date="2017-02-21T16:37:00Z">
              <w:rPr>
                <w:i/>
              </w:rPr>
            </w:rPrChange>
          </w:rPr>
          <w:t>(</w:t>
        </w:r>
        <w:r w:rsidR="00C042F7" w:rsidRPr="00C042F7">
          <w:rPr>
            <w:b/>
            <w:rPrChange w:id="359" w:author="Edu" w:date="2017-02-21T16:37:00Z">
              <w:rPr>
                <w:i/>
              </w:rPr>
            </w:rPrChange>
          </w:rPr>
          <w:t>Figure 4</w:t>
        </w:r>
        <w:r w:rsidR="00C042F7" w:rsidRPr="00C042F7">
          <w:rPr>
            <w:rPrChange w:id="360" w:author="Edu" w:date="2017-02-21T16:37:00Z">
              <w:rPr>
                <w:i/>
              </w:rPr>
            </w:rPrChange>
          </w:rPr>
          <w:t>)</w:t>
        </w:r>
        <w:r w:rsidR="00C042F7">
          <w:t xml:space="preserve"> </w:t>
        </w:r>
      </w:ins>
      <w:ins w:id="361" w:author="Edu" w:date="2017-02-21T16:53:00Z">
        <w:r w:rsidR="00416976">
          <w:t>must</w:t>
        </w:r>
      </w:ins>
      <w:ins w:id="362" w:author="Edu" w:date="2017-02-21T16:37:00Z">
        <w:r w:rsidR="00C042F7">
          <w:t xml:space="preserve"> be inspected to detect outliers. Particularly, it can happen that a single data</w:t>
        </w:r>
      </w:ins>
      <w:ins w:id="363" w:author="Edu" w:date="2017-02-21T16:39:00Z">
        <w:r w:rsidR="00C042F7">
          <w:t xml:space="preserve"> </w:t>
        </w:r>
      </w:ins>
      <w:ins w:id="364" w:author="Edu" w:date="2017-02-21T16:37:00Z">
        <w:r w:rsidR="00C042F7">
          <w:t>point above or below the optimal temperature exists. This data</w:t>
        </w:r>
      </w:ins>
      <w:ins w:id="365" w:author="Edu" w:date="2017-02-21T16:39:00Z">
        <w:r w:rsidR="00C042F7">
          <w:t xml:space="preserve"> </w:t>
        </w:r>
      </w:ins>
      <w:ins w:id="366" w:author="Edu" w:date="2017-02-21T16:37:00Z">
        <w:r w:rsidR="00C042F7">
          <w:t>point is enough to prevent fitting the segmented model, but can affect the slope of the linear model and should be removed.</w:t>
        </w:r>
      </w:ins>
      <w:r w:rsidR="00427002" w:rsidRPr="00C042F7">
        <w:rPr>
          <w:rPrChange w:id="367" w:author="Edu" w:date="2017-02-21T16:37:00Z">
            <w:rPr/>
          </w:rPrChange>
        </w:rPr>
        <w:t xml:space="preserve"> </w:t>
      </w:r>
    </w:p>
    <w:p w14:paraId="3ECE4FC3" w14:textId="596FD144" w:rsidR="0077074B" w:rsidRDefault="00427002" w:rsidP="007C5F42">
      <w:pPr>
        <w:spacing w:line="480" w:lineRule="auto"/>
        <w:ind w:firstLine="720"/>
      </w:pPr>
      <w:del w:id="368" w:author="Edu" w:date="2017-02-21T16:39:00Z">
        <w:r w:rsidDel="00C042F7">
          <w:lastRenderedPageBreak/>
          <w:delText>Furthermore, i</w:delText>
        </w:r>
      </w:del>
      <w:ins w:id="369" w:author="Edu" w:date="2017-02-21T16:39:00Z">
        <w:r w:rsidR="00C042F7">
          <w:t>I</w:t>
        </w:r>
      </w:ins>
      <w:r>
        <w:t xml:space="preserve">t must be noted that this </w:t>
      </w:r>
      <w:ins w:id="370" w:author="Edu" w:date="2017-02-21T16:39:00Z">
        <w:r w:rsidR="00C042F7">
          <w:t xml:space="preserve">part of the </w:t>
        </w:r>
      </w:ins>
      <w:r>
        <w:t>script can be used to calculate the germination base water potential</w:t>
      </w:r>
      <w:ins w:id="371" w:author="Edu" w:date="2017-02-21T16:39:00Z">
        <w:r w:rsidR="00C042F7">
          <w:t>.</w:t>
        </w:r>
      </w:ins>
      <w:del w:id="372" w:author="Edu" w:date="2017-02-21T16:39:00Z">
        <w:r w:rsidR="001E5D7E" w:rsidDel="00C042F7">
          <w:delText>,</w:delText>
        </w:r>
      </w:del>
      <w:r w:rsidR="001E5D7E">
        <w:t xml:space="preserve"> </w:t>
      </w:r>
      <w:del w:id="373" w:author="Edu" w:date="2017-02-21T16:39:00Z">
        <w:r w:rsidR="001E5D7E" w:rsidDel="00C042F7">
          <w:delText xml:space="preserve">if </w:delText>
        </w:r>
      </w:del>
      <w:ins w:id="374" w:author="Edu" w:date="2017-02-21T16:39:00Z">
        <w:r w:rsidR="00C042F7">
          <w:t xml:space="preserve">In this case, </w:t>
        </w:r>
      </w:ins>
      <w:r w:rsidR="001E5D7E">
        <w:t>the data</w:t>
      </w:r>
      <w:del w:id="375" w:author="Edu" w:date="2017-02-21T16:39:00Z">
        <w:r w:rsidR="001E5D7E" w:rsidDel="00C042F7">
          <w:delText xml:space="preserve"> </w:delText>
        </w:r>
      </w:del>
      <w:r w:rsidR="001E5D7E">
        <w:t>set that is</w:t>
      </w:r>
      <w:ins w:id="376" w:author="Edu" w:date="2017-02-21T16:40:00Z">
        <w:r w:rsidR="00C042F7">
          <w:t xml:space="preserve"> being</w:t>
        </w:r>
      </w:ins>
      <w:r w:rsidR="001E5D7E">
        <w:t xml:space="preserve"> analysed </w:t>
      </w:r>
      <w:ins w:id="377" w:author="Edu" w:date="2017-02-21T16:40:00Z">
        <w:r w:rsidR="00C042F7">
          <w:t xml:space="preserve">would </w:t>
        </w:r>
      </w:ins>
      <w:r w:rsidR="001E5D7E">
        <w:t>represent</w:t>
      </w:r>
      <w:del w:id="378" w:author="Edu" w:date="2017-02-21T16:40:00Z">
        <w:r w:rsidR="001E5D7E" w:rsidDel="00C042F7">
          <w:delText>s</w:delText>
        </w:r>
      </w:del>
      <w:r w:rsidR="001E5D7E">
        <w:t xml:space="preserve"> an experiment of germination in different water potential solutions. </w:t>
      </w:r>
      <w:del w:id="379" w:author="Edu" w:date="2017-02-21T16:40:00Z">
        <w:r w:rsidR="001E5D7E" w:rsidDel="00C042F7">
          <w:delText>In this case, t</w:delText>
        </w:r>
      </w:del>
      <w:ins w:id="380" w:author="Edu" w:date="2017-02-21T16:40:00Z">
        <w:r w:rsidR="00C042F7">
          <w:t>T</w:t>
        </w:r>
      </w:ins>
      <w:r w:rsidR="001E5D7E">
        <w:t xml:space="preserve">he values of the column </w:t>
      </w:r>
      <w:r w:rsidR="001E5D7E" w:rsidRPr="00C042F7">
        <w:rPr>
          <w:rPrChange w:id="381" w:author="Edu" w:date="2017-02-21T16:40:00Z">
            <w:rPr>
              <w:i/>
            </w:rPr>
          </w:rPrChange>
        </w:rPr>
        <w:t>Treatment</w:t>
      </w:r>
      <w:r w:rsidR="001E5D7E" w:rsidRPr="00C042F7">
        <w:rPr>
          <w:rPrChange w:id="382" w:author="Edu" w:date="2017-02-21T16:40:00Z">
            <w:rPr/>
          </w:rPrChange>
        </w:rPr>
        <w:t xml:space="preserve"> </w:t>
      </w:r>
      <w:r w:rsidR="001E5D7E">
        <w:t>would be the</w:t>
      </w:r>
      <w:r w:rsidR="00590D46">
        <w:t xml:space="preserve"> water potential</w:t>
      </w:r>
      <w:r w:rsidR="001E5D7E">
        <w:t xml:space="preserve"> instead of the temperatures.</w:t>
      </w:r>
      <w:r w:rsidR="005709EF">
        <w:t xml:space="preserve"> </w:t>
      </w:r>
    </w:p>
    <w:p w14:paraId="39AB430F" w14:textId="2AB35BB0" w:rsidR="0074130E" w:rsidRPr="00A2542B" w:rsidRDefault="00A2542B" w:rsidP="007C5F42">
      <w:pPr>
        <w:spacing w:line="480" w:lineRule="auto"/>
        <w:ind w:firstLine="720"/>
        <w:rPr>
          <w:b/>
        </w:rPr>
      </w:pPr>
      <w:r>
        <w:t xml:space="preserve">Lastly, we attach a </w:t>
      </w:r>
      <w:r w:rsidR="003C1506">
        <w:t xml:space="preserve">short </w:t>
      </w:r>
      <w:r>
        <w:t>script to produce a smooth curve</w:t>
      </w:r>
      <w:r w:rsidR="00293978">
        <w:t xml:space="preserve"> in </w:t>
      </w:r>
      <w:proofErr w:type="spellStart"/>
      <w:r w:rsidR="00293978" w:rsidRPr="00A2542B">
        <w:rPr>
          <w:i/>
        </w:rPr>
        <w:t>SMTHfig</w:t>
      </w:r>
      <w:proofErr w:type="spellEnd"/>
      <w:r w:rsidR="00293978">
        <w:t>. This can be useful to observe</w:t>
      </w:r>
      <w:r>
        <w:t xml:space="preserve"> </w:t>
      </w:r>
      <w:r w:rsidR="00293978">
        <w:t>irregular data</w:t>
      </w:r>
      <w:r w:rsidR="00590D46">
        <w:t>,</w:t>
      </w:r>
      <w:r w:rsidR="00293978">
        <w:t xml:space="preserve"> which </w:t>
      </w:r>
      <w:del w:id="383" w:author="Edu" w:date="2017-02-21T16:40:00Z">
        <w:r w:rsidR="0077074B" w:rsidDel="00C042F7">
          <w:delText xml:space="preserve">can </w:delText>
        </w:r>
        <w:r w:rsidR="00293978" w:rsidDel="00C042F7">
          <w:delText>not</w:delText>
        </w:r>
      </w:del>
      <w:ins w:id="384" w:author="Edu" w:date="2017-02-21T16:40:00Z">
        <w:r w:rsidR="00C042F7">
          <w:t>cannot</w:t>
        </w:r>
      </w:ins>
      <w:r w:rsidR="00293978">
        <w:t xml:space="preserve"> </w:t>
      </w:r>
      <w:r w:rsidR="0077074B">
        <w:t xml:space="preserve">be </w:t>
      </w:r>
      <w:r w:rsidR="00293978">
        <w:t>fit</w:t>
      </w:r>
      <w:r w:rsidR="0077074B">
        <w:t>ted</w:t>
      </w:r>
      <w:r w:rsidR="00293978">
        <w:t xml:space="preserve"> to a segmented model or a linear model, simply as an exploratory exercise</w:t>
      </w:r>
      <w:r w:rsidR="00590D46">
        <w:t xml:space="preserve"> to best inform new approaches to the next experiment</w:t>
      </w:r>
      <w:r w:rsidR="0077074B">
        <w:t xml:space="preserve">. But this </w:t>
      </w:r>
      <w:r w:rsidR="00293978">
        <w:t>should not be used as a rigorous test for publication.</w:t>
      </w:r>
    </w:p>
    <w:p w14:paraId="4D3CFBD7" w14:textId="0880CA76" w:rsidR="007905F5" w:rsidRDefault="007905F5" w:rsidP="007C5F42">
      <w:pPr>
        <w:spacing w:line="480" w:lineRule="auto"/>
        <w:rPr>
          <w:b/>
        </w:rPr>
      </w:pPr>
      <w:del w:id="385" w:author="Edu" w:date="2017-02-21T16:41:00Z">
        <w:r w:rsidRPr="007905F5" w:rsidDel="008F5A51">
          <w:rPr>
            <w:b/>
          </w:rPr>
          <w:delText>Discussion</w:delText>
        </w:r>
      </w:del>
      <w:ins w:id="386" w:author="Edu" w:date="2017-02-21T16:51:00Z">
        <w:r w:rsidR="00416976">
          <w:rPr>
            <w:b/>
          </w:rPr>
          <w:t>Discussion</w:t>
        </w:r>
      </w:ins>
    </w:p>
    <w:p w14:paraId="47E3620F" w14:textId="42C673A8" w:rsidR="008F5A51" w:rsidRPr="008F5A51" w:rsidRDefault="008F5A51" w:rsidP="007C5F42">
      <w:pPr>
        <w:spacing w:line="480" w:lineRule="auto"/>
        <w:ind w:firstLine="720"/>
        <w:rPr>
          <w:ins w:id="387" w:author="Edu" w:date="2017-02-21T16:43:00Z"/>
          <w:i/>
          <w:rPrChange w:id="388" w:author="Edu" w:date="2017-02-21T16:43:00Z">
            <w:rPr>
              <w:ins w:id="389" w:author="Edu" w:date="2017-02-21T16:43:00Z"/>
            </w:rPr>
          </w:rPrChange>
        </w:rPr>
      </w:pPr>
      <w:ins w:id="390" w:author="Edu" w:date="2017-02-21T16:43:00Z">
        <w:r w:rsidRPr="008F5A51">
          <w:rPr>
            <w:i/>
            <w:rPrChange w:id="391" w:author="Edu" w:date="2017-02-21T16:43:00Z">
              <w:rPr/>
            </w:rPrChange>
          </w:rPr>
          <w:t>How to use the script</w:t>
        </w:r>
      </w:ins>
    </w:p>
    <w:p w14:paraId="1DFBC0F4" w14:textId="0C3A704F" w:rsidR="00B27BA8" w:rsidRPr="007905F5" w:rsidRDefault="00010AFA" w:rsidP="007C5F42">
      <w:pPr>
        <w:spacing w:line="480" w:lineRule="auto"/>
        <w:ind w:firstLine="720"/>
      </w:pPr>
      <w:r>
        <w:t xml:space="preserve">The method we </w:t>
      </w:r>
      <w:ins w:id="392" w:author="Edu" w:date="2017-02-21T16:41:00Z">
        <w:r w:rsidR="008F5A51">
          <w:t xml:space="preserve">have </w:t>
        </w:r>
      </w:ins>
      <w:r>
        <w:t>present</w:t>
      </w:r>
      <w:ins w:id="393" w:author="Edu" w:date="2017-02-21T16:41:00Z">
        <w:r w:rsidR="008F5A51">
          <w:t>ed above</w:t>
        </w:r>
      </w:ins>
      <w:r>
        <w:t xml:space="preserve"> </w:t>
      </w:r>
      <w:del w:id="394" w:author="Edu" w:date="2017-02-21T16:41:00Z">
        <w:r w:rsidDel="008F5A51">
          <w:delText xml:space="preserve">here </w:delText>
        </w:r>
      </w:del>
      <w:r w:rsidR="007905F5">
        <w:t>is appropriate for the analysis of germination data to identify cardinal temperatures</w:t>
      </w:r>
      <w:r w:rsidR="00403FF1">
        <w:t xml:space="preserve"> and thermal time</w:t>
      </w:r>
      <w:ins w:id="395" w:author="Edu" w:date="2017-02-21T16:42:00Z">
        <w:r w:rsidR="008F5A51">
          <w:t>, and can also be used to calculate base water potential</w:t>
        </w:r>
      </w:ins>
      <w:r w:rsidR="007905F5">
        <w:t>.</w:t>
      </w:r>
      <w:r w:rsidR="005A4AD7">
        <w:t xml:space="preserve"> </w:t>
      </w:r>
      <w:del w:id="396" w:author="Edu" w:date="2017-02-21T16:42:00Z">
        <w:r w:rsidDel="008F5A51">
          <w:delText xml:space="preserve">This </w:delText>
        </w:r>
      </w:del>
      <w:ins w:id="397" w:author="Edu" w:date="2017-02-21T16:42:00Z">
        <w:r w:rsidR="008F5A51">
          <w:t xml:space="preserve">Once the user has become familiar with the script, </w:t>
        </w:r>
      </w:ins>
      <w:ins w:id="398" w:author="Edu" w:date="2017-02-21T16:45:00Z">
        <w:r w:rsidR="008F5A51">
          <w:t>running</w:t>
        </w:r>
      </w:ins>
      <w:ins w:id="399" w:author="Edu" w:date="2017-02-21T16:43:00Z">
        <w:r w:rsidR="008F5A51">
          <w:t xml:space="preserve"> </w:t>
        </w:r>
      </w:ins>
      <w:ins w:id="400" w:author="Edu" w:date="2017-02-21T16:42:00Z">
        <w:r w:rsidR="008F5A51">
          <w:t xml:space="preserve">the method is </w:t>
        </w:r>
      </w:ins>
      <w:ins w:id="401" w:author="Edu" w:date="2017-02-21T16:44:00Z">
        <w:r w:rsidR="008F5A51">
          <w:t>fast and straightforward</w:t>
        </w:r>
      </w:ins>
      <w:del w:id="402" w:author="Edu" w:date="2017-02-21T16:42:00Z">
        <w:r w:rsidDel="008F5A51">
          <w:delText xml:space="preserve">method </w:delText>
        </w:r>
        <w:r w:rsidR="006371B4" w:rsidDel="008F5A51">
          <w:delText>offers an</w:delText>
        </w:r>
        <w:r w:rsidR="005A4AD7" w:rsidDel="008F5A51">
          <w:delText xml:space="preserve"> opportunity to </w:delText>
        </w:r>
        <w:r w:rsidR="0077074B" w:rsidDel="008F5A51">
          <w:delText xml:space="preserve">perform </w:delText>
        </w:r>
        <w:r w:rsidR="00403FF1" w:rsidDel="008F5A51">
          <w:delText xml:space="preserve">analyses </w:delText>
        </w:r>
      </w:del>
      <w:del w:id="403" w:author="Edu" w:date="2017-02-21T16:44:00Z">
        <w:r w:rsidR="00A545E0" w:rsidDel="008F5A51">
          <w:delText>rapidly, and to select the breaking point in the data</w:delText>
        </w:r>
        <w:r w:rsidR="008173A2" w:rsidDel="008F5A51">
          <w:delText xml:space="preserve"> </w:delText>
        </w:r>
        <w:r w:rsidR="00403FF1" w:rsidDel="008F5A51">
          <w:delText>without</w:delText>
        </w:r>
        <w:r w:rsidR="00105657" w:rsidDel="008F5A51">
          <w:delText xml:space="preserve"> user bias</w:delText>
        </w:r>
      </w:del>
      <w:r w:rsidR="00A545E0">
        <w:t xml:space="preserve">. </w:t>
      </w:r>
      <w:ins w:id="404" w:author="Edu" w:date="2017-02-21T16:44:00Z">
        <w:r w:rsidR="008F5A51">
          <w:t xml:space="preserve">The user just needs to place the script and his formatted dataset in his R working directory, and run the script within R. The script will perform all calculations and export the results as four tables and </w:t>
        </w:r>
      </w:ins>
      <w:ins w:id="405" w:author="Edu" w:date="2017-02-21T16:45:00Z">
        <w:r w:rsidR="008F5A51">
          <w:t xml:space="preserve">four </w:t>
        </w:r>
      </w:ins>
      <w:ins w:id="406" w:author="Edu" w:date="2017-02-21T16:44:00Z">
        <w:r w:rsidR="008F5A51">
          <w:t>figures ready for publication.</w:t>
        </w:r>
      </w:ins>
      <w:del w:id="407" w:author="Edu" w:date="2017-02-21T16:45:00Z">
        <w:r w:rsidR="005A4AD7" w:rsidDel="008F5A51">
          <w:delText xml:space="preserve">When using this script we recommend that users become familiar with the basics </w:delText>
        </w:r>
        <w:r w:rsidR="00376D99" w:rsidDel="008F5A51">
          <w:delText>of</w:delText>
        </w:r>
        <w:r w:rsidR="005A4AD7" w:rsidDel="008F5A51">
          <w:delText xml:space="preserve"> using R, and seek out </w:delText>
        </w:r>
        <w:r w:rsidR="00451D27" w:rsidDel="008F5A51">
          <w:delText xml:space="preserve">one of </w:delText>
        </w:r>
        <w:r w:rsidR="005A4AD7" w:rsidDel="008F5A51">
          <w:delText>the many introductory tutorials that exist online</w:delText>
        </w:r>
        <w:r w:rsidR="0077074B" w:rsidDel="008F5A51">
          <w:delText>; although, w</w:delText>
        </w:r>
        <w:r w:rsidR="00D2055F" w:rsidDel="008F5A51">
          <w:delText>e provide some guidance here (Supplementary Information 2</w:delText>
        </w:r>
        <w:r w:rsidR="003C1506" w:rsidDel="008F5A51">
          <w:delText xml:space="preserve"> &amp; 3</w:delText>
        </w:r>
        <w:r w:rsidR="00D2055F" w:rsidDel="008F5A51">
          <w:delText xml:space="preserve">). </w:delText>
        </w:r>
        <w:r w:rsidR="00092A96" w:rsidDel="008F5A51">
          <w:delText xml:space="preserve">We suggest </w:delText>
        </w:r>
        <w:r w:rsidR="00331E5F" w:rsidDel="008F5A51">
          <w:delText xml:space="preserve">you </w:delText>
        </w:r>
        <w:r w:rsidR="00092A96" w:rsidDel="008F5A51">
          <w:delText>ensure all packages are installed</w:delText>
        </w:r>
        <w:r w:rsidR="00331E5F" w:rsidDel="008F5A51">
          <w:delText xml:space="preserve"> and the </w:delText>
        </w:r>
        <w:r w:rsidR="00092A96" w:rsidDel="008F5A51">
          <w:delText>libraries uploaded, and follow the notes in the script using the example data sets in the supplementary information</w:delText>
        </w:r>
        <w:r w:rsidR="00331E5F" w:rsidDel="008F5A51">
          <w:delText>. T</w:delText>
        </w:r>
        <w:r w:rsidR="00F2550A" w:rsidDel="008F5A51">
          <w:delText xml:space="preserve">his paper </w:delText>
        </w:r>
        <w:r w:rsidR="00331E5F" w:rsidDel="008F5A51">
          <w:delText xml:space="preserve">serves </w:delText>
        </w:r>
        <w:r w:rsidR="00F2550A" w:rsidDel="008F5A51">
          <w:delText>as a compl</w:delText>
        </w:r>
        <w:r w:rsidR="00331E5F" w:rsidDel="008F5A51">
          <w:delText>e</w:delText>
        </w:r>
        <w:r w:rsidR="00F2550A" w:rsidDel="008F5A51">
          <w:delText>mentary resource to the script</w:delText>
        </w:r>
        <w:r w:rsidR="00092A96" w:rsidDel="008F5A51">
          <w:delText>.</w:delText>
        </w:r>
      </w:del>
      <w:r w:rsidR="00092A96">
        <w:t xml:space="preserve"> </w:t>
      </w:r>
    </w:p>
    <w:p w14:paraId="60039F62" w14:textId="64A6B8AF" w:rsidR="008F5A51" w:rsidRPr="008F5A51" w:rsidRDefault="008F5A51">
      <w:pPr>
        <w:spacing w:line="480" w:lineRule="auto"/>
        <w:ind w:firstLine="720"/>
        <w:rPr>
          <w:ins w:id="408" w:author="Edu" w:date="2017-02-21T16:46:00Z"/>
          <w:i/>
          <w:rPrChange w:id="409" w:author="Edu" w:date="2017-02-21T16:46:00Z">
            <w:rPr>
              <w:ins w:id="410" w:author="Edu" w:date="2017-02-21T16:46:00Z"/>
            </w:rPr>
          </w:rPrChange>
        </w:rPr>
      </w:pPr>
      <w:ins w:id="411" w:author="Edu" w:date="2017-02-21T16:46:00Z">
        <w:r w:rsidRPr="008F5A51">
          <w:rPr>
            <w:i/>
            <w:rPrChange w:id="412" w:author="Edu" w:date="2017-02-21T16:46:00Z">
              <w:rPr/>
            </w:rPrChange>
          </w:rPr>
          <w:t>Experimental design</w:t>
        </w:r>
      </w:ins>
      <w:ins w:id="413" w:author="Edu" w:date="2017-02-21T16:48:00Z">
        <w:r>
          <w:rPr>
            <w:i/>
          </w:rPr>
          <w:t>s</w:t>
        </w:r>
      </w:ins>
      <w:ins w:id="414" w:author="Edu" w:date="2017-02-21T16:46:00Z">
        <w:r w:rsidRPr="008F5A51">
          <w:rPr>
            <w:i/>
            <w:rPrChange w:id="415" w:author="Edu" w:date="2017-02-21T16:46:00Z">
              <w:rPr/>
            </w:rPrChange>
          </w:rPr>
          <w:t xml:space="preserve"> for standardized thermal time</w:t>
        </w:r>
      </w:ins>
    </w:p>
    <w:p w14:paraId="7D55DFEC" w14:textId="77777777" w:rsidR="00416976" w:rsidRDefault="00035977">
      <w:pPr>
        <w:spacing w:line="480" w:lineRule="auto"/>
        <w:ind w:firstLine="720"/>
        <w:rPr>
          <w:ins w:id="416" w:author="Edu" w:date="2017-02-21T16:51:00Z"/>
        </w:rPr>
      </w:pPr>
      <w:del w:id="417" w:author="Edu" w:date="2017-02-21T16:46:00Z">
        <w:r w:rsidDel="008F5A51">
          <w:delText>To engage in an experiment to identify cardinal temperatures, a</w:delText>
        </w:r>
      </w:del>
      <w:ins w:id="418" w:author="Edu" w:date="2017-02-21T16:46:00Z">
        <w:r w:rsidR="008F5A51">
          <w:t>A</w:t>
        </w:r>
      </w:ins>
      <w:r>
        <w:t>n experimental design</w:t>
      </w:r>
      <w:ins w:id="419" w:author="Edu" w:date="2017-02-21T16:46:00Z">
        <w:r w:rsidR="008F5A51">
          <w:t xml:space="preserve"> to identify the cardinal temperatures and thermal time</w:t>
        </w:r>
      </w:ins>
      <w:r>
        <w:t xml:space="preserve"> </w:t>
      </w:r>
      <w:r w:rsidR="00331E5F">
        <w:t xml:space="preserve">should be tailored </w:t>
      </w:r>
      <w:del w:id="420" w:author="Edu" w:date="2017-02-21T16:47:00Z">
        <w:r w:rsidR="00331E5F" w:rsidDel="008F5A51">
          <w:delText xml:space="preserve">with the </w:delText>
        </w:r>
        <w:r w:rsidDel="008F5A51">
          <w:delText>purpose</w:delText>
        </w:r>
        <w:r w:rsidR="00331E5F" w:rsidDel="008F5A51">
          <w:delText xml:space="preserve"> of </w:delText>
        </w:r>
        <w:r w:rsidDel="008F5A51">
          <w:delText>identify</w:delText>
        </w:r>
        <w:r w:rsidR="00331E5F" w:rsidDel="008F5A51">
          <w:delText>ing</w:delText>
        </w:r>
        <w:r w:rsidDel="008F5A51">
          <w:delText xml:space="preserve"> </w:delText>
        </w:r>
        <w:r w:rsidR="00403FF1" w:rsidDel="008F5A51">
          <w:delText>the</w:delText>
        </w:r>
      </w:del>
      <w:ins w:id="421" w:author="Edu" w:date="2017-02-21T16:47:00Z">
        <w:r w:rsidR="008F5A51">
          <w:t>to include the</w:t>
        </w:r>
      </w:ins>
      <w:r w:rsidR="00590D46">
        <w:t xml:space="preserve"> breadth of the</w:t>
      </w:r>
      <w:r w:rsidR="00403FF1">
        <w:t xml:space="preserve"> germination </w:t>
      </w:r>
      <w:r>
        <w:t>temperature</w:t>
      </w:r>
      <w:r w:rsidR="00403FF1">
        <w:t xml:space="preserve"> range</w:t>
      </w:r>
      <w:r w:rsidR="00331E5F">
        <w:t xml:space="preserve">. The aim should be to generate </w:t>
      </w:r>
      <w:r w:rsidR="00403FF1">
        <w:t>data points</w:t>
      </w:r>
      <w:r>
        <w:t xml:space="preserve"> </w:t>
      </w:r>
      <w:r w:rsidR="00590D46">
        <w:t>purposefully</w:t>
      </w:r>
      <w:r w:rsidR="00331E5F">
        <w:t xml:space="preserve"> </w:t>
      </w:r>
      <w:r>
        <w:t>bel</w:t>
      </w:r>
      <w:r w:rsidR="00725FF3">
        <w:t xml:space="preserve">ow the optimal </w:t>
      </w:r>
      <w:del w:id="422" w:author="Edu" w:date="2017-02-21T16:47:00Z">
        <w:r w:rsidR="00725FF3" w:rsidDel="008F5A51">
          <w:delText xml:space="preserve">temperature </w:delText>
        </w:r>
      </w:del>
      <w:r w:rsidR="00725FF3">
        <w:t>(sub-</w:t>
      </w:r>
      <w:r>
        <w:t>optimal) and above the</w:t>
      </w:r>
      <w:r w:rsidR="00FA3DA4">
        <w:t xml:space="preserve"> </w:t>
      </w:r>
      <w:del w:id="423" w:author="Edu" w:date="2017-02-21T16:47:00Z">
        <w:r w:rsidR="00FA3DA4" w:rsidDel="008F5A51">
          <w:delText>estimated</w:delText>
        </w:r>
        <w:r w:rsidDel="008F5A51">
          <w:delText xml:space="preserve"> </w:delText>
        </w:r>
      </w:del>
      <w:r>
        <w:t>optimal</w:t>
      </w:r>
      <w:r w:rsidR="00725FF3">
        <w:t xml:space="preserve"> germination temperature (supra-</w:t>
      </w:r>
      <w:r>
        <w:t>optimal)</w:t>
      </w:r>
      <w:r w:rsidR="008173A2">
        <w:t xml:space="preserve">, pushing each species to its </w:t>
      </w:r>
      <w:r w:rsidR="00105657">
        <w:t>thermal thresholds</w:t>
      </w:r>
      <w:r>
        <w:t xml:space="preserve">. </w:t>
      </w:r>
      <w:del w:id="424" w:author="Edu" w:date="2017-02-21T16:47:00Z">
        <w:r w:rsidDel="008F5A51">
          <w:delText>In order to</w:delText>
        </w:r>
      </w:del>
      <w:ins w:id="425" w:author="Edu" w:date="2017-02-21T16:47:00Z">
        <w:r w:rsidR="008F5A51">
          <w:t>Fitting</w:t>
        </w:r>
      </w:ins>
      <w:del w:id="426" w:author="Edu" w:date="2017-02-21T16:47:00Z">
        <w:r w:rsidDel="008F5A51">
          <w:delText xml:space="preserve"> fit</w:delText>
        </w:r>
      </w:del>
      <w:r>
        <w:t xml:space="preserve"> a segmented </w:t>
      </w:r>
      <w:del w:id="427" w:author="Edu" w:date="2017-02-21T16:48:00Z">
        <w:r w:rsidDel="008F5A51">
          <w:delText>curve</w:delText>
        </w:r>
      </w:del>
      <w:ins w:id="428" w:author="Edu" w:date="2017-02-21T16:48:00Z">
        <w:r w:rsidR="008F5A51">
          <w:t>models requires</w:t>
        </w:r>
      </w:ins>
      <w:del w:id="429" w:author="Edu" w:date="2017-02-21T16:48:00Z">
        <w:r w:rsidDel="008F5A51">
          <w:delText>, there must be</w:delText>
        </w:r>
      </w:del>
      <w:r>
        <w:t xml:space="preserve"> a minimum of three sub</w:t>
      </w:r>
      <w:r w:rsidR="00656D8B">
        <w:t>-</w:t>
      </w:r>
      <w:r>
        <w:t xml:space="preserve">optimal </w:t>
      </w:r>
      <w:ins w:id="430" w:author="Edu" w:date="2017-02-21T16:48:00Z">
        <w:r w:rsidR="008F5A51">
          <w:t xml:space="preserve">and three supra-optimal </w:t>
        </w:r>
      </w:ins>
      <w:r>
        <w:lastRenderedPageBreak/>
        <w:t>temperature</w:t>
      </w:r>
      <w:r w:rsidR="00656D8B">
        <w:t>s</w:t>
      </w:r>
      <w:del w:id="431" w:author="Edu" w:date="2017-02-21T16:48:00Z">
        <w:r w:rsidR="00656D8B" w:rsidDel="008F5A51">
          <w:delText>, and a minimum of three supra-</w:delText>
        </w:r>
        <w:r w:rsidDel="008F5A51">
          <w:delText>op</w:delText>
        </w:r>
        <w:r w:rsidR="008173A2" w:rsidDel="008F5A51">
          <w:delText>timal temperatures</w:delText>
        </w:r>
      </w:del>
      <w:r w:rsidR="008173A2">
        <w:t xml:space="preserve">. </w:t>
      </w:r>
      <w:r>
        <w:t>It is thus recommended that experimental design</w:t>
      </w:r>
      <w:r w:rsidR="00403FF1">
        <w:t>s</w:t>
      </w:r>
      <w:r>
        <w:t xml:space="preserve"> </w:t>
      </w:r>
      <w:r w:rsidR="00403FF1">
        <w:t xml:space="preserve">include </w:t>
      </w:r>
      <w:r w:rsidR="008173A2">
        <w:t xml:space="preserve">a minimum of </w:t>
      </w:r>
      <w:r w:rsidR="00331E5F">
        <w:t>5</w:t>
      </w:r>
      <w:r>
        <w:t xml:space="preserve"> temperatures for each </w:t>
      </w:r>
      <w:r w:rsidR="00331E5F">
        <w:t xml:space="preserve">temperature range </w:t>
      </w:r>
      <w:r>
        <w:t xml:space="preserve">to effectively explore </w:t>
      </w:r>
      <w:r w:rsidR="00331E5F">
        <w:t>the</w:t>
      </w:r>
      <w:r w:rsidR="00590D46">
        <w:t xml:space="preserve"> limits</w:t>
      </w:r>
      <w:r w:rsidR="00331E5F">
        <w:t>, in which case</w:t>
      </w:r>
      <w:r w:rsidR="00590D46">
        <w:t xml:space="preserve"> some temperatures may not </w:t>
      </w:r>
      <w:r w:rsidR="00331E5F">
        <w:t>yield respon</w:t>
      </w:r>
      <w:ins w:id="432" w:author="Edu" w:date="2017-02-21T16:49:00Z">
        <w:r w:rsidR="008F5A51">
          <w:t>ses</w:t>
        </w:r>
      </w:ins>
      <w:del w:id="433" w:author="Edu" w:date="2017-02-21T16:49:00Z">
        <w:r w:rsidR="00331E5F" w:rsidDel="008F5A51">
          <w:delText>ders</w:delText>
        </w:r>
      </w:del>
      <w:r>
        <w:t xml:space="preserve">. </w:t>
      </w:r>
      <w:r w:rsidR="00F2550A">
        <w:t>The less that is known about a given species</w:t>
      </w:r>
      <w:r w:rsidR="003D2500">
        <w:t xml:space="preserve"> from the outset</w:t>
      </w:r>
      <w:r w:rsidR="00F2550A">
        <w:t>, the more temperatures that should be tested.</w:t>
      </w:r>
      <w:r w:rsidR="00A7102D">
        <w:t xml:space="preserve"> </w:t>
      </w:r>
    </w:p>
    <w:p w14:paraId="207A1F23" w14:textId="77777777" w:rsidR="00416976" w:rsidRDefault="00035977">
      <w:pPr>
        <w:spacing w:line="480" w:lineRule="auto"/>
        <w:ind w:firstLine="720"/>
        <w:rPr>
          <w:ins w:id="434" w:author="Edu" w:date="2017-02-21T16:51:00Z"/>
        </w:rPr>
      </w:pPr>
      <w:r>
        <w:t xml:space="preserve">Constant temperatures </w:t>
      </w:r>
      <w:r w:rsidR="002B4669">
        <w:t>are known to produce promising results for testing cardinal temperatures, particularly for agricultural varieties which have been bred for uniformity</w:t>
      </w:r>
      <w:del w:id="435" w:author="Edu" w:date="2017-02-21T16:49:00Z">
        <w:r w:rsidR="002B4669" w:rsidDel="008F5A51">
          <w:delText>,</w:delText>
        </w:r>
      </w:del>
      <w:r w:rsidR="002B4669">
        <w:t xml:space="preserve"> and stable germination temperatures </w:t>
      </w:r>
      <w:r w:rsidR="00985698">
        <w:fldChar w:fldCharType="begin"/>
      </w:r>
      <w:r w:rsidR="00D505A1">
        <w:instrText xml:space="preserve"> ADDIN PAPERS2_CITATIONS &lt;citation&gt;&lt;uuid&gt;E7A4BF27-1005-474B-8C02-086CBEBE0AC0&lt;/uuid&gt;&lt;priority&gt;0&lt;/priority&gt;&lt;publications&gt;&lt;publication&gt;&lt;volume&gt;37&lt;/volume&gt;&lt;number&gt;178&lt;/number&gt;&lt;subtitle&gt;A comparison of chickpea, lentil, soyabean and cowpea at constant temperatures&lt;/subtitle&gt;&lt;startpage&gt;705&lt;/startpage&gt;&lt;title&gt;The influence of temperature of seed germination rate in grain legumes&lt;/title&gt;&lt;uuid&gt;F6C44BF5-CBCB-42F9-AE19-A4A79460F0F6&lt;/uuid&gt;&lt;subtype&gt;400&lt;/subtype&gt;&lt;endpage&gt;715&lt;/endpage&gt;&lt;type&gt;400&lt;/type&gt;&lt;citekey&gt;Anonymous:9sRL9cvL&lt;/citekey&gt;&lt;publication_date&gt;99198601281200000000222000&lt;/publication_date&gt;&lt;bundle&gt;&lt;publication&gt;&lt;title&gt;Journal of Experimental Botany&lt;/title&gt;&lt;type&gt;-100&lt;/type&gt;&lt;subtype&gt;-100&lt;/subtype&gt;&lt;uuid&gt;4A35B51C-136D-48D9-BF95-CE8C2030EED8&lt;/uuid&gt;&lt;/publication&gt;&lt;/bundle&gt;&lt;authors&gt;&lt;author&gt;&lt;firstName&gt;S&lt;/firstName&gt;&lt;lastName&gt;Covell&lt;/lastName&gt;&lt;/author&gt;&lt;author&gt;&lt;firstName&gt;R&lt;/firstName&gt;&lt;middleNames&gt;H&lt;/middleNames&gt;&lt;lastName&gt;Ellis&lt;/lastName&gt;&lt;/author&gt;&lt;author&gt;&lt;firstName&gt;E&lt;/firstName&gt;&lt;middleNames&gt;H&lt;/middleNames&gt;&lt;lastName&gt;Roberts&lt;/lastName&gt;&lt;/author&gt;&lt;author&gt;&lt;firstName&gt;R&lt;/firstName&gt;&lt;middleNames&gt;J&lt;/middleNames&gt;&lt;lastName&gt;Summerfield&lt;/lastName&gt;&lt;/author&gt;&lt;/authors&gt;&lt;/publication&gt;&lt;/publications&gt;&lt;cites&gt;&lt;/cites&gt;&lt;/citation&gt;</w:instrText>
      </w:r>
      <w:r w:rsidR="00985698">
        <w:fldChar w:fldCharType="separate"/>
      </w:r>
      <w:r w:rsidR="006139ED">
        <w:rPr>
          <w:rFonts w:eastAsiaTheme="minorEastAsia"/>
          <w:lang w:val="en-US" w:eastAsia="ja-JP"/>
        </w:rPr>
        <w:t>(Covell et al 1986)</w:t>
      </w:r>
      <w:r w:rsidR="00985698">
        <w:fldChar w:fldCharType="end"/>
      </w:r>
      <w:r w:rsidR="00985698">
        <w:t xml:space="preserve">.  </w:t>
      </w:r>
      <w:r w:rsidR="002B4669">
        <w:t>H</w:t>
      </w:r>
      <w:r>
        <w:t>owever many wild species</w:t>
      </w:r>
      <w:r w:rsidR="00500CD2">
        <w:t xml:space="preserve"> </w:t>
      </w:r>
      <w:r>
        <w:t xml:space="preserve">may require alternating temperatures, or alternating temperatures may better represent real ambient conditions found in nature </w:t>
      </w:r>
      <w:r w:rsidR="00BA5D40">
        <w:fldChar w:fldCharType="begin"/>
      </w:r>
      <w:r w:rsidR="00D505A1">
        <w:instrText xml:space="preserve"> ADDIN PAPERS2_CITATIONS &lt;citation&gt;&lt;uuid&gt;01D257A4-B9A2-441A-93DC-E089E34FE6CE&lt;/uuid&gt;&lt;priority&gt;0&lt;/priority&gt;&lt;publications&gt;&lt;publication&gt;&lt;uuid&gt;5339BECB-D04F-42FE-84FE-2F150D17B606&lt;/uuid&gt;&lt;volume&gt;115&lt;/volume&gt;&lt;doi&gt;10.1093/aob/mcu234&lt;/doi&gt;&lt;startpage&gt;201&lt;/startpage&gt;&lt;publication_date&gt;99201502031200000000222000&lt;/publication_date&gt;&lt;url&gt;http://aob.oxfordjournals.org/cgi/doi/10.1093/aob/mcu234&lt;/url&gt;&lt;type&gt;400&lt;/type&gt;&lt;title&gt;Simulating the germination response to diurnally alternating temperatures under climate change scenarios: comparative studies on Carex diandra seeds&lt;/title&gt;&lt;publisher&gt;Oxford University Press&lt;/publisher&gt;&lt;number&gt;2&lt;/number&gt;&lt;subtype&gt;400&lt;/subtype&gt;&lt;endpage&gt;209&lt;/endpage&gt;&lt;bundle&gt;&lt;publication&gt;&lt;title&gt;Annals of Botany&lt;/title&gt;&lt;type&gt;-100&lt;/type&gt;&lt;subtype&gt;-100&lt;/subtype&gt;&lt;uuid&gt;B215CCBD-0789-492F-9AE9-F60A2F13EBE1&lt;/uuid&gt;&lt;/publication&gt;&lt;/bundle&gt;&lt;authors&gt;&lt;author&gt;&lt;firstName&gt;E&lt;/firstName&gt;&lt;lastName&gt;Fernandez-Pascual&lt;/lastName&gt;&lt;/author&gt;&lt;author&gt;&lt;firstName&gt;C&lt;/firstName&gt;&lt;middleNames&gt;E&lt;/middleNames&gt;&lt;lastName&gt;Seal&lt;/lastName&gt;&lt;/author&gt;&lt;author&gt;&lt;firstName&gt;H&lt;/firstName&gt;&lt;middleNames&gt;W&lt;/middleNames&gt;&lt;lastName&gt;Pritchard&lt;/lastName&gt;&lt;/author&gt;&lt;/authors&gt;&lt;/publication&gt;&lt;publication&gt;&lt;publication_date&gt;99201700001200000000200000&lt;/publication_date&gt;&lt;number&gt;19&lt;/number&gt;&lt;doi&gt;10.1111/plb.12449&lt;/doi&gt;&lt;startpage&gt;1&lt;/startpage&gt;&lt;title&gt;Alternating temperature combined with darkness resets base temperature for germination (Tb) in photoblastic seeds of Lippia and Aloysia (Verbenaceae)&lt;/title&gt;&lt;uuid&gt;899F5D27-C033-4A4B-991A-50DF180017D1&lt;/uuid&gt;&lt;subtype&gt;400&lt;/subtype&gt;&lt;endpage&gt;5&lt;/endpage&gt;&lt;type&gt;400&lt;/type&gt;&lt;url&gt;http://onlinelibrary.wiley.com/doi/10.1111/plb.12449/full&lt;/url&gt;&lt;bundle&gt;&lt;publication&gt;&lt;title&gt;Plant Biology&lt;/title&gt;&lt;type&gt;-100&lt;/type&gt;&lt;subtype&gt;-100&lt;/subtype&gt;&lt;uuid&gt;005A5615-0BE6-43A2-AE90-F9BA28CFC9E2&lt;/uuid&gt;&lt;/publication&gt;&lt;/bundle&gt;&lt;authors&gt;&lt;author&gt;&lt;firstName&gt;G&lt;/firstName&gt;&lt;lastName&gt;Galíndez&lt;/lastName&gt;&lt;/author&gt;&lt;author&gt;&lt;firstName&gt;C&lt;/firstName&gt;&lt;middleNames&gt;E&lt;/middleNames&gt;&lt;lastName&gt;Seal&lt;/lastName&gt;&lt;/author&gt;&lt;author&gt;&lt;firstName&gt;M&lt;/firstName&gt;&lt;middleNames&gt;I&lt;/middleNames&gt;&lt;lastName&gt;Daws&lt;/lastName&gt;&lt;/author&gt;&lt;author&gt;&lt;firstName&gt;L&lt;/firstName&gt;&lt;lastName&gt;Lindow&lt;/lastName&gt;&lt;/author&gt;&lt;/authors&gt;&lt;/publication&gt;&lt;/publications&gt;&lt;cites&gt;&lt;/cites&gt;&lt;/citation&gt;</w:instrText>
      </w:r>
      <w:r w:rsidR="00BA5D40">
        <w:fldChar w:fldCharType="separate"/>
      </w:r>
      <w:r w:rsidR="00BA5D40">
        <w:rPr>
          <w:rFonts w:eastAsiaTheme="minorEastAsia"/>
          <w:lang w:val="en-US" w:eastAsia="ja-JP"/>
        </w:rPr>
        <w:t>(Fernandez-Pascual et al 2015, Galíndez et al 2017)</w:t>
      </w:r>
      <w:r w:rsidR="00BA5D40">
        <w:fldChar w:fldCharType="end"/>
      </w:r>
      <w:r w:rsidR="00BA5D40">
        <w:t xml:space="preserve">. </w:t>
      </w:r>
      <w:r>
        <w:t xml:space="preserve">When testing with alternating temperatures, it is recommended that the average temperature </w:t>
      </w:r>
      <w:r w:rsidR="00E50823">
        <w:t xml:space="preserve">is plotted when the </w:t>
      </w:r>
      <w:r>
        <w:t xml:space="preserve">alternating temperatures </w:t>
      </w:r>
      <w:r w:rsidR="00E50823">
        <w:t xml:space="preserve">remain within either the sub- or supra-optimal range </w:t>
      </w:r>
      <w:r w:rsidR="00451D27">
        <w:fldChar w:fldCharType="begin"/>
      </w:r>
      <w:r w:rsidR="00D505A1">
        <w:instrText xml:space="preserve"> ADDIN PAPERS2_CITATIONS &lt;citation&gt;&lt;uuid&gt;4B56A844-52ED-4B38-B828-20904DC4D572&lt;/uuid&gt;&lt;priority&gt;0&lt;/priority&gt;&lt;publications&gt;&lt;publication&gt;&lt;volume&gt;74&lt;/volume&gt;&lt;startpage&gt;519&lt;/startpage&gt;&lt;title&gt;Alternating temperatures and rate of seed germination in lentil&lt;/title&gt;&lt;uuid&gt;360076F0-6F6F-4E8E-B63F-288D2A8C1771&lt;/uuid&gt;&lt;subtype&gt;400&lt;/subtype&gt;&lt;endpage&gt;524&lt;/endpage&gt;&lt;type&gt;400&lt;/type&gt;&lt;citekey&gt;Anonymous:NgB28G9v&lt;/citekey&gt;&lt;publication_date&gt;99199402041200000000222000&lt;/publication_date&gt;&lt;bundle&gt;&lt;publication&gt;&lt;title&gt;Annals of Botany&lt;/title&gt;&lt;type&gt;-100&lt;/type&gt;&lt;subtype&gt;-100&lt;/subtype&gt;&lt;uuid&gt;B215CCBD-0789-492F-9AE9-F60A2F13EBE1&lt;/uuid&gt;&lt;/publication&gt;&lt;/bundle&gt;&lt;authors&gt;&lt;author&gt;&lt;firstName&gt;R&lt;/firstName&gt;&lt;middleNames&gt;H&lt;/middleNames&gt;&lt;lastName&gt;Ellis&lt;/lastName&gt;&lt;/author&gt;&lt;author&gt;&lt;firstName&gt;S&lt;/firstName&gt;&lt;lastName&gt;Barret&lt;/lastName&gt;&lt;/author&gt;&lt;/authors&gt;&lt;/publication&gt;&lt;/publications&gt;&lt;cites&gt;&lt;/cites&gt;&lt;/citation&gt;</w:instrText>
      </w:r>
      <w:r w:rsidR="00451D27">
        <w:fldChar w:fldCharType="separate"/>
      </w:r>
      <w:r w:rsidR="00DC6843">
        <w:rPr>
          <w:rFonts w:eastAsiaTheme="minorEastAsia"/>
          <w:lang w:val="en-US" w:eastAsia="ja-JP"/>
        </w:rPr>
        <w:t>(Ellis and Barret 1994)</w:t>
      </w:r>
      <w:r w:rsidR="00451D27">
        <w:fldChar w:fldCharType="end"/>
      </w:r>
      <w:r>
        <w:t>.</w:t>
      </w:r>
      <w:r w:rsidR="005A4AD7">
        <w:t xml:space="preserve"> Thus, alternating temperature regimes should be carefully planned </w:t>
      </w:r>
      <w:r w:rsidR="00E50823">
        <w:t>to avoid exceeding the cardinal temperatures</w:t>
      </w:r>
      <w:r w:rsidR="005A4AD7">
        <w:t>.</w:t>
      </w:r>
      <w:r>
        <w:t xml:space="preserve"> Constant temperatures should never be compared to alternating temperatures</w:t>
      </w:r>
      <w:r w:rsidR="005A4AD7">
        <w:t xml:space="preserve"> within the same analysis, but if testing both, the two temperature regimes should be set up as two experiments</w:t>
      </w:r>
      <w:r w:rsidR="00656D8B">
        <w:t xml:space="preserve"> or </w:t>
      </w:r>
      <w:r w:rsidR="00656D8B" w:rsidRPr="00656D8B">
        <w:rPr>
          <w:i/>
        </w:rPr>
        <w:t>‘</w:t>
      </w:r>
      <w:r w:rsidR="00656D8B" w:rsidRPr="008F5A51">
        <w:rPr>
          <w:rPrChange w:id="436" w:author="Edu" w:date="2017-02-21T16:50:00Z">
            <w:rPr>
              <w:i/>
            </w:rPr>
          </w:rPrChange>
        </w:rPr>
        <w:t>Groupings’</w:t>
      </w:r>
      <w:r w:rsidR="005A4AD7" w:rsidRPr="008F5A51">
        <w:rPr>
          <w:rPrChange w:id="437" w:author="Edu" w:date="2017-02-21T16:50:00Z">
            <w:rPr/>
          </w:rPrChange>
        </w:rPr>
        <w:t>,</w:t>
      </w:r>
      <w:r w:rsidR="005A4AD7">
        <w:t xml:space="preserve"> to compare against each other</w:t>
      </w:r>
      <w:r>
        <w:t>.</w:t>
      </w:r>
      <w:r w:rsidR="008173A2">
        <w:t xml:space="preserve"> </w:t>
      </w:r>
      <w:r w:rsidR="00F2550A">
        <w:t xml:space="preserve">Ideally, in setting up an experimental design for wild species, a regime of both constant and alternating temperatures could be tested separately, and the results compared. </w:t>
      </w:r>
    </w:p>
    <w:p w14:paraId="379652DA" w14:textId="6133EF8F" w:rsidR="007905F5" w:rsidRDefault="008173A2">
      <w:pPr>
        <w:spacing w:line="480" w:lineRule="auto"/>
        <w:ind w:firstLine="720"/>
      </w:pPr>
      <w:r>
        <w:t xml:space="preserve">Experiments are recommended to be run </w:t>
      </w:r>
      <w:r w:rsidR="006E1C70">
        <w:t xml:space="preserve">until cumulative germination reaches a plateau. </w:t>
      </w:r>
      <w:r w:rsidR="00403FF1">
        <w:t xml:space="preserve">Scoring dates should be adjusted to the speed of germination of the study species, so cumulative germination curves with good resolution are produced. </w:t>
      </w:r>
      <w:r w:rsidR="00010AFA">
        <w:t>Finally</w:t>
      </w:r>
      <w:r w:rsidR="006E1C70">
        <w:t>, it is important to consider that the cardinal temperatures are not fixed values but depend on the dormancy state of the seed</w:t>
      </w:r>
      <w:r w:rsidR="00E50823">
        <w:t xml:space="preserve"> lot, as affected by any pre-treatment or variation if developmental time</w:t>
      </w:r>
      <w:r w:rsidR="006E1C70">
        <w:t xml:space="preserve"> </w:t>
      </w:r>
      <w:r w:rsidR="00AD37A6">
        <w:fldChar w:fldCharType="begin"/>
      </w:r>
      <w:r w:rsidR="00D505A1">
        <w:instrText xml:space="preserve"> ADDIN PAPERS2_CITATIONS &lt;citation&gt;&lt;uuid&gt;1D737E41-7839-4F2F-9512-1BC900A6BB91&lt;/uuid&gt;&lt;priority&gt;0&lt;/priority&gt;&lt;publications&gt;&lt;publication&gt;&lt;volume&gt;50&lt;/volume&gt;&lt;publication_date&gt;99199909001200000000220000&lt;/publication_date&gt;&lt;number&gt;338&lt;/number&gt;&lt;doi&gt;10.1093/jexbot/50.338.1507&lt;/doi&gt;&lt;startpage&gt;1507&lt;/startpage&gt;&lt;title&gt;Kinetics of dormancy release and the high temperature germination response in Aesculus hippocastanum seeds&lt;/title&gt;&lt;uuid&gt;00DF8043-A0C1-4C43-8FD1-552B8B54392D&lt;/uuid&gt;&lt;subtype&gt;400&lt;/subtype&gt;&lt;endpage&gt;1514&lt;/endpage&gt;&lt;type&gt;400&lt;/type&gt;&lt;url&gt;http://www.jexbot.oupjournals.org/cgi/doi/10.1093/jexbot/50.338.1507&lt;/url&gt;&lt;bundle&gt;&lt;publication&gt;&lt;title&gt;Journal of Experimental Botany&lt;/title&gt;&lt;type&gt;-100&lt;/type&gt;&lt;subtype&gt;-100&lt;/subtype&gt;&lt;uuid&gt;4A35B51C-136D-48D9-BF95-CE8C2030EED8&lt;/uuid&gt;&lt;/publication&gt;&lt;/bundle&gt;&lt;authors&gt;&lt;author&gt;&lt;firstName&gt;H&lt;/firstName&gt;&lt;middleNames&gt;W&lt;/middleNames&gt;&lt;lastName&gt;Pritchard&lt;/lastName&gt;&lt;/author&gt;&lt;author&gt;&lt;firstName&gt;K&lt;/firstName&gt;&lt;middleNames&gt;J&lt;/middleNames&gt;&lt;lastName&gt;Steadman&lt;/lastName&gt;&lt;/author&gt;&lt;author&gt;&lt;firstName&gt;J&lt;/firstName&gt;&lt;middleNames&gt;V&lt;/middleNames&gt;&lt;lastName&gt;Nash&lt;/lastName&gt;&lt;/author&gt;&lt;author&gt;&lt;firstName&gt;C&lt;/firstName&gt;&lt;lastName&gt;Jones&lt;/lastName&gt;&lt;/author&gt;&lt;/authors&gt;&lt;/publication&gt;&lt;publication&gt;&lt;volume&gt;162&lt;/volume&gt;&lt;publication_date&gt;99200404001200000000220000&lt;/publication_date&gt;&lt;number&gt;1&lt;/number&gt;&lt;doi&gt;10.1111/j.1469-8137.2004.01012.x&lt;/doi&gt;&lt;startpage&gt;157&lt;/startpage&gt;&lt;title&gt;Developmental heat sum influences recalcitrant seed traits in Aesculus hippocastanum across Europe&lt;/title&gt;&lt;uuid&gt;9F534E63-DEE1-4BE3-A243-130C5DEDBA21&lt;/uuid&gt;&lt;subtype&gt;400&lt;/subtype&gt;&lt;endpage&gt;166&lt;/endpage&gt;&lt;type&gt;400&lt;/type&gt;&lt;url&gt;http://doi.wiley.com/10.1111/j.1469-8137.2004.01012.x&lt;/url&gt;&lt;bundle&gt;&lt;publication&gt;&lt;title&gt;New Phytologist&lt;/title&gt;&lt;type&gt;-100&lt;/type&gt;&lt;subtype&gt;-100&lt;/subtype&gt;&lt;uuid&gt;A53C9D38-282C-42B1-B243-EE54C249D7D0&lt;/uuid&gt;&lt;/publication&gt;&lt;/bundle&gt;&lt;authors&gt;&lt;author&gt;&lt;firstName&gt;M&lt;/firstName&gt;&lt;middleNames&gt;I&lt;/middleNames&gt;&lt;lastName&gt;Daws&lt;/lastName&gt;&lt;/author&gt;&lt;author&gt;&lt;firstName&gt;E&lt;/firstName&gt;&lt;lastName&gt;Lydall&lt;/lastName&gt;&lt;/author&gt;&lt;author&gt;&lt;firstName&gt;P&lt;/firstName&gt;&lt;lastName&gt;Chmielarz&lt;/lastName&gt;&lt;/author&gt;&lt;author&gt;&lt;firstName&gt;O&lt;/firstName&gt;&lt;lastName&gt;Leprince&lt;/lastName&gt;&lt;/author&gt;&lt;author&gt;&lt;firstName&gt;S&lt;/firstName&gt;&lt;lastName&gt;Matthews&lt;/lastName&gt;&lt;/author&gt;&lt;author&gt;&lt;firstName&gt;C&lt;/firstName&gt;&lt;middleNames&gt;A&lt;/middleNames&gt;&lt;lastName&gt;Thanos&lt;/lastName&gt;&lt;/author&gt;&lt;author&gt;&lt;firstName&gt;H&lt;/firstName&gt;&lt;middleNames&gt;W&lt;/middleNames&gt;&lt;lastName&gt;Pritchard&lt;/lastName&gt;&lt;/author&gt;&lt;/authors&gt;&lt;/publication&gt;&lt;/publications&gt;&lt;cites&gt;&lt;/cites&gt;&lt;/citation&gt;</w:instrText>
      </w:r>
      <w:r w:rsidR="00AD37A6">
        <w:fldChar w:fldCharType="separate"/>
      </w:r>
      <w:r w:rsidR="00121F0B">
        <w:rPr>
          <w:rFonts w:eastAsiaTheme="minorEastAsia"/>
          <w:lang w:val="en-US" w:eastAsia="ja-JP"/>
        </w:rPr>
        <w:t xml:space="preserve">(Daws et al 2004, Pritchard et al </w:t>
      </w:r>
      <w:r w:rsidR="00121F0B">
        <w:rPr>
          <w:rFonts w:eastAsiaTheme="minorEastAsia"/>
          <w:lang w:val="en-US" w:eastAsia="ja-JP"/>
        </w:rPr>
        <w:lastRenderedPageBreak/>
        <w:t>1999)</w:t>
      </w:r>
      <w:r w:rsidR="00AD37A6">
        <w:fldChar w:fldCharType="end"/>
      </w:r>
      <w:r w:rsidR="00AD37A6">
        <w:t>.</w:t>
      </w:r>
      <w:ins w:id="438" w:author="Edu" w:date="2017-02-21T16:50:00Z">
        <w:r w:rsidR="008F5A51">
          <w:t xml:space="preserve"> Generally, non-dormant seeds with high germination percentages are </w:t>
        </w:r>
      </w:ins>
      <w:ins w:id="439" w:author="Edu" w:date="2017-02-21T16:51:00Z">
        <w:r w:rsidR="008F5A51">
          <w:t>needed to produce robust estimations of the cardinal temperatures and the thermal time.</w:t>
        </w:r>
      </w:ins>
    </w:p>
    <w:p w14:paraId="0C81A927" w14:textId="65A374DD" w:rsidR="008F5A51" w:rsidRPr="008F5A51" w:rsidRDefault="008F5A51" w:rsidP="007C5F42">
      <w:pPr>
        <w:spacing w:line="480" w:lineRule="auto"/>
        <w:ind w:firstLine="720"/>
        <w:rPr>
          <w:ins w:id="440" w:author="Edu" w:date="2017-02-21T16:46:00Z"/>
          <w:i/>
          <w:rPrChange w:id="441" w:author="Edu" w:date="2017-02-21T16:46:00Z">
            <w:rPr>
              <w:ins w:id="442" w:author="Edu" w:date="2017-02-21T16:46:00Z"/>
            </w:rPr>
          </w:rPrChange>
        </w:rPr>
      </w:pPr>
      <w:ins w:id="443" w:author="Edu" w:date="2017-02-21T16:46:00Z">
        <w:r w:rsidRPr="008F5A51">
          <w:rPr>
            <w:i/>
            <w:rPrChange w:id="444" w:author="Edu" w:date="2017-02-21T16:46:00Z">
              <w:rPr/>
            </w:rPrChange>
          </w:rPr>
          <w:t>Conclusions</w:t>
        </w:r>
      </w:ins>
    </w:p>
    <w:p w14:paraId="544C3766" w14:textId="4F8A6CED" w:rsidR="00092A96" w:rsidRDefault="00092A96" w:rsidP="007C5F42">
      <w:pPr>
        <w:spacing w:line="480" w:lineRule="auto"/>
        <w:ind w:firstLine="720"/>
      </w:pPr>
      <w:r>
        <w:t>We have found and confirmed that this method is useful to calculate thermal time and cardinal temperatures in germination experiments which have tested a full range of temperatures across a given species germination gradient</w:t>
      </w:r>
      <w:r w:rsidR="002B4669">
        <w:t>.</w:t>
      </w:r>
      <w:r w:rsidR="00105657">
        <w:t xml:space="preserve"> We believe that this method will be of great value to generate cardinal temperature data for an </w:t>
      </w:r>
      <w:r w:rsidR="00376D99">
        <w:t>ever-increasing</w:t>
      </w:r>
      <w:r w:rsidR="00105657">
        <w:t xml:space="preserve"> number of species</w:t>
      </w:r>
      <w:r w:rsidR="00376D99">
        <w:t>, setting a standardized methodology for the measurement of species germination traits</w:t>
      </w:r>
      <w:r w:rsidR="00105657">
        <w:t>. Physiological thresholds such as the cardinal temperatures are highly informative plant traits</w:t>
      </w:r>
      <w:r w:rsidR="006E1C70">
        <w:t xml:space="preserve">, and a key tool to integrate plant regeneration into </w:t>
      </w:r>
      <w:r w:rsidR="005709EF">
        <w:t>multi-species community studies</w:t>
      </w:r>
      <w:r w:rsidR="00855547">
        <w:t xml:space="preserve"> </w:t>
      </w:r>
      <w:r w:rsidR="00855547">
        <w:fldChar w:fldCharType="begin"/>
      </w:r>
      <w:r w:rsidR="00D505A1">
        <w:instrText xml:space="preserve"> ADDIN PAPERS2_CITATIONS &lt;citation&gt;&lt;uuid&gt;137C27C5-920C-459F-B0A1-E35279732BB1&lt;/uuid&gt;&lt;priority&gt;0&lt;/priority&gt;&lt;publications&gt;&lt;publication&gt;&lt;uuid&gt;AA98744E-7021-4E71-AB07-B65CFDBA3F97&lt;/uuid&gt;&lt;volume&gt;27&lt;/volume&gt;&lt;doi&gt;10.1111/jvs.12375&lt;/doi&gt;&lt;startpage&gt;637&lt;/startpage&gt;&lt;publication_date&gt;99201601041200000000222000&lt;/publication_date&gt;&lt;url&gt;http://doi.wiley.com/10.1111/jvs.12375&lt;/url&gt;&lt;citekey&gt;JimenezAlfaro:2016dy&lt;/citekey&gt;&lt;type&gt;400&lt;/type&gt;&lt;title&gt;Seed germination traits can contribute better to plant community ecology&lt;/title&gt;&lt;number&gt;3&lt;/number&gt;&lt;subtype&gt;400&lt;/subtype&gt;&lt;endpage&gt;645&lt;/endpage&gt;&lt;bundle&gt;&lt;publication&gt;&lt;publisher&gt;Blackwell Publishing Ltd&lt;/publisher&gt;&lt;title&gt;Journal of Vegetation Science&lt;/title&gt;&lt;type&gt;-100&lt;/type&gt;&lt;subtype&gt;-100&lt;/subtype&gt;&lt;uuid&gt;6BDCC5D8-6FF0-4AA8-9C4E-060148EC0D90&lt;/uuid&gt;&lt;/publication&gt;&lt;/bundle&gt;&lt;authors&gt;&lt;author&gt;&lt;firstName&gt;Borja&lt;/firstName&gt;&lt;lastName&gt;Jiménez-Alfaro&lt;/lastName&gt;&lt;/author&gt;&lt;author&gt;&lt;firstName&gt;Fernando&lt;/firstName&gt;&lt;middleNames&gt;A O&lt;/middleNames&gt;&lt;lastName&gt;Silveira&lt;/lastName&gt;&lt;/author&gt;&lt;author&gt;&lt;firstName&gt;Alessandra&lt;/firstName&gt;&lt;lastName&gt;Fidelis&lt;/lastName&gt;&lt;/author&gt;&lt;author&gt;&lt;firstName&gt;Peter&lt;/firstName&gt;&lt;lastName&gt;Poschlod&lt;/lastName&gt;&lt;/author&gt;&lt;author&gt;&lt;firstName&gt;Lucy&lt;/firstName&gt;&lt;middleNames&gt;E&lt;/middleNames&gt;&lt;lastName&gt;Commander&lt;/lastName&gt;&lt;/author&gt;&lt;/authors&gt;&lt;editors&gt;&lt;author&gt;&lt;firstName&gt;Michael&lt;/firstName&gt;&lt;lastName&gt;Palmer&lt;/lastName&gt;&lt;/author&gt;&lt;/editors&gt;&lt;/publication&gt;&lt;publication&gt;&lt;uuid&gt;B6866CC5-ED18-4B62-B9EB-9A269BFEE1F4&lt;/uuid&gt;&lt;volume&gt;104&lt;/volume&gt;&lt;doi&gt;10.1111/1365-2745.12613&lt;/doi&gt;&lt;startpage&gt;1284&lt;/startpage&gt;&lt;publication_date&gt;99201606231200000000222000&lt;/publication_date&gt;&lt;url&gt;http://doi.wiley.com/10.1111/1365-2745.12613&lt;/url&gt;&lt;citekey&gt;Larson:2016kq&lt;/citekey&gt;&lt;type&gt;400&lt;/type&gt;&lt;title&gt;Regeneration: an overlooked aspect of trait-based plant community assembly models&lt;/title&gt;&lt;number&gt;5&lt;/number&gt;&lt;subtype&gt;400&lt;/subtype&gt;&lt;endpage&gt;1298&lt;/endpage&gt;&lt;bundle&gt;&lt;publication&gt;&lt;publisher&gt;Blackwell Science Ltd&lt;/publisher&gt;&lt;title&gt;Journal of Ecology&lt;/title&gt;&lt;type&gt;-100&lt;/type&gt;&lt;subtype&gt;-100&lt;/subtype&gt;&lt;uuid&gt;4A5685CB-1F54-4385-AEB5-3829B80D91CA&lt;/uuid&gt;&lt;/publication&gt;&lt;/bundle&gt;&lt;authors&gt;&lt;author&gt;&lt;firstName&gt;Julie&lt;/firstName&gt;&lt;middleNames&gt;E&lt;/middleNames&gt;&lt;lastName&gt;Larson&lt;/lastName&gt;&lt;/author&gt;&lt;author&gt;&lt;firstName&gt;Jennifer&lt;/firstName&gt;&lt;middleNames&gt;L&lt;/middleNames&gt;&lt;lastName&gt;Funk&lt;/lastName&gt;&lt;/author&gt;&lt;/authors&gt;&lt;editors&gt;&lt;author&gt;&lt;firstName&gt;Kenneth&lt;/firstName&gt;&lt;lastName&gt;Whitney&lt;/lastName&gt;&lt;/author&gt;&lt;/editors&gt;&lt;/publication&gt;&lt;/publications&gt;&lt;cites&gt;&lt;/cites&gt;&lt;/citation&gt;</w:instrText>
      </w:r>
      <w:r w:rsidR="00855547">
        <w:fldChar w:fldCharType="separate"/>
      </w:r>
      <w:r w:rsidR="00656D8B">
        <w:rPr>
          <w:rFonts w:eastAsiaTheme="minorEastAsia"/>
          <w:lang w:val="en-US" w:eastAsia="ja-JP"/>
        </w:rPr>
        <w:t>(Jiménez-Alfaro et al 2016, Larson and Funk 2016)</w:t>
      </w:r>
      <w:r w:rsidR="00855547">
        <w:fldChar w:fldCharType="end"/>
      </w:r>
      <w:r w:rsidR="00855547">
        <w:t>.</w:t>
      </w:r>
      <w:r w:rsidR="00A7102D">
        <w:t xml:space="preserve"> But regardless of the data analyses that they are pursuing, we strongly encourage seed researchers to </w:t>
      </w:r>
      <w:r w:rsidR="00010AFA">
        <w:t>adopt</w:t>
      </w:r>
      <w:r w:rsidR="00A7102D">
        <w:t xml:space="preserve"> the format proposed here (</w:t>
      </w:r>
      <w:r w:rsidR="00A7102D" w:rsidRPr="00416976">
        <w:rPr>
          <w:b/>
          <w:rPrChange w:id="445" w:author="Edu" w:date="2017-02-21T16:52:00Z">
            <w:rPr/>
          </w:rPrChange>
        </w:rPr>
        <w:t>Supplementary Information 1</w:t>
      </w:r>
      <w:r w:rsidR="00A7102D">
        <w:t xml:space="preserve">) when storing and sharing their original germination data. This format - in which each data record is a row, and each variable is a column – is the standard used by most statistical languages, including R. Using this standard for record keeping would improve the communication within seed research and with other scientific fields. Moreover, </w:t>
      </w:r>
      <w:r w:rsidR="00010AFA">
        <w:t xml:space="preserve">we propose the policy of </w:t>
      </w:r>
      <w:r w:rsidR="00A7102D">
        <w:t xml:space="preserve">making these standardized records available </w:t>
      </w:r>
      <w:r w:rsidR="00010AFA">
        <w:t xml:space="preserve">to the public </w:t>
      </w:r>
      <w:r w:rsidR="00A7102D">
        <w:t xml:space="preserve">as supplementary material of </w:t>
      </w:r>
      <w:r w:rsidR="00010AFA">
        <w:t xml:space="preserve">the </w:t>
      </w:r>
      <w:r w:rsidR="00A7102D">
        <w:t>publications</w:t>
      </w:r>
      <w:r w:rsidR="00010AFA">
        <w:t xml:space="preserve"> in which they are first reported.</w:t>
      </w:r>
      <w:r w:rsidR="00A7102D">
        <w:t xml:space="preserve"> </w:t>
      </w:r>
      <w:r w:rsidR="00010AFA">
        <w:t>This w</w:t>
      </w:r>
      <w:r w:rsidR="00A7102D">
        <w:t>ould ensure that data from single species studies can be i</w:t>
      </w:r>
      <w:r w:rsidR="00010AFA">
        <w:t>ncorporated into meta-analyses of seed germination, to the common benefit of seed science</w:t>
      </w:r>
      <w:r w:rsidR="00A7102D">
        <w:t>.</w:t>
      </w:r>
    </w:p>
    <w:p w14:paraId="755A3DB5" w14:textId="77777777" w:rsidR="00E82FA7" w:rsidRPr="00FD62C5" w:rsidRDefault="00041D35" w:rsidP="007C5F42">
      <w:pPr>
        <w:spacing w:line="480" w:lineRule="auto"/>
        <w:rPr>
          <w:b/>
        </w:rPr>
      </w:pPr>
      <w:r w:rsidRPr="00FD62C5">
        <w:rPr>
          <w:b/>
        </w:rPr>
        <w:t>Acknowledgements</w:t>
      </w:r>
    </w:p>
    <w:p w14:paraId="75124C6B" w14:textId="78824A3C" w:rsidR="00F2550A" w:rsidRDefault="00823821" w:rsidP="005709EF">
      <w:pPr>
        <w:spacing w:after="0" w:line="480" w:lineRule="auto"/>
        <w:rPr>
          <w:rFonts w:eastAsia="Times New Roman"/>
          <w:bCs/>
          <w:color w:val="070606"/>
          <w:shd w:val="clear" w:color="auto" w:fill="FFFFFF"/>
        </w:rPr>
      </w:pPr>
      <w:r>
        <w:rPr>
          <w:rFonts w:eastAsia="Times New Roman"/>
          <w:bCs/>
          <w:color w:val="070606"/>
          <w:shd w:val="clear" w:color="auto" w:fill="FFFFFF"/>
        </w:rPr>
        <w:t xml:space="preserve">Special thanks to </w:t>
      </w:r>
      <w:r w:rsidR="008A2ADE">
        <w:rPr>
          <w:rFonts w:eastAsia="Times New Roman"/>
          <w:bCs/>
          <w:color w:val="070606"/>
          <w:shd w:val="clear" w:color="auto" w:fill="FFFFFF"/>
        </w:rPr>
        <w:t>Maria Tudela</w:t>
      </w:r>
      <w:r w:rsidR="004C6319">
        <w:rPr>
          <w:rFonts w:eastAsia="Times New Roman"/>
          <w:bCs/>
          <w:color w:val="070606"/>
          <w:shd w:val="clear" w:color="auto" w:fill="FFFFFF"/>
        </w:rPr>
        <w:t xml:space="preserve"> Isanta</w:t>
      </w:r>
      <w:r w:rsidR="008A2ADE">
        <w:rPr>
          <w:rFonts w:eastAsia="Times New Roman"/>
          <w:bCs/>
          <w:color w:val="070606"/>
          <w:shd w:val="clear" w:color="auto" w:fill="FFFFFF"/>
        </w:rPr>
        <w:t xml:space="preserve"> of </w:t>
      </w:r>
      <w:r>
        <w:rPr>
          <w:rFonts w:eastAsia="Times New Roman"/>
          <w:bCs/>
          <w:color w:val="070606"/>
          <w:shd w:val="clear" w:color="auto" w:fill="FFFFFF"/>
        </w:rPr>
        <w:t xml:space="preserve">the </w:t>
      </w:r>
      <w:proofErr w:type="spellStart"/>
      <w:r>
        <w:rPr>
          <w:rFonts w:eastAsia="Times New Roman"/>
          <w:bCs/>
          <w:color w:val="070606"/>
          <w:shd w:val="clear" w:color="auto" w:fill="FFFFFF"/>
        </w:rPr>
        <w:t>NAtive</w:t>
      </w:r>
      <w:proofErr w:type="spellEnd"/>
      <w:r>
        <w:rPr>
          <w:rFonts w:eastAsia="Times New Roman"/>
          <w:bCs/>
          <w:color w:val="070606"/>
          <w:shd w:val="clear" w:color="auto" w:fill="FFFFFF"/>
        </w:rPr>
        <w:t xml:space="preserve"> Seed Science </w:t>
      </w:r>
      <w:proofErr w:type="spellStart"/>
      <w:r>
        <w:rPr>
          <w:rFonts w:eastAsia="Times New Roman"/>
          <w:bCs/>
          <w:color w:val="070606"/>
          <w:shd w:val="clear" w:color="auto" w:fill="FFFFFF"/>
        </w:rPr>
        <w:t>TEchnology</w:t>
      </w:r>
      <w:proofErr w:type="spellEnd"/>
      <w:r>
        <w:rPr>
          <w:rFonts w:eastAsia="Times New Roman"/>
          <w:bCs/>
          <w:color w:val="070606"/>
          <w:shd w:val="clear" w:color="auto" w:fill="FFFFFF"/>
        </w:rPr>
        <w:t xml:space="preserve"> and Conservation (NASSTEC) Initial Training Network (ITN). </w:t>
      </w:r>
      <w:r w:rsidR="00041D35" w:rsidRPr="004C6319">
        <w:rPr>
          <w:rFonts w:eastAsia="Times New Roman"/>
          <w:bCs/>
          <w:color w:val="070606"/>
          <w:shd w:val="clear" w:color="auto" w:fill="FFFFFF"/>
        </w:rPr>
        <w:t>The research leading to these results</w:t>
      </w:r>
      <w:r w:rsidR="00041D35" w:rsidRPr="003C230D">
        <w:rPr>
          <w:rFonts w:eastAsia="Times New Roman"/>
          <w:bCs/>
          <w:color w:val="070606"/>
          <w:shd w:val="clear" w:color="auto" w:fill="FFFFFF"/>
        </w:rPr>
        <w:t xml:space="preserve"> has received funding from the People Programme (Marie Curie Actions) of the European Union's Seventh </w:t>
      </w:r>
      <w:r w:rsidR="00041D35" w:rsidRPr="003C230D">
        <w:rPr>
          <w:rFonts w:eastAsia="Times New Roman"/>
          <w:bCs/>
          <w:color w:val="070606"/>
          <w:shd w:val="clear" w:color="auto" w:fill="FFFFFF"/>
        </w:rPr>
        <w:lastRenderedPageBreak/>
        <w:t>Framework Programme FP7/2007-2013/ under REA grant agreement n°607785</w:t>
      </w:r>
      <w:r w:rsidR="00041D35">
        <w:rPr>
          <w:rFonts w:eastAsia="Times New Roman"/>
          <w:bCs/>
          <w:color w:val="070606"/>
          <w:shd w:val="clear" w:color="auto" w:fill="FFFFFF"/>
        </w:rPr>
        <w:t>.</w:t>
      </w:r>
      <w:r w:rsidR="008232BF">
        <w:rPr>
          <w:rFonts w:eastAsia="Times New Roman"/>
          <w:bCs/>
          <w:color w:val="070606"/>
          <w:shd w:val="clear" w:color="auto" w:fill="FFFFFF"/>
        </w:rPr>
        <w:t xml:space="preserve"> </w:t>
      </w:r>
      <w:r w:rsidR="008232BF">
        <w:t>E.F.P.</w:t>
      </w:r>
      <w:r w:rsidR="008232BF" w:rsidRPr="00024248">
        <w:t xml:space="preserve"> had the financial support of the Government of Asturias and the FP7 – Marie Curie - COFUND programme of the European Commission (Grant ‘</w:t>
      </w:r>
      <w:proofErr w:type="spellStart"/>
      <w:r w:rsidR="008232BF" w:rsidRPr="00024248">
        <w:t>Clarín</w:t>
      </w:r>
      <w:proofErr w:type="spellEnd"/>
      <w:r w:rsidR="008232BF" w:rsidRPr="00024248">
        <w:t>’ ACA14-19)</w:t>
      </w:r>
      <w:r w:rsidR="007F4EE5">
        <w:t xml:space="preserve"> to work at the </w:t>
      </w:r>
      <w:r w:rsidR="008232BF" w:rsidRPr="00024248">
        <w:t>Royal Botanic Gardens, Kew</w:t>
      </w:r>
      <w:r w:rsidR="008232BF">
        <w:t>,</w:t>
      </w:r>
      <w:r w:rsidR="008232BF" w:rsidRPr="00024248">
        <w:t xml:space="preserve"> </w:t>
      </w:r>
      <w:r w:rsidR="007F4EE5">
        <w:t xml:space="preserve">which also </w:t>
      </w:r>
      <w:r w:rsidR="008232BF" w:rsidRPr="00024248">
        <w:t>receive</w:t>
      </w:r>
      <w:r w:rsidR="007F4EE5">
        <w:t>s</w:t>
      </w:r>
      <w:r w:rsidR="008232BF" w:rsidRPr="00024248">
        <w:t xml:space="preserve"> grant-in-aid from Defra.</w:t>
      </w:r>
    </w:p>
    <w:p w14:paraId="32B4D72A" w14:textId="77777777" w:rsidR="00FD62C5" w:rsidRPr="00FD62C5" w:rsidRDefault="00FD62C5">
      <w:pPr>
        <w:rPr>
          <w:b/>
        </w:rPr>
      </w:pPr>
      <w:r w:rsidRPr="00FD62C5">
        <w:rPr>
          <w:b/>
        </w:rPr>
        <w:t>References</w:t>
      </w:r>
    </w:p>
    <w:p w14:paraId="2D8A4C72" w14:textId="77777777" w:rsidR="00D505A1" w:rsidRDefault="00FD62C5" w:rsidP="00D505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240" w:line="240" w:lineRule="auto"/>
        <w:jc w:val="left"/>
        <w:rPr>
          <w:rFonts w:eastAsiaTheme="minorEastAsia"/>
          <w:lang w:val="en-US" w:eastAsia="ja-JP"/>
        </w:rPr>
      </w:pPr>
      <w:r>
        <w:fldChar w:fldCharType="begin"/>
      </w:r>
      <w:r>
        <w:instrText xml:space="preserve"> ADDIN PAPERS2_CITATIONS &lt;papers2_bibliography/&gt;</w:instrText>
      </w:r>
      <w:r>
        <w:fldChar w:fldCharType="separate"/>
      </w:r>
      <w:r w:rsidR="00D505A1">
        <w:rPr>
          <w:rFonts w:eastAsiaTheme="minorEastAsia"/>
          <w:lang w:val="en-US" w:eastAsia="ja-JP"/>
        </w:rPr>
        <w:t xml:space="preserve">Baskin CC and Baskin JM (2003) When breaking seed dormancy is a problem try a move-along experiment. </w:t>
      </w:r>
      <w:r w:rsidR="00D505A1">
        <w:rPr>
          <w:rFonts w:eastAsiaTheme="minorEastAsia"/>
          <w:i/>
          <w:iCs/>
          <w:lang w:val="en-US" w:eastAsia="ja-JP"/>
        </w:rPr>
        <w:t>Native Plants Journal</w:t>
      </w:r>
      <w:r w:rsidR="00D505A1">
        <w:rPr>
          <w:rFonts w:eastAsiaTheme="minorEastAsia"/>
          <w:lang w:val="en-US" w:eastAsia="ja-JP"/>
        </w:rPr>
        <w:t xml:space="preserve"> 4(1): 17–21.</w:t>
      </w:r>
    </w:p>
    <w:p w14:paraId="2DA36E08" w14:textId="77777777" w:rsidR="00D505A1" w:rsidRDefault="00D505A1" w:rsidP="00D505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240" w:line="240" w:lineRule="auto"/>
        <w:jc w:val="left"/>
        <w:rPr>
          <w:rFonts w:eastAsiaTheme="minorEastAsia"/>
          <w:lang w:val="en-US" w:eastAsia="ja-JP"/>
        </w:rPr>
      </w:pPr>
      <w:r>
        <w:rPr>
          <w:rFonts w:eastAsiaTheme="minorEastAsia"/>
          <w:lang w:val="en-US" w:eastAsia="ja-JP"/>
        </w:rPr>
        <w:t xml:space="preserve">Bewley DJ, Bradford KJ, Hilhorst HWM and Nonogaki H (2013) </w:t>
      </w:r>
      <w:r>
        <w:rPr>
          <w:rFonts w:eastAsiaTheme="minorEastAsia"/>
          <w:i/>
          <w:iCs/>
          <w:lang w:val="en-US" w:eastAsia="ja-JP"/>
        </w:rPr>
        <w:t>Seeds Physiology of Development Germination and Dormancy</w:t>
      </w:r>
      <w:r>
        <w:rPr>
          <w:rFonts w:eastAsiaTheme="minorEastAsia"/>
          <w:lang w:val="en-US" w:eastAsia="ja-JP"/>
        </w:rPr>
        <w:t xml:space="preserve"> (Third.). New York: Springer, 1–407.</w:t>
      </w:r>
    </w:p>
    <w:p w14:paraId="71C100B8" w14:textId="77777777" w:rsidR="00D505A1" w:rsidRDefault="00D505A1" w:rsidP="00D505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240" w:line="240" w:lineRule="auto"/>
        <w:jc w:val="left"/>
        <w:rPr>
          <w:rFonts w:eastAsiaTheme="minorEastAsia"/>
          <w:lang w:val="en-US" w:eastAsia="ja-JP"/>
        </w:rPr>
      </w:pPr>
      <w:r>
        <w:rPr>
          <w:rFonts w:eastAsiaTheme="minorEastAsia"/>
          <w:lang w:val="en-US" w:eastAsia="ja-JP"/>
        </w:rPr>
        <w:t xml:space="preserve">Bykova O, Chuine I, Morin X and Higgins SI (2012) Temperature dependence of the reproduction niche and its relevance for plant species distributions. </w:t>
      </w:r>
      <w:r>
        <w:rPr>
          <w:rFonts w:eastAsiaTheme="minorEastAsia"/>
          <w:i/>
          <w:iCs/>
          <w:lang w:val="en-US" w:eastAsia="ja-JP"/>
        </w:rPr>
        <w:t>Journal of Biogeography</w:t>
      </w:r>
      <w:r>
        <w:rPr>
          <w:rFonts w:eastAsiaTheme="minorEastAsia"/>
          <w:lang w:val="en-US" w:eastAsia="ja-JP"/>
        </w:rPr>
        <w:t xml:space="preserve"> 39(12): 2191–2200.</w:t>
      </w:r>
    </w:p>
    <w:p w14:paraId="14458E8E" w14:textId="77777777" w:rsidR="00D505A1" w:rsidRDefault="00D505A1" w:rsidP="00D505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240" w:line="240" w:lineRule="auto"/>
        <w:jc w:val="left"/>
        <w:rPr>
          <w:rFonts w:eastAsiaTheme="minorEastAsia"/>
          <w:lang w:val="en-US" w:eastAsia="ja-JP"/>
        </w:rPr>
      </w:pPr>
      <w:r>
        <w:rPr>
          <w:rFonts w:eastAsiaTheme="minorEastAsia"/>
          <w:lang w:val="en-US" w:eastAsia="ja-JP"/>
        </w:rPr>
        <w:t xml:space="preserve">Covell S, Ellis RH, Roberts EH and Summerfield RJ (1986) The influence of temperature of seed germination rate in grain legumes. </w:t>
      </w:r>
      <w:r>
        <w:rPr>
          <w:rFonts w:eastAsiaTheme="minorEastAsia"/>
          <w:i/>
          <w:iCs/>
          <w:lang w:val="en-US" w:eastAsia="ja-JP"/>
        </w:rPr>
        <w:t>Journal of Experimental Botany</w:t>
      </w:r>
      <w:r>
        <w:rPr>
          <w:rFonts w:eastAsiaTheme="minorEastAsia"/>
          <w:lang w:val="en-US" w:eastAsia="ja-JP"/>
        </w:rPr>
        <w:t xml:space="preserve"> 37(178): 705–715.</w:t>
      </w:r>
    </w:p>
    <w:p w14:paraId="4B7A8CDE" w14:textId="77777777" w:rsidR="00D505A1" w:rsidRDefault="00D505A1" w:rsidP="00D505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240" w:line="240" w:lineRule="auto"/>
        <w:jc w:val="left"/>
        <w:rPr>
          <w:rFonts w:eastAsiaTheme="minorEastAsia"/>
          <w:lang w:val="en-US" w:eastAsia="ja-JP"/>
        </w:rPr>
      </w:pPr>
      <w:r>
        <w:rPr>
          <w:rFonts w:eastAsiaTheme="minorEastAsia"/>
          <w:lang w:val="en-US" w:eastAsia="ja-JP"/>
        </w:rPr>
        <w:t xml:space="preserve">Daws MI, Lydall E, Chmielarz P, Leprince O, Matthews S, Thanos CA and Pritchard HW (2004) Developmental heat sum influences recalcitrant seed traits in Aesculus hippocastanum across Europe. </w:t>
      </w:r>
      <w:r>
        <w:rPr>
          <w:rFonts w:eastAsiaTheme="minorEastAsia"/>
          <w:i/>
          <w:iCs/>
          <w:lang w:val="en-US" w:eastAsia="ja-JP"/>
        </w:rPr>
        <w:t>New Phytologist</w:t>
      </w:r>
      <w:r>
        <w:rPr>
          <w:rFonts w:eastAsiaTheme="minorEastAsia"/>
          <w:lang w:val="en-US" w:eastAsia="ja-JP"/>
        </w:rPr>
        <w:t xml:space="preserve"> 162(1): 157–166.</w:t>
      </w:r>
    </w:p>
    <w:p w14:paraId="377AEBBA" w14:textId="77777777" w:rsidR="00D505A1" w:rsidRDefault="00D505A1" w:rsidP="00D505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240" w:line="240" w:lineRule="auto"/>
        <w:jc w:val="left"/>
        <w:rPr>
          <w:rFonts w:eastAsiaTheme="minorEastAsia"/>
          <w:lang w:val="en-US" w:eastAsia="ja-JP"/>
        </w:rPr>
      </w:pPr>
      <w:r>
        <w:rPr>
          <w:rFonts w:eastAsiaTheme="minorEastAsia"/>
          <w:lang w:val="en-US" w:eastAsia="ja-JP"/>
        </w:rPr>
        <w:t xml:space="preserve">Donohue K, Burghardt LT, Runcie D, Bradford KJ and Schmitt J (2015) Applying developmental threshold models to evolutionary ecology. </w:t>
      </w:r>
      <w:r>
        <w:rPr>
          <w:rFonts w:eastAsiaTheme="minorEastAsia"/>
          <w:i/>
          <w:iCs/>
          <w:lang w:val="en-US" w:eastAsia="ja-JP"/>
        </w:rPr>
        <w:t>Trends in Ecology &amp; Evolution</w:t>
      </w:r>
      <w:r>
        <w:rPr>
          <w:rFonts w:eastAsiaTheme="minorEastAsia"/>
          <w:lang w:val="en-US" w:eastAsia="ja-JP"/>
        </w:rPr>
        <w:t xml:space="preserve"> 30(2): 66–77.</w:t>
      </w:r>
    </w:p>
    <w:p w14:paraId="01B21890" w14:textId="77777777" w:rsidR="00D505A1" w:rsidRDefault="00D505A1" w:rsidP="00D505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240" w:line="240" w:lineRule="auto"/>
        <w:jc w:val="left"/>
        <w:rPr>
          <w:rFonts w:eastAsiaTheme="minorEastAsia"/>
          <w:lang w:val="en-US" w:eastAsia="ja-JP"/>
        </w:rPr>
      </w:pPr>
      <w:r>
        <w:rPr>
          <w:rFonts w:eastAsiaTheme="minorEastAsia"/>
          <w:lang w:val="en-US" w:eastAsia="ja-JP"/>
        </w:rPr>
        <w:t>Dorai-Raj S ((n.d.)) binom: Binomial Confidence Intervals For Several Parameterizations (1st edition). Comprehensive R Archive Network (CRAN). Available at: http://CRAN.R-project.org/package=binom.</w:t>
      </w:r>
    </w:p>
    <w:p w14:paraId="2865058F" w14:textId="77777777" w:rsidR="00D505A1" w:rsidRDefault="00D505A1" w:rsidP="00D505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240" w:line="240" w:lineRule="auto"/>
        <w:jc w:val="left"/>
        <w:rPr>
          <w:rFonts w:eastAsiaTheme="minorEastAsia"/>
          <w:lang w:val="en-US" w:eastAsia="ja-JP"/>
        </w:rPr>
      </w:pPr>
      <w:r>
        <w:rPr>
          <w:rFonts w:eastAsiaTheme="minorEastAsia"/>
          <w:lang w:val="en-US" w:eastAsia="ja-JP"/>
        </w:rPr>
        <w:t xml:space="preserve">Dürr C, Dickie JB, Yang XY and Pritchard HW (2015) Ranges of critical temperature and water potential values for the germination of species worldwide: Contribution to a seed trait database. </w:t>
      </w:r>
      <w:r>
        <w:rPr>
          <w:rFonts w:eastAsiaTheme="minorEastAsia"/>
          <w:i/>
          <w:iCs/>
          <w:lang w:val="en-US" w:eastAsia="ja-JP"/>
        </w:rPr>
        <w:t>Agricultural and Forest Meteorology</w:t>
      </w:r>
      <w:r>
        <w:rPr>
          <w:rFonts w:eastAsiaTheme="minorEastAsia"/>
          <w:lang w:val="en-US" w:eastAsia="ja-JP"/>
        </w:rPr>
        <w:t>. Elsevier B.V. 200: 222–232.</w:t>
      </w:r>
    </w:p>
    <w:p w14:paraId="46931019" w14:textId="77777777" w:rsidR="00D505A1" w:rsidRDefault="00D505A1" w:rsidP="00D505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240" w:line="240" w:lineRule="auto"/>
        <w:jc w:val="left"/>
        <w:rPr>
          <w:rFonts w:eastAsiaTheme="minorEastAsia"/>
          <w:lang w:val="en-US" w:eastAsia="ja-JP"/>
        </w:rPr>
      </w:pPr>
      <w:r>
        <w:rPr>
          <w:rFonts w:eastAsiaTheme="minorEastAsia"/>
          <w:lang w:val="en-US" w:eastAsia="ja-JP"/>
        </w:rPr>
        <w:t xml:space="preserve">Ellis RH and Barret S (1994) Alternating temperatures and rate of seed germination in lentil. </w:t>
      </w:r>
      <w:r>
        <w:rPr>
          <w:rFonts w:eastAsiaTheme="minorEastAsia"/>
          <w:i/>
          <w:iCs/>
          <w:lang w:val="en-US" w:eastAsia="ja-JP"/>
        </w:rPr>
        <w:t>Annals of Botany</w:t>
      </w:r>
      <w:r>
        <w:rPr>
          <w:rFonts w:eastAsiaTheme="minorEastAsia"/>
          <w:lang w:val="en-US" w:eastAsia="ja-JP"/>
        </w:rPr>
        <w:t xml:space="preserve"> 74: 519–524.</w:t>
      </w:r>
    </w:p>
    <w:p w14:paraId="12DD7510" w14:textId="77777777" w:rsidR="00D505A1" w:rsidRDefault="00D505A1" w:rsidP="00D505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240" w:line="240" w:lineRule="auto"/>
        <w:jc w:val="left"/>
        <w:rPr>
          <w:rFonts w:eastAsiaTheme="minorEastAsia"/>
          <w:lang w:val="en-US" w:eastAsia="ja-JP"/>
        </w:rPr>
      </w:pPr>
      <w:r>
        <w:rPr>
          <w:rFonts w:eastAsiaTheme="minorEastAsia"/>
          <w:lang w:val="en-US" w:eastAsia="ja-JP"/>
        </w:rPr>
        <w:t xml:space="preserve">Fernandez-Pascual E, Seal CE and Pritchard HW (2015) Simulating the germination response to diurnally alternating temperatures under climate change scenarios: comparative studies on Carex diandra seeds. </w:t>
      </w:r>
      <w:r>
        <w:rPr>
          <w:rFonts w:eastAsiaTheme="minorEastAsia"/>
          <w:i/>
          <w:iCs/>
          <w:lang w:val="en-US" w:eastAsia="ja-JP"/>
        </w:rPr>
        <w:t>Annals of Botany</w:t>
      </w:r>
      <w:r>
        <w:rPr>
          <w:rFonts w:eastAsiaTheme="minorEastAsia"/>
          <w:lang w:val="en-US" w:eastAsia="ja-JP"/>
        </w:rPr>
        <w:t>. Oxford University Press 115(2): 201–209.</w:t>
      </w:r>
    </w:p>
    <w:p w14:paraId="54E0A274" w14:textId="77777777" w:rsidR="00D505A1" w:rsidRDefault="00D505A1" w:rsidP="00D505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240" w:line="240" w:lineRule="auto"/>
        <w:jc w:val="left"/>
        <w:rPr>
          <w:rFonts w:eastAsiaTheme="minorEastAsia"/>
          <w:lang w:val="en-US" w:eastAsia="ja-JP"/>
        </w:rPr>
      </w:pPr>
      <w:r>
        <w:rPr>
          <w:rFonts w:eastAsiaTheme="minorEastAsia"/>
          <w:lang w:val="en-US" w:eastAsia="ja-JP"/>
        </w:rPr>
        <w:t>Funk JL, Larson JE, Ames GM, Butterfield BJ, Cavender-Bares J, Firn J, Laughlin DC, Sutton-</w:t>
      </w:r>
      <w:r>
        <w:rPr>
          <w:rFonts w:eastAsiaTheme="minorEastAsia"/>
          <w:lang w:val="en-US" w:eastAsia="ja-JP"/>
        </w:rPr>
        <w:lastRenderedPageBreak/>
        <w:t xml:space="preserve">Grier AE, Williams L and Wright J (2016) Revisiting the Holy Grail: using plant functional traits to understand ecological processes. </w:t>
      </w:r>
      <w:r>
        <w:rPr>
          <w:rFonts w:eastAsiaTheme="minorEastAsia"/>
          <w:i/>
          <w:iCs/>
          <w:lang w:val="en-US" w:eastAsia="ja-JP"/>
        </w:rPr>
        <w:t>Biological Reviews</w:t>
      </w:r>
      <w:r>
        <w:rPr>
          <w:rFonts w:eastAsiaTheme="minorEastAsia"/>
          <w:lang w:val="en-US" w:eastAsia="ja-JP"/>
        </w:rPr>
        <w:t xml:space="preserve"> (Early View).</w:t>
      </w:r>
    </w:p>
    <w:p w14:paraId="48C52C75" w14:textId="77777777" w:rsidR="00D505A1" w:rsidRDefault="00D505A1" w:rsidP="00D505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240" w:line="240" w:lineRule="auto"/>
        <w:jc w:val="left"/>
        <w:rPr>
          <w:rFonts w:eastAsiaTheme="minorEastAsia"/>
          <w:lang w:val="en-US" w:eastAsia="ja-JP"/>
        </w:rPr>
      </w:pPr>
      <w:r>
        <w:rPr>
          <w:rFonts w:eastAsiaTheme="minorEastAsia"/>
          <w:lang w:val="en-US" w:eastAsia="ja-JP"/>
        </w:rPr>
        <w:t xml:space="preserve">Galíndez G, Seal CE, Daws MI and Lindow L (2017) Alternating temperature combined with darkness resets base temperature for germination (Tb) in photoblastic seeds of Lippia and Aloysia (Verbenaceae). </w:t>
      </w:r>
      <w:r>
        <w:rPr>
          <w:rFonts w:eastAsiaTheme="minorEastAsia"/>
          <w:i/>
          <w:iCs/>
          <w:lang w:val="en-US" w:eastAsia="ja-JP"/>
        </w:rPr>
        <w:t>Plant Biology</w:t>
      </w:r>
      <w:r>
        <w:rPr>
          <w:rFonts w:eastAsiaTheme="minorEastAsia"/>
          <w:lang w:val="en-US" w:eastAsia="ja-JP"/>
        </w:rPr>
        <w:t xml:space="preserve"> (19): 1–5.</w:t>
      </w:r>
    </w:p>
    <w:p w14:paraId="4F47690F" w14:textId="77777777" w:rsidR="00D505A1" w:rsidRDefault="00D505A1" w:rsidP="00D505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240" w:line="240" w:lineRule="auto"/>
        <w:jc w:val="left"/>
        <w:rPr>
          <w:rFonts w:eastAsiaTheme="minorEastAsia"/>
          <w:lang w:val="en-US" w:eastAsia="ja-JP"/>
        </w:rPr>
      </w:pPr>
      <w:r>
        <w:rPr>
          <w:rFonts w:eastAsiaTheme="minorEastAsia"/>
          <w:lang w:val="en-US" w:eastAsia="ja-JP"/>
        </w:rPr>
        <w:t xml:space="preserve">Garcia-Huidobro J, L MJ and Squires GR (1982) Time, Temperature and Germination of Pearl Millet (Pennisetum typhoides S. &amp; H.). </w:t>
      </w:r>
      <w:r>
        <w:rPr>
          <w:rFonts w:eastAsiaTheme="minorEastAsia"/>
          <w:i/>
          <w:iCs/>
          <w:lang w:val="en-US" w:eastAsia="ja-JP"/>
        </w:rPr>
        <w:t>Journal of Experimental Botany</w:t>
      </w:r>
      <w:r>
        <w:rPr>
          <w:rFonts w:eastAsiaTheme="minorEastAsia"/>
          <w:lang w:val="en-US" w:eastAsia="ja-JP"/>
        </w:rPr>
        <w:t xml:space="preserve"> 33(133): 288–296.</w:t>
      </w:r>
    </w:p>
    <w:p w14:paraId="01963527" w14:textId="77777777" w:rsidR="00D505A1" w:rsidRDefault="00D505A1" w:rsidP="00D505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240" w:line="240" w:lineRule="auto"/>
        <w:jc w:val="left"/>
        <w:rPr>
          <w:rFonts w:eastAsiaTheme="minorEastAsia"/>
          <w:lang w:val="en-US" w:eastAsia="ja-JP"/>
        </w:rPr>
      </w:pPr>
      <w:r>
        <w:rPr>
          <w:rFonts w:eastAsiaTheme="minorEastAsia"/>
          <w:lang w:val="en-US" w:eastAsia="ja-JP"/>
        </w:rPr>
        <w:t xml:space="preserve">Huang Z, Liu S, Bradford KJ, Huxman TE and Venable LD (2016) The contribution of germination functional traits to population dynamics of a desert plant community. </w:t>
      </w:r>
      <w:r>
        <w:rPr>
          <w:rFonts w:eastAsiaTheme="minorEastAsia"/>
          <w:i/>
          <w:iCs/>
          <w:lang w:val="en-US" w:eastAsia="ja-JP"/>
        </w:rPr>
        <w:t>Ecology</w:t>
      </w:r>
      <w:r>
        <w:rPr>
          <w:rFonts w:eastAsiaTheme="minorEastAsia"/>
          <w:lang w:val="en-US" w:eastAsia="ja-JP"/>
        </w:rPr>
        <w:t xml:space="preserve"> 97(1): 250–261.</w:t>
      </w:r>
    </w:p>
    <w:p w14:paraId="7A81BE54" w14:textId="77777777" w:rsidR="00D505A1" w:rsidRDefault="00D505A1" w:rsidP="00D505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240" w:line="240" w:lineRule="auto"/>
        <w:jc w:val="left"/>
        <w:rPr>
          <w:rFonts w:eastAsiaTheme="minorEastAsia"/>
          <w:lang w:val="en-US" w:eastAsia="ja-JP"/>
        </w:rPr>
      </w:pPr>
      <w:r>
        <w:rPr>
          <w:rFonts w:eastAsiaTheme="minorEastAsia"/>
          <w:lang w:val="en-US" w:eastAsia="ja-JP"/>
        </w:rPr>
        <w:t xml:space="preserve">Jiménez-Alfaro B, Silveira FAO, Fidelis A, Poschlod P and Commander LE (2016) Seed germination traits can contribute better to plant community ecology. </w:t>
      </w:r>
      <w:r>
        <w:rPr>
          <w:rFonts w:eastAsiaTheme="minorEastAsia"/>
          <w:i/>
          <w:iCs/>
          <w:lang w:val="en-US" w:eastAsia="ja-JP"/>
        </w:rPr>
        <w:t>Journal of Vegetation Science</w:t>
      </w:r>
      <w:r>
        <w:rPr>
          <w:rFonts w:eastAsiaTheme="minorEastAsia"/>
          <w:lang w:val="en-US" w:eastAsia="ja-JP"/>
        </w:rPr>
        <w:t xml:space="preserve"> 27(3): 637–645.</w:t>
      </w:r>
    </w:p>
    <w:p w14:paraId="5E6FA050" w14:textId="77777777" w:rsidR="00D505A1" w:rsidRDefault="00D505A1" w:rsidP="00D505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240" w:line="240" w:lineRule="auto"/>
        <w:jc w:val="left"/>
        <w:rPr>
          <w:rFonts w:eastAsiaTheme="minorEastAsia"/>
          <w:lang w:val="en-US" w:eastAsia="ja-JP"/>
        </w:rPr>
      </w:pPr>
      <w:r>
        <w:rPr>
          <w:rFonts w:eastAsiaTheme="minorEastAsia"/>
          <w:lang w:val="en-US" w:eastAsia="ja-JP"/>
        </w:rPr>
        <w:t xml:space="preserve">Larson JE and Funk JL (2016) Regeneration: an overlooked aspect of trait-based plant community assembly models. </w:t>
      </w:r>
      <w:r>
        <w:rPr>
          <w:rFonts w:eastAsiaTheme="minorEastAsia"/>
          <w:i/>
          <w:iCs/>
          <w:lang w:val="en-US" w:eastAsia="ja-JP"/>
        </w:rPr>
        <w:t>Journal of Ecology</w:t>
      </w:r>
      <w:r>
        <w:rPr>
          <w:rFonts w:eastAsiaTheme="minorEastAsia"/>
          <w:lang w:val="en-US" w:eastAsia="ja-JP"/>
        </w:rPr>
        <w:t xml:space="preserve"> 104(5): 1284–1298.</w:t>
      </w:r>
    </w:p>
    <w:p w14:paraId="7B6615EB" w14:textId="77777777" w:rsidR="00D505A1" w:rsidRDefault="00D505A1" w:rsidP="00D505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240" w:line="240" w:lineRule="auto"/>
        <w:jc w:val="left"/>
        <w:rPr>
          <w:rFonts w:eastAsiaTheme="minorEastAsia"/>
          <w:lang w:val="en-US" w:eastAsia="ja-JP"/>
        </w:rPr>
      </w:pPr>
      <w:r>
        <w:rPr>
          <w:rFonts w:eastAsiaTheme="minorEastAsia"/>
          <w:lang w:val="en-US" w:eastAsia="ja-JP"/>
        </w:rPr>
        <w:t xml:space="preserve">Orru M, Mattana E, Pritchard HW and Bacchetta G (2012) Thermal thresholds as predictors of seed dormancy release and germination timing: altitude-related risks from climate warming for the wild grapevine Vitis vinifera subsp. sylvestris. </w:t>
      </w:r>
      <w:r>
        <w:rPr>
          <w:rFonts w:eastAsiaTheme="minorEastAsia"/>
          <w:i/>
          <w:iCs/>
          <w:lang w:val="en-US" w:eastAsia="ja-JP"/>
        </w:rPr>
        <w:t>Annals of Botany</w:t>
      </w:r>
      <w:r>
        <w:rPr>
          <w:rFonts w:eastAsiaTheme="minorEastAsia"/>
          <w:lang w:val="en-US" w:eastAsia="ja-JP"/>
        </w:rPr>
        <w:t xml:space="preserve"> 110(8): 1651–1660.</w:t>
      </w:r>
    </w:p>
    <w:p w14:paraId="1663D80D" w14:textId="77777777" w:rsidR="00D505A1" w:rsidRDefault="00D505A1" w:rsidP="00D505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240" w:line="240" w:lineRule="auto"/>
        <w:jc w:val="left"/>
        <w:rPr>
          <w:rFonts w:eastAsiaTheme="minorEastAsia"/>
          <w:lang w:val="en-US" w:eastAsia="ja-JP"/>
        </w:rPr>
      </w:pPr>
      <w:r>
        <w:rPr>
          <w:rFonts w:eastAsiaTheme="minorEastAsia"/>
          <w:lang w:val="en-US" w:eastAsia="ja-JP"/>
        </w:rPr>
        <w:t xml:space="preserve">Pritchard HW, Steadman KJ, Nash JV and Jones C (1999) Kinetics of dormancy release and the high temperature germination response in Aesculus hippocastanum seeds. </w:t>
      </w:r>
      <w:r>
        <w:rPr>
          <w:rFonts w:eastAsiaTheme="minorEastAsia"/>
          <w:i/>
          <w:iCs/>
          <w:lang w:val="en-US" w:eastAsia="ja-JP"/>
        </w:rPr>
        <w:t>Journal of Experimental Botany</w:t>
      </w:r>
      <w:r>
        <w:rPr>
          <w:rFonts w:eastAsiaTheme="minorEastAsia"/>
          <w:lang w:val="en-US" w:eastAsia="ja-JP"/>
        </w:rPr>
        <w:t xml:space="preserve"> 50(338): 1507–1514.</w:t>
      </w:r>
    </w:p>
    <w:p w14:paraId="0F6431FC" w14:textId="77777777" w:rsidR="00D505A1" w:rsidRDefault="00D505A1" w:rsidP="00D505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240" w:line="240" w:lineRule="auto"/>
        <w:jc w:val="left"/>
        <w:rPr>
          <w:rFonts w:eastAsiaTheme="minorEastAsia"/>
          <w:lang w:val="en-US" w:eastAsia="ja-JP"/>
        </w:rPr>
      </w:pPr>
      <w:r>
        <w:rPr>
          <w:rFonts w:eastAsiaTheme="minorEastAsia"/>
          <w:lang w:val="en-US" w:eastAsia="ja-JP"/>
        </w:rPr>
        <w:t>R Core Development Team (2016) R: language and environment for statistical computing (3rd edition). Vienna, Austria: Comprehensive R Archive Network (CRAN). Available at: http://www.R-project.org/.</w:t>
      </w:r>
    </w:p>
    <w:p w14:paraId="11DE3A0F" w14:textId="77777777" w:rsidR="00D505A1" w:rsidRDefault="00D505A1" w:rsidP="00D505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240" w:line="240" w:lineRule="auto"/>
        <w:jc w:val="left"/>
        <w:rPr>
          <w:rFonts w:eastAsiaTheme="minorEastAsia"/>
          <w:lang w:val="en-US" w:eastAsia="ja-JP"/>
        </w:rPr>
      </w:pPr>
      <w:r>
        <w:rPr>
          <w:rFonts w:eastAsiaTheme="minorEastAsia"/>
          <w:lang w:val="en-US" w:eastAsia="ja-JP"/>
        </w:rPr>
        <w:t xml:space="preserve">Ritz C, Baty F, Streibig JC and Gerhard D (2015) Dose-Response Analysis Using R. </w:t>
      </w:r>
      <w:r>
        <w:rPr>
          <w:rFonts w:eastAsiaTheme="minorEastAsia"/>
          <w:i/>
          <w:iCs/>
          <w:lang w:val="en-US" w:eastAsia="ja-JP"/>
        </w:rPr>
        <w:t>PLoS ONE</w:t>
      </w:r>
      <w:r>
        <w:rPr>
          <w:rFonts w:eastAsiaTheme="minorEastAsia"/>
          <w:lang w:val="en-US" w:eastAsia="ja-JP"/>
        </w:rPr>
        <w:t>. Public Library of Science 10(12): 1–13.</w:t>
      </w:r>
    </w:p>
    <w:p w14:paraId="15661D0E" w14:textId="77777777" w:rsidR="00D505A1" w:rsidRDefault="00D505A1" w:rsidP="00D505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240" w:line="240" w:lineRule="auto"/>
        <w:jc w:val="left"/>
        <w:rPr>
          <w:rFonts w:eastAsiaTheme="minorEastAsia"/>
          <w:lang w:val="en-US" w:eastAsia="ja-JP"/>
        </w:rPr>
      </w:pPr>
      <w:r>
        <w:rPr>
          <w:rFonts w:eastAsiaTheme="minorEastAsia"/>
          <w:lang w:val="en-US" w:eastAsia="ja-JP"/>
        </w:rPr>
        <w:t xml:space="preserve">Rocchini D and Neteler M (2012) Let the four freedoms paradigm apply to ecology. </w:t>
      </w:r>
      <w:r>
        <w:rPr>
          <w:rFonts w:eastAsiaTheme="minorEastAsia"/>
          <w:i/>
          <w:iCs/>
          <w:lang w:val="en-US" w:eastAsia="ja-JP"/>
        </w:rPr>
        <w:t>Trends in Ecology &amp; Evolution</w:t>
      </w:r>
      <w:r>
        <w:rPr>
          <w:rFonts w:eastAsiaTheme="minorEastAsia"/>
          <w:lang w:val="en-US" w:eastAsia="ja-JP"/>
        </w:rPr>
        <w:t>. Elsevier Ltd 27(6): 310–311.</w:t>
      </w:r>
    </w:p>
    <w:p w14:paraId="09756021" w14:textId="77777777" w:rsidR="00D505A1" w:rsidRDefault="00D505A1" w:rsidP="00D505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240" w:line="240" w:lineRule="auto"/>
        <w:jc w:val="left"/>
        <w:rPr>
          <w:rFonts w:eastAsiaTheme="minorEastAsia"/>
          <w:lang w:val="en-US" w:eastAsia="ja-JP"/>
        </w:rPr>
      </w:pPr>
      <w:r>
        <w:rPr>
          <w:rFonts w:eastAsiaTheme="minorEastAsia"/>
          <w:lang w:val="en-US" w:eastAsia="ja-JP"/>
        </w:rPr>
        <w:t xml:space="preserve">Trudgill DL, Squire GR and Thompson K (2000) A thermal time basis for comparing the germination requirements of some British herbaceous plants. </w:t>
      </w:r>
      <w:r>
        <w:rPr>
          <w:rFonts w:eastAsiaTheme="minorEastAsia"/>
          <w:i/>
          <w:iCs/>
          <w:lang w:val="en-US" w:eastAsia="ja-JP"/>
        </w:rPr>
        <w:t>New Phytologist</w:t>
      </w:r>
      <w:r>
        <w:rPr>
          <w:rFonts w:eastAsiaTheme="minorEastAsia"/>
          <w:lang w:val="en-US" w:eastAsia="ja-JP"/>
        </w:rPr>
        <w:t>. Cambridge University Press 145(1): 107–114.</w:t>
      </w:r>
    </w:p>
    <w:p w14:paraId="76F594BF" w14:textId="77777777" w:rsidR="00D505A1" w:rsidRDefault="00D505A1" w:rsidP="00D505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240" w:line="240" w:lineRule="auto"/>
        <w:jc w:val="left"/>
        <w:rPr>
          <w:rFonts w:eastAsiaTheme="minorEastAsia"/>
          <w:lang w:val="en-US" w:eastAsia="ja-JP"/>
        </w:rPr>
      </w:pPr>
      <w:r>
        <w:rPr>
          <w:rFonts w:eastAsiaTheme="minorEastAsia"/>
          <w:lang w:val="en-US" w:eastAsia="ja-JP"/>
        </w:rPr>
        <w:t xml:space="preserve">Vito MR (2008) Segmented: An R Package to fit regression models with broken-line relationships. </w:t>
      </w:r>
      <w:r>
        <w:rPr>
          <w:rFonts w:eastAsiaTheme="minorEastAsia"/>
          <w:i/>
          <w:iCs/>
          <w:lang w:val="en-US" w:eastAsia="ja-JP"/>
        </w:rPr>
        <w:t>R News</w:t>
      </w:r>
      <w:r>
        <w:rPr>
          <w:rFonts w:eastAsiaTheme="minorEastAsia"/>
          <w:lang w:val="en-US" w:eastAsia="ja-JP"/>
        </w:rPr>
        <w:t xml:space="preserve"> 8(1): 20–25. Available at: http://cran.r-project.org/doc/Rnews/.</w:t>
      </w:r>
    </w:p>
    <w:p w14:paraId="46585D85" w14:textId="77777777" w:rsidR="00D505A1" w:rsidRDefault="00D505A1" w:rsidP="00D505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240" w:line="240" w:lineRule="auto"/>
        <w:jc w:val="left"/>
        <w:rPr>
          <w:rFonts w:eastAsiaTheme="minorEastAsia"/>
          <w:lang w:val="en-US" w:eastAsia="ja-JP"/>
        </w:rPr>
      </w:pPr>
      <w:r>
        <w:rPr>
          <w:rFonts w:eastAsiaTheme="minorEastAsia"/>
          <w:lang w:val="en-US" w:eastAsia="ja-JP"/>
        </w:rPr>
        <w:t xml:space="preserve">Wickham H (2009) </w:t>
      </w:r>
      <w:r>
        <w:rPr>
          <w:rFonts w:eastAsiaTheme="minorEastAsia"/>
          <w:i/>
          <w:iCs/>
          <w:lang w:val="en-US" w:eastAsia="ja-JP"/>
        </w:rPr>
        <w:t>ggplot2: Elegant Graphics for Data Analysis</w:t>
      </w:r>
      <w:r>
        <w:rPr>
          <w:rFonts w:eastAsiaTheme="minorEastAsia"/>
          <w:lang w:val="en-US" w:eastAsia="ja-JP"/>
        </w:rPr>
        <w:t>. New York: Springer-Verlag.</w:t>
      </w:r>
    </w:p>
    <w:p w14:paraId="47089427" w14:textId="77777777" w:rsidR="00D505A1" w:rsidRDefault="00D505A1" w:rsidP="00D505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240" w:line="240" w:lineRule="auto"/>
        <w:jc w:val="left"/>
        <w:rPr>
          <w:rFonts w:eastAsiaTheme="minorEastAsia"/>
          <w:lang w:val="en-US" w:eastAsia="ja-JP"/>
        </w:rPr>
      </w:pPr>
      <w:r>
        <w:rPr>
          <w:rFonts w:eastAsiaTheme="minorEastAsia"/>
          <w:lang w:val="en-US" w:eastAsia="ja-JP"/>
        </w:rPr>
        <w:lastRenderedPageBreak/>
        <w:t>Wickham H, Francois RFrancois (2016) dplyr: A grammar of data manipulation (0 edition). Comprehensive R Archive Network (CRAN). Available at: http://CRAN.R-project.org/package=dplyr.</w:t>
      </w:r>
    </w:p>
    <w:p w14:paraId="2FD331FC" w14:textId="412D11A0" w:rsidR="00717D94" w:rsidRDefault="00FD62C5" w:rsidP="00D505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240" w:line="240" w:lineRule="auto"/>
        <w:jc w:val="left"/>
      </w:pPr>
      <w:r>
        <w:fldChar w:fldCharType="end"/>
      </w:r>
    </w:p>
    <w:p w14:paraId="7922FAB0" w14:textId="77777777" w:rsidR="00A625EE" w:rsidRDefault="00A625EE" w:rsidP="00E85A4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240" w:line="240" w:lineRule="auto"/>
        <w:jc w:val="left"/>
      </w:pPr>
    </w:p>
    <w:p w14:paraId="4DF81B96" w14:textId="77777777" w:rsidR="00A625EE" w:rsidRDefault="00A625EE" w:rsidP="00E85A4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240" w:line="240" w:lineRule="auto"/>
        <w:jc w:val="left"/>
      </w:pPr>
    </w:p>
    <w:p w14:paraId="03918649" w14:textId="77777777" w:rsidR="00694B93" w:rsidRDefault="00694B93" w:rsidP="00E85A4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240" w:line="240" w:lineRule="auto"/>
        <w:jc w:val="left"/>
      </w:pPr>
    </w:p>
    <w:p w14:paraId="0896800D" w14:textId="38F97530" w:rsidR="00041D35" w:rsidRDefault="002A2594" w:rsidP="00E85A4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240" w:line="240" w:lineRule="auto"/>
        <w:jc w:val="left"/>
      </w:pPr>
      <w:r>
        <w:rPr>
          <w:noProof/>
          <w:lang w:val="es-ES" w:eastAsia="es-ES"/>
        </w:rPr>
        <w:drawing>
          <wp:inline distT="0" distB="0" distL="0" distR="0" wp14:anchorId="17CC2519" wp14:editId="16586F68">
            <wp:extent cx="5943600" cy="594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3B752" w14:textId="7C8B8AFA" w:rsidR="0043724E" w:rsidRDefault="0043724E" w:rsidP="00E85A4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240" w:line="240" w:lineRule="auto"/>
        <w:jc w:val="left"/>
      </w:pPr>
      <w:r w:rsidRPr="00A625EE">
        <w:rPr>
          <w:b/>
        </w:rPr>
        <w:lastRenderedPageBreak/>
        <w:t>Figure 1:</w:t>
      </w:r>
      <w:r w:rsidR="00A625EE">
        <w:t xml:space="preserve"> Final </w:t>
      </w:r>
      <w:del w:id="446" w:author="Edu" w:date="2017-02-21T16:54:00Z">
        <w:r w:rsidR="00A625EE" w:rsidDel="00C920D8">
          <w:delText xml:space="preserve">Germination </w:delText>
        </w:r>
      </w:del>
      <w:ins w:id="447" w:author="Edu" w:date="2017-02-21T16:54:00Z">
        <w:r w:rsidR="00C920D8">
          <w:t>g</w:t>
        </w:r>
        <w:r w:rsidR="00C920D8">
          <w:t xml:space="preserve">ermination </w:t>
        </w:r>
      </w:ins>
      <w:del w:id="448" w:author="Edu" w:date="2017-02-21T16:54:00Z">
        <w:r w:rsidR="00A625EE" w:rsidDel="00C920D8">
          <w:delText xml:space="preserve">proportions </w:delText>
        </w:r>
      </w:del>
      <w:ins w:id="449" w:author="Edu" w:date="2017-02-21T16:54:00Z">
        <w:r w:rsidR="00C920D8">
          <w:t>percentages</w:t>
        </w:r>
        <w:r w:rsidR="00C920D8">
          <w:t xml:space="preserve"> </w:t>
        </w:r>
      </w:ins>
      <w:r w:rsidR="00A625EE">
        <w:t>across all temperature treatments for species A and species B</w:t>
      </w:r>
      <w:r w:rsidR="00694B93">
        <w:t>. Bars represent the final germination percentage of each temperature treatment, brackets represent the confidence interval of every treatment.</w:t>
      </w:r>
    </w:p>
    <w:p w14:paraId="567C96D6" w14:textId="77777777" w:rsidR="0043724E" w:rsidRDefault="0043724E" w:rsidP="00E85A4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240" w:line="240" w:lineRule="auto"/>
        <w:jc w:val="left"/>
      </w:pPr>
    </w:p>
    <w:p w14:paraId="714DF1A7" w14:textId="0CFA0516" w:rsidR="0043724E" w:rsidRDefault="002A2594" w:rsidP="00E85A4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240" w:line="240" w:lineRule="auto"/>
        <w:jc w:val="left"/>
      </w:pPr>
      <w:r>
        <w:rPr>
          <w:noProof/>
          <w:lang w:val="es-ES" w:eastAsia="es-ES"/>
        </w:rPr>
        <w:drawing>
          <wp:inline distT="0" distB="0" distL="0" distR="0" wp14:anchorId="03B16291" wp14:editId="057E20D3">
            <wp:extent cx="5943600" cy="5943600"/>
            <wp:effectExtent l="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E52FF" w14:textId="39DA5EA5" w:rsidR="0043724E" w:rsidRDefault="0043724E" w:rsidP="00E85A4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240" w:line="240" w:lineRule="auto"/>
        <w:jc w:val="left"/>
      </w:pPr>
      <w:r w:rsidRPr="00A625EE">
        <w:rPr>
          <w:b/>
        </w:rPr>
        <w:t>Figure 2:</w:t>
      </w:r>
      <w:r w:rsidR="00EC587E">
        <w:t xml:space="preserve"> Cumulative </w:t>
      </w:r>
      <w:r w:rsidR="00A43E4C">
        <w:t>g</w:t>
      </w:r>
      <w:r w:rsidR="00A625EE">
        <w:t xml:space="preserve">ermination </w:t>
      </w:r>
      <w:r w:rsidR="00A43E4C">
        <w:t>c</w:t>
      </w:r>
      <w:r w:rsidR="00A625EE">
        <w:t>urves across all temperature treatments for species A and species B</w:t>
      </w:r>
      <w:r w:rsidR="00694B93">
        <w:t xml:space="preserve">. Points represent germination percentage for each scoring time, and lines represent the best fit </w:t>
      </w:r>
      <w:ins w:id="450" w:author="Edu" w:date="2017-02-21T16:54:00Z">
        <w:r w:rsidR="00C920D8">
          <w:t xml:space="preserve">dose-response </w:t>
        </w:r>
      </w:ins>
      <w:del w:id="451" w:author="Edu" w:date="2017-02-21T16:54:00Z">
        <w:r w:rsidR="00694B93" w:rsidDel="00C920D8">
          <w:delText xml:space="preserve">of the </w:delText>
        </w:r>
      </w:del>
      <w:r w:rsidR="00694B93">
        <w:t>model to the scoring days.</w:t>
      </w:r>
    </w:p>
    <w:p w14:paraId="6D69CDDB" w14:textId="77777777" w:rsidR="0043724E" w:rsidRDefault="0043724E" w:rsidP="00E85A4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240" w:line="240" w:lineRule="auto"/>
        <w:jc w:val="left"/>
      </w:pPr>
    </w:p>
    <w:p w14:paraId="0F0B3124" w14:textId="12C9A991" w:rsidR="0043724E" w:rsidRDefault="00EC587E" w:rsidP="00E85A4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240" w:line="240" w:lineRule="auto"/>
        <w:jc w:val="left"/>
      </w:pPr>
      <w:r>
        <w:rPr>
          <w:noProof/>
          <w:lang w:val="es-ES" w:eastAsia="es-ES"/>
        </w:rPr>
        <w:lastRenderedPageBreak/>
        <w:drawing>
          <wp:inline distT="0" distB="0" distL="0" distR="0" wp14:anchorId="69602403" wp14:editId="0856ECF5">
            <wp:extent cx="5373759" cy="6985000"/>
            <wp:effectExtent l="0" t="0" r="11430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4253" cy="6985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67467" w14:textId="05D9D0D8" w:rsidR="0043724E" w:rsidRDefault="0043724E" w:rsidP="00E85A4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240" w:line="240" w:lineRule="auto"/>
        <w:jc w:val="left"/>
      </w:pPr>
      <w:r w:rsidRPr="00A625EE">
        <w:rPr>
          <w:b/>
        </w:rPr>
        <w:t>Figure 3:</w:t>
      </w:r>
      <w:r w:rsidR="00A625EE">
        <w:t xml:space="preserve"> Time to germination across each decile (%) of total germination, across each treatment using a segmented model for species A and species B.</w:t>
      </w:r>
      <w:r w:rsidR="00766806">
        <w:t xml:space="preserve"> Points represent the germination rate for every temperature treatment, and lines represent the fit of the segmented model to the points for every decile.</w:t>
      </w:r>
    </w:p>
    <w:p w14:paraId="2CEC6E28" w14:textId="77777777" w:rsidR="0043724E" w:rsidRDefault="0043724E" w:rsidP="00E85A4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240" w:line="240" w:lineRule="auto"/>
        <w:jc w:val="left"/>
      </w:pPr>
    </w:p>
    <w:p w14:paraId="21AB0662" w14:textId="73A778B3" w:rsidR="0043724E" w:rsidRDefault="00EC587E" w:rsidP="00E85A4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240" w:line="240" w:lineRule="auto"/>
        <w:jc w:val="left"/>
      </w:pPr>
      <w:r>
        <w:rPr>
          <w:noProof/>
          <w:lang w:val="es-ES" w:eastAsia="es-ES"/>
        </w:rPr>
        <w:lastRenderedPageBreak/>
        <w:drawing>
          <wp:inline distT="0" distB="0" distL="0" distR="0" wp14:anchorId="4600C435" wp14:editId="420A8B7B">
            <wp:extent cx="5304317" cy="6883400"/>
            <wp:effectExtent l="0" t="0" r="4445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017" cy="6884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94601" w14:textId="6503C9F1" w:rsidR="0043724E" w:rsidRDefault="0043724E" w:rsidP="00E85A4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240" w:line="240" w:lineRule="auto"/>
        <w:jc w:val="left"/>
      </w:pPr>
      <w:r w:rsidRPr="00A625EE">
        <w:rPr>
          <w:b/>
        </w:rPr>
        <w:t>Figure 4:</w:t>
      </w:r>
      <w:r w:rsidR="00A625EE">
        <w:t xml:space="preserve"> Time to germina</w:t>
      </w:r>
      <w:r w:rsidR="00EC587E">
        <w:t xml:space="preserve">tion across each decile (%) of </w:t>
      </w:r>
      <w:r w:rsidR="00A625EE">
        <w:t xml:space="preserve">total </w:t>
      </w:r>
      <w:del w:id="452" w:author="Edu" w:date="2017-02-21T16:55:00Z">
        <w:r w:rsidR="00A625EE" w:rsidDel="00C920D8">
          <w:delText>germination  ac</w:delText>
        </w:r>
        <w:r w:rsidR="00EC587E" w:rsidDel="00C920D8">
          <w:delText>ross</w:delText>
        </w:r>
      </w:del>
      <w:ins w:id="453" w:author="Edu" w:date="2017-02-21T16:55:00Z">
        <w:r w:rsidR="00C920D8">
          <w:t>germination across</w:t>
        </w:r>
      </w:ins>
      <w:r w:rsidR="00EC587E">
        <w:t xml:space="preserve"> each temperature treatment</w:t>
      </w:r>
      <w:r w:rsidR="00A625EE">
        <w:t xml:space="preserve">, using a </w:t>
      </w:r>
      <w:r w:rsidR="00EC587E">
        <w:t xml:space="preserve">smooth </w:t>
      </w:r>
      <w:r w:rsidR="00A625EE">
        <w:t xml:space="preserve">linear model for species </w:t>
      </w:r>
      <w:r w:rsidR="00EC587E">
        <w:t>A and species B</w:t>
      </w:r>
      <w:r w:rsidR="00766806">
        <w:t>. Points represent the germination rate for every temperature treatment, and lines represent the best fit of a linear smooth line to the data points.</w:t>
      </w:r>
    </w:p>
    <w:sectPr w:rsidR="0043724E" w:rsidSect="00F815B7">
      <w:footerReference w:type="default" r:id="rId14"/>
      <w:pgSz w:w="12240" w:h="15840"/>
      <w:pgMar w:top="1440" w:right="1440" w:bottom="1440" w:left="1440" w:header="709" w:footer="709" w:gutter="0"/>
      <w:lnNumType w:countBy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15" w:author="Edu" w:date="2017-02-21T16:12:00Z" w:initials="E">
    <w:p w14:paraId="67DC91BB" w14:textId="77639763" w:rsidR="00C042F7" w:rsidRDefault="00C042F7">
      <w:pPr>
        <w:pStyle w:val="CommentText"/>
      </w:pPr>
      <w:r>
        <w:rPr>
          <w:rStyle w:val="CommentReference"/>
        </w:rPr>
        <w:annotationRef/>
      </w:r>
      <w:r>
        <w:t>Five if you leave the data exploration part at the end of the script. Do you think it is necessary?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7DC91BB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AFE599" w14:textId="77777777" w:rsidR="002B0279" w:rsidRDefault="002B0279" w:rsidP="001D7B51">
      <w:pPr>
        <w:spacing w:before="0" w:after="0" w:line="240" w:lineRule="auto"/>
      </w:pPr>
      <w:r>
        <w:separator/>
      </w:r>
    </w:p>
  </w:endnote>
  <w:endnote w:type="continuationSeparator" w:id="0">
    <w:p w14:paraId="249C806D" w14:textId="77777777" w:rsidR="002B0279" w:rsidRDefault="002B0279" w:rsidP="001D7B5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381159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B63409" w14:textId="324F315D" w:rsidR="00C042F7" w:rsidRDefault="00C042F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959B9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14:paraId="0CB53EF8" w14:textId="77777777" w:rsidR="00C042F7" w:rsidRDefault="00C042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043633" w14:textId="77777777" w:rsidR="002B0279" w:rsidRDefault="002B0279" w:rsidP="001D7B51">
      <w:pPr>
        <w:spacing w:before="0" w:after="0" w:line="240" w:lineRule="auto"/>
      </w:pPr>
      <w:r>
        <w:separator/>
      </w:r>
    </w:p>
  </w:footnote>
  <w:footnote w:type="continuationSeparator" w:id="0">
    <w:p w14:paraId="6E519CAF" w14:textId="77777777" w:rsidR="002B0279" w:rsidRDefault="002B0279" w:rsidP="001D7B51">
      <w:pPr>
        <w:spacing w:before="0"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Edu">
    <w15:presenceInfo w15:providerId="None" w15:userId="Edu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trackRevision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0E7"/>
    <w:rsid w:val="00010AFA"/>
    <w:rsid w:val="00030C04"/>
    <w:rsid w:val="00030C5E"/>
    <w:rsid w:val="00035977"/>
    <w:rsid w:val="00041D35"/>
    <w:rsid w:val="0004750B"/>
    <w:rsid w:val="000677F8"/>
    <w:rsid w:val="000818FE"/>
    <w:rsid w:val="00091AA8"/>
    <w:rsid w:val="00092A96"/>
    <w:rsid w:val="000A2D37"/>
    <w:rsid w:val="000D09C1"/>
    <w:rsid w:val="000D3BE9"/>
    <w:rsid w:val="00105657"/>
    <w:rsid w:val="00121F0B"/>
    <w:rsid w:val="001364D2"/>
    <w:rsid w:val="0015024C"/>
    <w:rsid w:val="00154386"/>
    <w:rsid w:val="00166993"/>
    <w:rsid w:val="00185305"/>
    <w:rsid w:val="001A02A4"/>
    <w:rsid w:val="001A5BA3"/>
    <w:rsid w:val="001C2CF2"/>
    <w:rsid w:val="001D7B51"/>
    <w:rsid w:val="001E15A9"/>
    <w:rsid w:val="001E33C4"/>
    <w:rsid w:val="001E5D7E"/>
    <w:rsid w:val="001F4ED2"/>
    <w:rsid w:val="001F642D"/>
    <w:rsid w:val="002261CC"/>
    <w:rsid w:val="00256429"/>
    <w:rsid w:val="00257469"/>
    <w:rsid w:val="00257DCD"/>
    <w:rsid w:val="002679FE"/>
    <w:rsid w:val="002865B1"/>
    <w:rsid w:val="00293978"/>
    <w:rsid w:val="002A2594"/>
    <w:rsid w:val="002A54B3"/>
    <w:rsid w:val="002B0279"/>
    <w:rsid w:val="002B4669"/>
    <w:rsid w:val="002B7441"/>
    <w:rsid w:val="002B77F7"/>
    <w:rsid w:val="002D4100"/>
    <w:rsid w:val="002F157E"/>
    <w:rsid w:val="002F26A3"/>
    <w:rsid w:val="002F2C70"/>
    <w:rsid w:val="00307125"/>
    <w:rsid w:val="003153F1"/>
    <w:rsid w:val="00331E5F"/>
    <w:rsid w:val="00376D99"/>
    <w:rsid w:val="00382F67"/>
    <w:rsid w:val="00390CE2"/>
    <w:rsid w:val="00392EF3"/>
    <w:rsid w:val="003959B9"/>
    <w:rsid w:val="003B28B6"/>
    <w:rsid w:val="003C1506"/>
    <w:rsid w:val="003D2500"/>
    <w:rsid w:val="003F0FD4"/>
    <w:rsid w:val="00403FF1"/>
    <w:rsid w:val="00415C89"/>
    <w:rsid w:val="00416976"/>
    <w:rsid w:val="00427002"/>
    <w:rsid w:val="0043724E"/>
    <w:rsid w:val="00451D27"/>
    <w:rsid w:val="004561F8"/>
    <w:rsid w:val="004B1234"/>
    <w:rsid w:val="004C6319"/>
    <w:rsid w:val="004C787C"/>
    <w:rsid w:val="004C7D8D"/>
    <w:rsid w:val="004D19DF"/>
    <w:rsid w:val="004E5DC5"/>
    <w:rsid w:val="004F2489"/>
    <w:rsid w:val="00500CD2"/>
    <w:rsid w:val="005346C3"/>
    <w:rsid w:val="005561B3"/>
    <w:rsid w:val="005709EF"/>
    <w:rsid w:val="00590D46"/>
    <w:rsid w:val="005A4AD7"/>
    <w:rsid w:val="005C153B"/>
    <w:rsid w:val="005C43EC"/>
    <w:rsid w:val="005E3FF3"/>
    <w:rsid w:val="005F71E9"/>
    <w:rsid w:val="006139ED"/>
    <w:rsid w:val="0061430D"/>
    <w:rsid w:val="006358B7"/>
    <w:rsid w:val="006371B4"/>
    <w:rsid w:val="00652AE3"/>
    <w:rsid w:val="00656D8B"/>
    <w:rsid w:val="006677D1"/>
    <w:rsid w:val="006863A6"/>
    <w:rsid w:val="00694B93"/>
    <w:rsid w:val="006A0084"/>
    <w:rsid w:val="006A39A8"/>
    <w:rsid w:val="006B741A"/>
    <w:rsid w:val="006C518E"/>
    <w:rsid w:val="006E1C70"/>
    <w:rsid w:val="006F40FB"/>
    <w:rsid w:val="006F5E6A"/>
    <w:rsid w:val="00711B4F"/>
    <w:rsid w:val="0071502E"/>
    <w:rsid w:val="00717D94"/>
    <w:rsid w:val="00720941"/>
    <w:rsid w:val="00721767"/>
    <w:rsid w:val="00725FF3"/>
    <w:rsid w:val="0074130E"/>
    <w:rsid w:val="007534E6"/>
    <w:rsid w:val="00766806"/>
    <w:rsid w:val="0077074B"/>
    <w:rsid w:val="00786871"/>
    <w:rsid w:val="007905F5"/>
    <w:rsid w:val="00797F03"/>
    <w:rsid w:val="007B0731"/>
    <w:rsid w:val="007B7E64"/>
    <w:rsid w:val="007C5F42"/>
    <w:rsid w:val="007F295A"/>
    <w:rsid w:val="007F4EE5"/>
    <w:rsid w:val="00810A92"/>
    <w:rsid w:val="0081320F"/>
    <w:rsid w:val="008173A2"/>
    <w:rsid w:val="008232BF"/>
    <w:rsid w:val="00823821"/>
    <w:rsid w:val="00852DE6"/>
    <w:rsid w:val="00855547"/>
    <w:rsid w:val="008661A4"/>
    <w:rsid w:val="008A2ADE"/>
    <w:rsid w:val="008A7018"/>
    <w:rsid w:val="008D0324"/>
    <w:rsid w:val="008E3878"/>
    <w:rsid w:val="008E46A0"/>
    <w:rsid w:val="008F5A51"/>
    <w:rsid w:val="009140E7"/>
    <w:rsid w:val="00914598"/>
    <w:rsid w:val="00934D14"/>
    <w:rsid w:val="00936B58"/>
    <w:rsid w:val="00942FFE"/>
    <w:rsid w:val="00955CD2"/>
    <w:rsid w:val="009654E7"/>
    <w:rsid w:val="00985698"/>
    <w:rsid w:val="009870DE"/>
    <w:rsid w:val="00987348"/>
    <w:rsid w:val="009A4A02"/>
    <w:rsid w:val="009A5690"/>
    <w:rsid w:val="009A7F59"/>
    <w:rsid w:val="009B52FF"/>
    <w:rsid w:val="009B7DDE"/>
    <w:rsid w:val="009E6C9B"/>
    <w:rsid w:val="009F1386"/>
    <w:rsid w:val="009F6FE0"/>
    <w:rsid w:val="00A059B4"/>
    <w:rsid w:val="00A07C41"/>
    <w:rsid w:val="00A103A8"/>
    <w:rsid w:val="00A23979"/>
    <w:rsid w:val="00A2542B"/>
    <w:rsid w:val="00A42462"/>
    <w:rsid w:val="00A43E4C"/>
    <w:rsid w:val="00A45810"/>
    <w:rsid w:val="00A545E0"/>
    <w:rsid w:val="00A625EE"/>
    <w:rsid w:val="00A64E62"/>
    <w:rsid w:val="00A7102D"/>
    <w:rsid w:val="00A81026"/>
    <w:rsid w:val="00A85DEE"/>
    <w:rsid w:val="00A97A4E"/>
    <w:rsid w:val="00AA75C4"/>
    <w:rsid w:val="00AC4F59"/>
    <w:rsid w:val="00AD37A6"/>
    <w:rsid w:val="00AF67B6"/>
    <w:rsid w:val="00B0118B"/>
    <w:rsid w:val="00B216EE"/>
    <w:rsid w:val="00B27BA8"/>
    <w:rsid w:val="00B33FBE"/>
    <w:rsid w:val="00B3507C"/>
    <w:rsid w:val="00B41FB9"/>
    <w:rsid w:val="00B458D7"/>
    <w:rsid w:val="00B57CB7"/>
    <w:rsid w:val="00B60945"/>
    <w:rsid w:val="00B7281B"/>
    <w:rsid w:val="00BA0C09"/>
    <w:rsid w:val="00BA5D40"/>
    <w:rsid w:val="00BA710F"/>
    <w:rsid w:val="00BB642F"/>
    <w:rsid w:val="00BB7E3B"/>
    <w:rsid w:val="00BC5E57"/>
    <w:rsid w:val="00BD2A2A"/>
    <w:rsid w:val="00BE452C"/>
    <w:rsid w:val="00C04109"/>
    <w:rsid w:val="00C042F7"/>
    <w:rsid w:val="00C07961"/>
    <w:rsid w:val="00C247F9"/>
    <w:rsid w:val="00C260E6"/>
    <w:rsid w:val="00C345DB"/>
    <w:rsid w:val="00C46EF8"/>
    <w:rsid w:val="00C61649"/>
    <w:rsid w:val="00C920D8"/>
    <w:rsid w:val="00C928C7"/>
    <w:rsid w:val="00CA183C"/>
    <w:rsid w:val="00CA18C3"/>
    <w:rsid w:val="00CA7953"/>
    <w:rsid w:val="00CC618F"/>
    <w:rsid w:val="00CD46E4"/>
    <w:rsid w:val="00D16B93"/>
    <w:rsid w:val="00D2055F"/>
    <w:rsid w:val="00D505A1"/>
    <w:rsid w:val="00D65947"/>
    <w:rsid w:val="00D86167"/>
    <w:rsid w:val="00D869F1"/>
    <w:rsid w:val="00D92803"/>
    <w:rsid w:val="00D9422D"/>
    <w:rsid w:val="00DC6843"/>
    <w:rsid w:val="00DD0F3F"/>
    <w:rsid w:val="00DF4876"/>
    <w:rsid w:val="00E30394"/>
    <w:rsid w:val="00E50823"/>
    <w:rsid w:val="00E575AC"/>
    <w:rsid w:val="00E617A2"/>
    <w:rsid w:val="00E81454"/>
    <w:rsid w:val="00E82FA7"/>
    <w:rsid w:val="00E840D3"/>
    <w:rsid w:val="00E85A4B"/>
    <w:rsid w:val="00EA7DBF"/>
    <w:rsid w:val="00EB0333"/>
    <w:rsid w:val="00EB21D1"/>
    <w:rsid w:val="00EC0F22"/>
    <w:rsid w:val="00EC587E"/>
    <w:rsid w:val="00F1550D"/>
    <w:rsid w:val="00F2550A"/>
    <w:rsid w:val="00F54512"/>
    <w:rsid w:val="00F815B7"/>
    <w:rsid w:val="00FA3DA4"/>
    <w:rsid w:val="00FA5A60"/>
    <w:rsid w:val="00FA5EFC"/>
    <w:rsid w:val="00FD4C98"/>
    <w:rsid w:val="00FD62C5"/>
    <w:rsid w:val="00FE180C"/>
    <w:rsid w:val="00FE5EED"/>
    <w:rsid w:val="00FF66C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77A6B955"/>
  <w15:docId w15:val="{C7A6CC4C-E5C0-4CD1-84D1-B50BD557F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E6C9B"/>
    <w:pPr>
      <w:spacing w:before="120" w:after="120" w:line="360" w:lineRule="auto"/>
      <w:jc w:val="both"/>
    </w:pPr>
    <w:rPr>
      <w:rFonts w:ascii="Times New Roman" w:eastAsiaTheme="minorHAnsi" w:hAnsi="Times New Roman" w:cs="Times New Roman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uiPriority w:val="21"/>
    <w:qFormat/>
    <w:rsid w:val="009E6C9B"/>
    <w:rPr>
      <w:b/>
    </w:rPr>
  </w:style>
  <w:style w:type="character" w:styleId="Hyperlink">
    <w:name w:val="Hyperlink"/>
    <w:basedOn w:val="DefaultParagraphFont"/>
    <w:uiPriority w:val="99"/>
    <w:unhideWhenUsed/>
    <w:rsid w:val="00041D3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41D35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724E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24E"/>
    <w:rPr>
      <w:rFonts w:ascii="Lucida Grande" w:eastAsiaTheme="minorHAnsi" w:hAnsi="Lucida Grande" w:cs="Lucida Grande"/>
      <w:sz w:val="18"/>
      <w:szCs w:val="18"/>
      <w:lang w:val="en-GB" w:eastAsia="en-US"/>
    </w:rPr>
  </w:style>
  <w:style w:type="character" w:styleId="LineNumber">
    <w:name w:val="line number"/>
    <w:basedOn w:val="DefaultParagraphFont"/>
    <w:uiPriority w:val="99"/>
    <w:semiHidden/>
    <w:unhideWhenUsed/>
    <w:rsid w:val="00F815B7"/>
  </w:style>
  <w:style w:type="character" w:styleId="CommentReference">
    <w:name w:val="annotation reference"/>
    <w:basedOn w:val="DefaultParagraphFont"/>
    <w:uiPriority w:val="99"/>
    <w:semiHidden/>
    <w:unhideWhenUsed/>
    <w:rsid w:val="00EA7D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7DB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7DBF"/>
    <w:rPr>
      <w:rFonts w:ascii="Times New Roman" w:eastAsiaTheme="minorHAnsi" w:hAnsi="Times New Roman" w:cs="Times New Roman"/>
      <w:sz w:val="20"/>
      <w:szCs w:val="20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7D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7DBF"/>
    <w:rPr>
      <w:rFonts w:ascii="Times New Roman" w:eastAsiaTheme="minorHAnsi" w:hAnsi="Times New Roman" w:cs="Times New Roman"/>
      <w:b/>
      <w:bCs/>
      <w:sz w:val="20"/>
      <w:szCs w:val="20"/>
      <w:lang w:val="en-GB" w:eastAsia="en-US"/>
    </w:rPr>
  </w:style>
  <w:style w:type="paragraph" w:styleId="Header">
    <w:name w:val="header"/>
    <w:basedOn w:val="Normal"/>
    <w:link w:val="HeaderChar"/>
    <w:uiPriority w:val="99"/>
    <w:unhideWhenUsed/>
    <w:rsid w:val="001D7B51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7B51"/>
    <w:rPr>
      <w:rFonts w:ascii="Times New Roman" w:eastAsiaTheme="minorHAnsi" w:hAnsi="Times New Roman" w:cs="Times New Roman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1D7B51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7B51"/>
    <w:rPr>
      <w:rFonts w:ascii="Times New Roman" w:eastAsiaTheme="minorHAnsi" w:hAnsi="Times New Roman" w:cs="Times New Roman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20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hyperlink" Target="mailto:eduardofp.indurot@uniovi.es" TargetMode="Externa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CC0C1C-22BA-4860-8CD7-423BAF831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17</Pages>
  <Words>10392</Words>
  <Characters>57159</Characters>
  <Application>Microsoft Office Word</Application>
  <DocSecurity>0</DocSecurity>
  <Lines>476</Lines>
  <Paragraphs>134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Museo Delle Scienze</Company>
  <LinksUpToDate>false</LinksUpToDate>
  <CharactersWithSpaces>67417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Ladouceur</dc:creator>
  <cp:keywords/>
  <dc:description/>
  <cp:lastModifiedBy>Edu</cp:lastModifiedBy>
  <cp:revision>16</cp:revision>
  <dcterms:created xsi:type="dcterms:W3CDTF">2017-02-17T10:50:00Z</dcterms:created>
  <dcterms:modified xsi:type="dcterms:W3CDTF">2017-02-21T22:00:00Z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id="http://www.zotero.org/styles/harvard-oxford-brookes-university-faculty-of-health-and-life-sciences"/&gt;&lt;hasBiblio/&gt;&lt;format class="21"/&gt;&lt;count citations="27" publications="25"/&gt;&lt;/info&gt;PAPERS2_INFO_END</vt:lpwstr>
  </property>
</Properties>
</file>